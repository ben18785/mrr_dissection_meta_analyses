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BE37" w14:textId="77777777" w:rsidR="004E6388" w:rsidRDefault="00145ACB">
      <w:pPr>
        <w:rPr>
          <w:b/>
          <w:lang w:val="en-US"/>
        </w:rPr>
      </w:pPr>
      <w:bookmarkStart w:id="0" w:name="_GoBack"/>
      <w:bookmarkEnd w:id="0"/>
      <w:r>
        <w:rPr>
          <w:b/>
          <w:lang w:val="en-US"/>
        </w:rPr>
        <w:t>Discussion</w:t>
      </w:r>
    </w:p>
    <w:p w14:paraId="2B5B2B88" w14:textId="77777777" w:rsidR="004E6388" w:rsidRDefault="004E6388">
      <w:pPr>
        <w:rPr>
          <w:lang w:val="en-US"/>
        </w:rPr>
      </w:pPr>
    </w:p>
    <w:p w14:paraId="63A1DB4B" w14:textId="77777777" w:rsidR="004E6388" w:rsidRDefault="004E6388">
      <w:pPr>
        <w:rPr>
          <w:lang w:val="en-US"/>
        </w:rPr>
      </w:pPr>
    </w:p>
    <w:p w14:paraId="5366B2BF" w14:textId="77777777" w:rsidR="004E6388" w:rsidRDefault="004E6388">
      <w:pPr>
        <w:rPr>
          <w:lang w:val="en-US"/>
        </w:rPr>
      </w:pPr>
    </w:p>
    <w:p w14:paraId="25E435CF" w14:textId="77777777" w:rsidR="004E6388" w:rsidRDefault="00145ACB">
      <w:del w:id="1" w:author="Ace North" w:date="2019-01-29T12:08:00Z">
        <w:r>
          <w:rPr>
            <w:lang w:val="en-US"/>
          </w:rPr>
          <w:delText xml:space="preserve">In this study we used a </w:delText>
        </w:r>
        <w:bookmarkStart w:id="2" w:name="__DdeLink__1905_378348401711111111111111"/>
        <w:r>
          <w:rPr>
            <w:lang w:val="en-US"/>
          </w:rPr>
          <w:delText>Bayesian hierarchical approach</w:delText>
        </w:r>
        <w:bookmarkEnd w:id="2"/>
        <w:r>
          <w:rPr>
            <w:lang w:val="en-US"/>
          </w:rPr>
          <w:delText xml:space="preserve"> to estimate mosquito lifespan by analysing a published database of mark-release-recapture experiments (MRRs) and another of mosquito dissection studies which we assembled via a literature search. </w:delText>
        </w:r>
      </w:del>
      <w:ins w:id="3" w:author="Ace North" w:date="2019-01-29T12:08:00Z">
        <w:r>
          <w:rPr>
            <w:lang w:val="en-US"/>
          </w:rPr>
          <w:t>This study brings together many decades of MRR and dissecti</w:t>
        </w:r>
        <w:r>
          <w:rPr>
            <w:lang w:val="en-US"/>
          </w:rPr>
          <w:t>on studies to provide new estimates of mosquito longevity</w:t>
        </w:r>
      </w:ins>
      <w:del w:id="4" w:author="Ace North" w:date="2019-01-30T10:55:00Z">
        <w:r>
          <w:rPr>
            <w:lang w:val="en-US"/>
          </w:rPr>
          <w:delText>By applying a single framework, we combined information across experiments which individually estimate lifespan with high uncertainty</w:delText>
        </w:r>
      </w:del>
      <w:r>
        <w:rPr>
          <w:lang w:val="en-US"/>
        </w:rPr>
        <w:t xml:space="preserve">. Due to the assumptions required to analyse the </w:t>
      </w:r>
      <w:del w:id="5" w:author="Ace North" w:date="2019-01-30T10:56:00Z">
        <w:r>
          <w:rPr>
            <w:lang w:val="en-US"/>
          </w:rPr>
          <w:delText xml:space="preserve">field </w:delText>
        </w:r>
      </w:del>
      <w:r>
        <w:rPr>
          <w:lang w:val="en-US"/>
        </w:rPr>
        <w:t>data, our e</w:t>
      </w:r>
      <w:r>
        <w:rPr>
          <w:lang w:val="en-US"/>
        </w:rPr>
        <w:t xml:space="preserve">stimates represent lower bounds on lifespan (LBL). Across both </w:t>
      </w:r>
      <w:ins w:id="6" w:author="Ace North" w:date="2019-01-25T12:23:00Z">
        <w:r>
          <w:rPr>
            <w:lang w:val="en-US"/>
          </w:rPr>
          <w:t xml:space="preserve">the MRR and dissection </w:t>
        </w:r>
      </w:ins>
      <w:r>
        <w:rPr>
          <w:lang w:val="en-US"/>
        </w:rPr>
        <w:t xml:space="preserve">meta-analyses, the majority of estimated LBLs were less than 10 days, </w:t>
      </w:r>
      <w:del w:id="7" w:author="Ace North" w:date="2019-01-25T12:23:00Z">
        <w:r>
          <w:rPr>
            <w:lang w:val="en-US"/>
          </w:rPr>
          <w:delText>hinting</w:delText>
        </w:r>
      </w:del>
      <w:ins w:id="8" w:author="Ace North" w:date="2019-01-25T12:23:00Z">
        <w:r>
          <w:rPr>
            <w:lang w:val="en-US"/>
          </w:rPr>
          <w:t>suggesting</w:t>
        </w:r>
      </w:ins>
      <w:r>
        <w:rPr>
          <w:lang w:val="en-US"/>
        </w:rPr>
        <w:t xml:space="preserve"> that relatively few mosquitoes survive to be able to transmit disease. We determin</w:t>
      </w:r>
      <w:r>
        <w:rPr>
          <w:lang w:val="en-US"/>
        </w:rPr>
        <w:t xml:space="preserve">ed that LBL varies across species and genera with most variance explained by differences at the genus level. The MRR analysis includes experiments </w:t>
      </w:r>
      <w:del w:id="9" w:author="Ace North" w:date="2019-01-30T14:15:00Z">
        <w:r>
          <w:rPr>
            <w:lang w:val="en-US"/>
          </w:rPr>
          <w:delText>conducted on each sex individually</w:delText>
        </w:r>
      </w:del>
      <w:ins w:id="10" w:author="Ace North" w:date="2019-01-30T14:15:00Z">
        <w:r>
          <w:rPr>
            <w:lang w:val="en-US"/>
          </w:rPr>
          <w:t>with sex-specific data</w:t>
        </w:r>
      </w:ins>
      <w:del w:id="11" w:author="Ace North" w:date="2019-01-30T14:15:00Z">
        <w:r>
          <w:rPr>
            <w:lang w:val="en-US"/>
          </w:rPr>
          <w:delText>,</w:delText>
        </w:r>
      </w:del>
      <w:r>
        <w:rPr>
          <w:lang w:val="en-US"/>
        </w:rPr>
        <w:t xml:space="preserve"> and we estimate that, on average, females outlive m</w:t>
      </w:r>
      <w:r>
        <w:rPr>
          <w:lang w:val="en-US"/>
        </w:rPr>
        <w:t xml:space="preserve">ales. Pre-release feeding with sugar also lengthens lifespan across all three genera, although this eﬀect is </w:t>
      </w:r>
      <w:ins w:id="12" w:author="Ace North" w:date="2019-01-30T14:16:00Z">
        <w:r>
          <w:rPr>
            <w:lang w:val="en-US"/>
          </w:rPr>
          <w:t>modest</w:t>
        </w:r>
      </w:ins>
      <w:del w:id="13" w:author="Ace North" w:date="2019-01-30T14:16:00Z">
        <w:r>
          <w:rPr>
            <w:lang w:val="en-US"/>
          </w:rPr>
          <w:delText>less marked than the sex diﬀerences</w:delText>
        </w:r>
      </w:del>
      <w:r>
        <w:rPr>
          <w:lang w:val="en-US"/>
        </w:rPr>
        <w:t xml:space="preserve">. In contrast to some laboratory experiments (Yang et al., </w:t>
      </w:r>
      <w:r>
        <w:rPr>
          <w:u w:val="single"/>
          <w:lang w:val="en-US"/>
        </w:rPr>
        <w:t xml:space="preserve">2009; </w:t>
      </w:r>
      <w:r>
        <w:rPr>
          <w:lang w:val="en-US"/>
        </w:rPr>
        <w:t xml:space="preserve">Brady et al., </w:t>
      </w:r>
      <w:r>
        <w:rPr>
          <w:u w:val="single"/>
          <w:lang w:val="en-US"/>
        </w:rPr>
        <w:t xml:space="preserve">2013), </w:t>
      </w:r>
      <w:r>
        <w:rPr>
          <w:lang w:val="en-US"/>
        </w:rPr>
        <w:t xml:space="preserve">temperature was not </w:t>
      </w:r>
      <w:r>
        <w:rPr>
          <w:lang w:val="en-US"/>
        </w:rPr>
        <w:t xml:space="preserve">determined to impact lifespan. By fitting a range of survival models to the data in both meta-analyses, we </w:t>
      </w:r>
      <w:ins w:id="14" w:author="Ace North" w:date="2019-01-25T12:24:00Z">
        <w:r>
          <w:rPr>
            <w:lang w:val="en-US"/>
          </w:rPr>
          <w:t>fo</w:t>
        </w:r>
      </w:ins>
      <w:ins w:id="15" w:author="Ace North" w:date="2019-01-25T12:25:00Z">
        <w:r>
          <w:rPr>
            <w:lang w:val="en-US"/>
          </w:rPr>
          <w:t xml:space="preserve">und inconclusive </w:t>
        </w:r>
      </w:ins>
      <w:del w:id="16" w:author="Ace North" w:date="2019-01-25T12:25:00Z">
        <w:r>
          <w:rPr>
            <w:lang w:val="en-US"/>
          </w:rPr>
          <w:delText>assessed</w:delText>
        </w:r>
      </w:del>
      <w:r>
        <w:rPr>
          <w:lang w:val="en-US"/>
        </w:rPr>
        <w:t xml:space="preserve"> evidence for mosquito senescence</w:t>
      </w:r>
      <w:ins w:id="17" w:author="Ace North" w:date="2019-01-25T12:28:00Z">
        <w:r>
          <w:rPr>
            <w:lang w:val="en-US"/>
          </w:rPr>
          <w:t>, which improved model fit for</w:t>
        </w:r>
      </w:ins>
      <w:r>
        <w:rPr>
          <w:lang w:val="en-US"/>
        </w:rPr>
        <w:t xml:space="preserve"> </w:t>
      </w:r>
      <w:del w:id="18" w:author="Ace North" w:date="2019-01-25T12:25:00Z">
        <w:r>
          <w:rPr>
            <w:lang w:val="en-US"/>
          </w:rPr>
          <w:delText>which yielded mixed results</w:delText>
        </w:r>
      </w:del>
      <w:del w:id="19" w:author="Ace North" w:date="2019-01-25T12:28:00Z">
        <w:r>
          <w:rPr>
            <w:lang w:val="en-US"/>
          </w:rPr>
          <w:delText xml:space="preserve">: </w:delText>
        </w:r>
      </w:del>
      <w:del w:id="20" w:author="Ace North" w:date="2019-01-25T12:26:00Z">
        <w:r>
          <w:rPr>
            <w:lang w:val="en-US"/>
          </w:rPr>
          <w:delText xml:space="preserve">in the MRR analysis, </w:delText>
        </w:r>
      </w:del>
      <w:del w:id="21" w:author="Ace North" w:date="2019-01-25T12:25:00Z">
        <w:r>
          <w:rPr>
            <w:lang w:val="en-US"/>
          </w:rPr>
          <w:delText xml:space="preserve">8 of </w:delText>
        </w:r>
        <w:r>
          <w:rPr>
            <w:lang w:val="en-US"/>
          </w:rPr>
          <w:delText>33 species the data was better fit by</w:delText>
        </w:r>
      </w:del>
      <w:del w:id="22" w:author="Ace North" w:date="2019-01-25T12:28:00Z">
        <w:r>
          <w:rPr>
            <w:lang w:val="en-US"/>
          </w:rPr>
          <w:delText xml:space="preserve"> models incorporating a mortality hazard increasing with age</w:delText>
        </w:r>
      </w:del>
      <w:ins w:id="23" w:author="Ace North" w:date="2019-01-25T12:25:00Z">
        <w:r>
          <w:rPr>
            <w:lang w:val="en-US"/>
          </w:rPr>
          <w:t xml:space="preserve"> 8 of 33 species</w:t>
        </w:r>
      </w:ins>
      <w:ins w:id="24" w:author="Ace North" w:date="2019-01-25T12:26:00Z">
        <w:r>
          <w:rPr>
            <w:lang w:val="en-US"/>
          </w:rPr>
          <w:t xml:space="preserve"> from MRR data</w:t>
        </w:r>
      </w:ins>
      <w:r>
        <w:rPr>
          <w:lang w:val="en-US"/>
        </w:rPr>
        <w:t xml:space="preserve">, </w:t>
      </w:r>
      <w:ins w:id="25" w:author="Ace North" w:date="2019-01-25T12:26:00Z">
        <w:r>
          <w:rPr>
            <w:lang w:val="en-US"/>
          </w:rPr>
          <w:t>but only</w:t>
        </w:r>
      </w:ins>
      <w:del w:id="26" w:author="Ace North" w:date="2019-01-25T12:26:00Z">
        <w:r>
          <w:rPr>
            <w:lang w:val="en-US"/>
          </w:rPr>
          <w:delText>with only</w:delText>
        </w:r>
      </w:del>
      <w:r>
        <w:rPr>
          <w:lang w:val="en-US"/>
        </w:rPr>
        <w:t xml:space="preserve"> 2 out of 25 species </w:t>
      </w:r>
      <w:ins w:id="27" w:author="Ace North" w:date="2019-01-25T12:26:00Z">
        <w:r>
          <w:rPr>
            <w:lang w:val="en-US"/>
          </w:rPr>
          <w:t>from dissection data.</w:t>
        </w:r>
      </w:ins>
      <w:del w:id="28" w:author="Ace North" w:date="2019-01-25T12:26:00Z">
        <w:r>
          <w:rPr>
            <w:lang w:val="en-US"/>
          </w:rPr>
          <w:delText>for the dissection studies.</w:delText>
        </w:r>
      </w:del>
    </w:p>
    <w:p w14:paraId="3EF119AB" w14:textId="77777777" w:rsidR="004E6388" w:rsidRDefault="004E6388">
      <w:pPr>
        <w:rPr>
          <w:lang w:val="en-US"/>
        </w:rPr>
      </w:pPr>
    </w:p>
    <w:p w14:paraId="42729C4C" w14:textId="77777777" w:rsidR="004E6388" w:rsidRDefault="00145ACB">
      <w:ins w:id="29" w:author="Ace North" w:date="2019-01-29T14:49:00Z">
        <w:r>
          <w:rPr>
            <w:lang w:val="en-US"/>
          </w:rPr>
          <w:t>MRR data results in lower bound lifespa</w:t>
        </w:r>
        <w:r>
          <w:rPr>
            <w:lang w:val="en-US"/>
          </w:rPr>
          <w:t>n estimates for two reasons. First, mosquito dispersal and mortality are indistinguishable, so a high dispersal rate results downwardly biases estimates of longevity</w:t>
        </w:r>
      </w:ins>
      <w:commentRangeStart w:id="30"/>
      <w:commentRangeEnd w:id="30"/>
      <w:r>
        <w:commentReference w:id="30"/>
      </w:r>
      <w:ins w:id="31" w:author="Ace North" w:date="2019-01-29T14:49:00Z">
        <w:r>
          <w:rPr>
            <w:lang w:val="en-US"/>
          </w:rPr>
          <w:t>. However, we found no significant effect of recapture area with longevity, suggesting t</w:t>
        </w:r>
        <w:r>
          <w:rPr>
            <w:lang w:val="en-US"/>
          </w:rPr>
          <w:t>hat studies tend to use a sufficiently large area to minimise dispersal bias</w:t>
        </w:r>
      </w:ins>
      <w:commentRangeStart w:id="32"/>
      <w:commentRangeStart w:id="33"/>
      <w:commentRangeEnd w:id="32"/>
      <w:ins w:id="34" w:author="Ace North" w:date="2019-01-30T11:05:00Z">
        <w:r>
          <w:rPr>
            <w:lang w:val="en-US"/>
          </w:rPr>
          <w:commentReference w:id="32"/>
        </w:r>
      </w:ins>
      <w:commentRangeEnd w:id="33"/>
      <w:r>
        <w:commentReference w:id="33"/>
      </w:r>
      <w:commentRangeStart w:id="35"/>
      <w:commentRangeEnd w:id="35"/>
      <w:r>
        <w:commentReference w:id="35"/>
      </w:r>
      <w:ins w:id="36" w:author="Ace North" w:date="2019-01-29T14:49:00Z">
        <w:r>
          <w:rPr>
            <w:lang w:val="en-US"/>
          </w:rPr>
          <w:t xml:space="preserve">. </w:t>
        </w:r>
        <w:commentRangeStart w:id="37"/>
        <w:commentRangeEnd w:id="37"/>
        <w:r>
          <w:rPr>
            <w:lang w:val="en-US"/>
          </w:rPr>
          <w:commentReference w:id="37"/>
        </w:r>
        <w:r>
          <w:rPr>
            <w:lang w:val="en-US"/>
          </w:rPr>
          <w:t>Second, marking mosquitoes with dye can negatively impact survival (Verhulst, Loonen, and Takken, 2013; Dickens and Brant, 2014), and unfortunately we lacked the info</w:t>
        </w:r>
        <w:r>
          <w:rPr>
            <w:lang w:val="en-US"/>
          </w:rPr>
          <w:t xml:space="preserve">rmation to determine the significance of this effect. We conducted an </w:t>
        </w:r>
        <w:r>
          <w:rPr>
            <w:i/>
            <w:lang w:val="en-US"/>
          </w:rPr>
          <w:t>in silico</w:t>
        </w:r>
        <w:r>
          <w:rPr>
            <w:lang w:val="en-US"/>
          </w:rPr>
          <w:t xml:space="preserve"> Monte Carlo study to determine how accurately mosquito lifespan can be estimated in an ideal MRR experiment, where mosquitoes do not disperse away from the study area and are n</w:t>
        </w:r>
        <w:r>
          <w:rPr>
            <w:lang w:val="en-US"/>
          </w:rPr>
          <w:t xml:space="preserve">ot harmed by marking (see SOM). This indicated that the short study durations and small release sizes of most experiments results in high uncertainty in lifespan estimates (Fig. S12), </w:t>
        </w:r>
        <w:commentRangeStart w:id="38"/>
        <w:r>
          <w:rPr>
            <w:color w:val="000000"/>
            <w:lang w:val="en-US"/>
          </w:rPr>
          <w:t xml:space="preserve">underlining the value of pooling </w:t>
        </w:r>
        <w:r>
          <w:rPr>
            <w:color w:val="000000"/>
          </w:rPr>
          <w:t>data across studies.</w:t>
        </w:r>
      </w:ins>
      <w:commentRangeEnd w:id="38"/>
      <w:r>
        <w:commentReference w:id="38"/>
      </w:r>
    </w:p>
    <w:p w14:paraId="41E2EE05" w14:textId="77777777" w:rsidR="004E6388" w:rsidRDefault="004E6388">
      <w:pPr>
        <w:rPr>
          <w:u w:val="single"/>
          <w:lang w:val="en-US"/>
        </w:rPr>
      </w:pPr>
    </w:p>
    <w:p w14:paraId="39D20A90" w14:textId="77777777" w:rsidR="004E6388" w:rsidRDefault="00145ACB">
      <w:pPr>
        <w:rPr>
          <w:lang w:val="en-US"/>
        </w:rPr>
      </w:pPr>
      <w:del w:id="39" w:author="Ace North" w:date="2019-01-29T15:16:00Z">
        <w:r>
          <w:rPr>
            <w:lang w:val="en-US"/>
          </w:rPr>
          <w:delText xml:space="preserve">MRR experiments </w:delText>
        </w:r>
      </w:del>
      <w:del w:id="40" w:author="Ace North" w:date="2019-01-29T12:10:00Z">
        <w:r>
          <w:rPr>
            <w:lang w:val="en-US"/>
          </w:rPr>
          <w:delText>are thought to</w:delText>
        </w:r>
      </w:del>
      <w:del w:id="41" w:author="Ace North" w:date="2019-01-29T15:16:00Z">
        <w:r>
          <w:rPr>
            <w:lang w:val="en-US"/>
          </w:rPr>
          <w:delText xml:space="preserve"> underestimate lifespan</w:delText>
        </w:r>
      </w:del>
      <w:del w:id="42" w:author="Ace North" w:date="2019-01-29T12:10:00Z">
        <w:r>
          <w:rPr>
            <w:lang w:val="en-US"/>
          </w:rPr>
          <w:delText>:</w:delText>
        </w:r>
      </w:del>
      <w:del w:id="43" w:author="Ace North" w:date="2019-01-25T12:44:00Z">
        <w:r>
          <w:rPr>
            <w:lang w:val="en-US"/>
          </w:rPr>
          <w:delText xml:space="preserve"> laboratory experiments have shown that</w:delText>
        </w:r>
      </w:del>
      <w:del w:id="44" w:author="Ace North" w:date="2019-01-29T15:16:00Z">
        <w:r>
          <w:rPr>
            <w:lang w:val="en-US"/>
          </w:rPr>
          <w:delText xml:space="preserve"> marking mosquitoes with dye can negatively impact survival (Verhulst, Loonen, and Takken, </w:delText>
        </w:r>
        <w:r>
          <w:rPr>
            <w:u w:val="single"/>
            <w:lang w:val="en-US"/>
          </w:rPr>
          <w:delText xml:space="preserve">2013; </w:delText>
        </w:r>
        <w:r>
          <w:rPr>
            <w:lang w:val="en-US"/>
          </w:rPr>
          <w:delText xml:space="preserve">Dickens and Brant, </w:delText>
        </w:r>
        <w:r>
          <w:rPr>
            <w:u w:val="single"/>
            <w:lang w:val="en-US"/>
          </w:rPr>
          <w:delText>2014)</w:delText>
        </w:r>
      </w:del>
      <w:del w:id="45" w:author="Ace North" w:date="2019-01-25T12:44:00Z">
        <w:r>
          <w:rPr>
            <w:u w:val="single"/>
            <w:lang w:val="en-US"/>
          </w:rPr>
          <w:delText>; additionally</w:delText>
        </w:r>
      </w:del>
      <w:del w:id="46" w:author="Ace North" w:date="2019-01-25T12:48:00Z">
        <w:r>
          <w:rPr>
            <w:u w:val="single"/>
            <w:lang w:val="en-US"/>
          </w:rPr>
          <w:delText xml:space="preserve"> MRR studies typically canno</w:delText>
        </w:r>
        <w:r>
          <w:rPr>
            <w:u w:val="single"/>
            <w:lang w:val="en-US"/>
          </w:rPr>
          <w:delText>t diﬀerentiate between a mosquito dying and its dispersal from the study area further inflating mortality estimates.</w:delText>
        </w:r>
      </w:del>
      <w:del w:id="47" w:author="Ace North" w:date="2019-01-29T15:16:00Z">
        <w:r>
          <w:rPr>
            <w:u w:val="single"/>
            <w:lang w:val="en-US"/>
          </w:rPr>
          <w:delText xml:space="preserve"> </w:delText>
        </w:r>
      </w:del>
      <w:del w:id="48" w:author="Ace North" w:date="2019-01-25T12:41:00Z">
        <w:r>
          <w:rPr>
            <w:u w:val="single"/>
            <w:lang w:val="en-US"/>
          </w:rPr>
          <w:delText>T</w:delText>
        </w:r>
      </w:del>
      <w:del w:id="49" w:author="Ace North" w:date="2019-01-29T15:16:00Z">
        <w:r>
          <w:rPr>
            <w:u w:val="single"/>
            <w:lang w:val="en-US"/>
          </w:rPr>
          <w:delText xml:space="preserve">here was </w:delText>
        </w:r>
        <w:r>
          <w:rPr>
            <w:u w:val="single"/>
            <w:lang w:val="en-US"/>
          </w:rPr>
          <w:lastRenderedPageBreak/>
          <w:delText xml:space="preserve">insufficient variation in the dyes used to mark mosquitoes </w:delText>
        </w:r>
      </w:del>
      <w:del w:id="50" w:author="Ace North" w:date="2019-01-25T12:41:00Z">
        <w:r>
          <w:rPr>
            <w:u w:val="single"/>
            <w:lang w:val="en-US"/>
          </w:rPr>
          <w:delText xml:space="preserve">in the database </w:delText>
        </w:r>
      </w:del>
      <w:del w:id="51" w:author="Ace North" w:date="2019-01-25T12:40:00Z">
        <w:r>
          <w:rPr>
            <w:u w:val="single"/>
            <w:lang w:val="en-US"/>
          </w:rPr>
          <w:delText xml:space="preserve">meaning it was not possible </w:delText>
        </w:r>
      </w:del>
      <w:del w:id="52" w:author="Ace North" w:date="2019-01-29T15:16:00Z">
        <w:r>
          <w:rPr>
            <w:u w:val="single"/>
            <w:lang w:val="en-US"/>
          </w:rPr>
          <w:delText>to quantify their effect o</w:delText>
        </w:r>
        <w:r>
          <w:rPr>
            <w:u w:val="single"/>
            <w:lang w:val="en-US"/>
          </w:rPr>
          <w:delText>n our estimates. We determined a positive correlation between lifespan estimates and trapping density</w:delText>
        </w:r>
      </w:del>
      <w:del w:id="53" w:author="Ace North" w:date="2019-01-29T12:13:00Z">
        <w:r>
          <w:rPr>
            <w:u w:val="single"/>
            <w:lang w:val="en-US"/>
          </w:rPr>
          <w:delText xml:space="preserve"> however</w:delText>
        </w:r>
      </w:del>
      <w:del w:id="54" w:author="Ace North" w:date="2019-01-29T15:16:00Z">
        <w:r>
          <w:rPr>
            <w:u w:val="single"/>
            <w:lang w:val="en-US"/>
          </w:rPr>
          <w:delText>, indicating better trapping coverage likely raises estimates towards their true value</w:delText>
        </w:r>
      </w:del>
      <w:commentRangeStart w:id="55"/>
      <w:commentRangeEnd w:id="55"/>
      <w:r>
        <w:commentReference w:id="55"/>
      </w:r>
      <w:commentRangeStart w:id="56"/>
      <w:commentRangeEnd w:id="56"/>
      <w:del w:id="57" w:author="Ace North" w:date="2019-01-30T15:45:00Z">
        <w:r>
          <w:commentReference w:id="56"/>
        </w:r>
      </w:del>
      <w:del w:id="58" w:author="Ace North" w:date="2019-01-29T15:16:00Z">
        <w:r>
          <w:rPr>
            <w:lang w:val="en-US"/>
          </w:rPr>
          <w:delText xml:space="preserve">. We conducted an </w:delText>
        </w:r>
        <w:r>
          <w:rPr>
            <w:i/>
            <w:lang w:val="en-US"/>
          </w:rPr>
          <w:delText>in silico</w:delText>
        </w:r>
        <w:r>
          <w:rPr>
            <w:lang w:val="en-US"/>
          </w:rPr>
          <w:delText xml:space="preserve"> Monte Carlo study to determ</w:delText>
        </w:r>
        <w:r>
          <w:rPr>
            <w:lang w:val="en-US"/>
          </w:rPr>
          <w:delText>ine how accurately mosquito lifespan can be estimated in an ideal MRR experiment, where mosquitoes are not harmed by marking nor emigrate from the study area (see SOM). This indicated that the short study durations and small release sizes of most experimen</w:delText>
        </w:r>
        <w:r>
          <w:rPr>
            <w:lang w:val="en-US"/>
          </w:rPr>
          <w:delText>ts results in high uncertainty in lifespan estimates (Fig. S12), meaning pooling data across studies offers considerable improvements in statistical power.</w:delText>
        </w:r>
      </w:del>
    </w:p>
    <w:p w14:paraId="49EBFA7F" w14:textId="77777777" w:rsidR="004E6388" w:rsidRDefault="004E6388">
      <w:pPr>
        <w:rPr>
          <w:u w:val="single"/>
          <w:lang w:val="en-US"/>
        </w:rPr>
      </w:pPr>
    </w:p>
    <w:p w14:paraId="7CF5BF36" w14:textId="77777777" w:rsidR="004E6388" w:rsidRDefault="004E6388">
      <w:pPr>
        <w:rPr>
          <w:lang w:val="en-US"/>
        </w:rPr>
      </w:pPr>
    </w:p>
    <w:p w14:paraId="7AB57C17" w14:textId="77777777" w:rsidR="004E6388" w:rsidRDefault="004E6388">
      <w:pPr>
        <w:rPr>
          <w:lang w:val="en-US"/>
        </w:rPr>
      </w:pPr>
    </w:p>
    <w:p w14:paraId="1F6679C4" w14:textId="77777777" w:rsidR="004E6388" w:rsidRDefault="004E6388">
      <w:pPr>
        <w:rPr>
          <w:lang w:val="en-US"/>
        </w:rPr>
      </w:pPr>
    </w:p>
    <w:p w14:paraId="395A0DF9" w14:textId="77777777" w:rsidR="004E6388" w:rsidRDefault="00145ACB">
      <w:pPr>
        <w:rPr>
          <w:ins w:id="59" w:author="Ace North" w:date="2019-01-29T13:24:00Z"/>
          <w:lang w:val="en-US"/>
        </w:rPr>
      </w:pPr>
      <w:del w:id="60" w:author="Ace North" w:date="2019-01-29T15:16:00Z">
        <w:r>
          <w:rPr>
            <w:lang w:val="en-US"/>
          </w:rPr>
          <w:delText>Polovodova was the first to suggest that dissection can determine the number of gonotrophic cycles a female mosquito has lived through (Polovodova, 1948), which is termed their ``physiological age’’. The key assumptions in using dissection data to estimate</w:delText>
        </w:r>
        <w:r>
          <w:rPr>
            <w:lang w:val="en-US"/>
          </w:rPr>
          <w:delText xml:space="preserve"> mosquito age are: (i) physiological age is metered one-for-one by ovariolar dilations (unlike MRR, this method can only be applied to females) and (ii) the relationship between physiological and chronological age is known. </w:delText>
        </w:r>
      </w:del>
    </w:p>
    <w:p w14:paraId="4ED6E505" w14:textId="77777777" w:rsidR="004E6388" w:rsidRDefault="004E6388">
      <w:pPr>
        <w:rPr>
          <w:lang w:val="en-US"/>
        </w:rPr>
      </w:pPr>
    </w:p>
    <w:p w14:paraId="251CC94F" w14:textId="77777777" w:rsidR="004E6388" w:rsidRDefault="00145ACB">
      <w:pPr>
        <w:rPr>
          <w:del w:id="61" w:author="Ace North" w:date="2019-01-30T11:15:00Z"/>
          <w:lang w:val="en-US"/>
        </w:rPr>
      </w:pPr>
      <w:ins w:id="62" w:author="Ace North" w:date="2019-01-29T13:28:00Z">
        <w:r>
          <w:rPr>
            <w:lang w:val="en-US"/>
          </w:rPr>
          <w:t xml:space="preserve">Unlike MRR data which is used </w:t>
        </w:r>
        <w:r>
          <w:rPr>
            <w:lang w:val="en-US"/>
          </w:rPr>
          <w:t xml:space="preserve">to estimate chronological lifespan, dissection data is used to estimate physiological lifespan which is measured in units of the number of gonotrophic cycles a female undergoes (this method can only be applied to females). </w:t>
        </w:r>
      </w:ins>
      <w:ins w:id="63" w:author="Ace North" w:date="2019-01-29T16:30:00Z">
        <w:r>
          <w:rPr>
            <w:lang w:val="en-US"/>
          </w:rPr>
          <w:t xml:space="preserve"> </w:t>
        </w:r>
      </w:ins>
      <w:del w:id="64" w:author="Ace North" w:date="2019-01-29T15:24:00Z">
        <w:r>
          <w:rPr>
            <w:u w:val="single"/>
            <w:lang w:val="en-US"/>
          </w:rPr>
          <w:delText>Dissection data likely understat</w:delText>
        </w:r>
        <w:r>
          <w:rPr>
            <w:u w:val="single"/>
            <w:lang w:val="en-US"/>
          </w:rPr>
          <w:delText xml:space="preserve">es physiological age because most ovarioles have fewer dilations than the number of gonotrophic cycles </w:delText>
        </w:r>
      </w:del>
      <w:del w:id="65" w:author="Ace North" w:date="2019-01-29T12:16:00Z">
        <w:r>
          <w:rPr>
            <w:u w:val="single"/>
            <w:lang w:val="en-US"/>
          </w:rPr>
          <w:delText xml:space="preserve">undergone </w:delText>
        </w:r>
      </w:del>
      <w:del w:id="66" w:author="Ace North" w:date="2019-01-29T15:24:00Z">
        <w:r>
          <w:rPr>
            <w:u w:val="single"/>
            <w:lang w:val="en-US"/>
          </w:rPr>
          <w:delText>(Fox and Brust, 1994; Hugo et al., 2008), an issue known to worsen with age (Fox and Brust, 1994)</w:delText>
        </w:r>
      </w:del>
      <w:commentRangeStart w:id="67"/>
      <w:commentRangeEnd w:id="67"/>
      <w:r>
        <w:commentReference w:id="67"/>
      </w:r>
      <w:del w:id="68" w:author="Ace North" w:date="2019-01-29T15:24:00Z">
        <w:r>
          <w:rPr>
            <w:u w:val="single"/>
            <w:lang w:val="en-US"/>
          </w:rPr>
          <w:delText xml:space="preserve">, meaning a large number of ovarioles must </w:delText>
        </w:r>
        <w:r>
          <w:rPr>
            <w:u w:val="single"/>
            <w:lang w:val="en-US"/>
          </w:rPr>
          <w:delText xml:space="preserve">be dissected to locate those representative few (Gillies and Wilkes, 1965). </w:delText>
        </w:r>
      </w:del>
      <w:ins w:id="69" w:author="Ace North" w:date="2019-01-30T11:16:00Z">
        <w:r>
          <w:rPr>
            <w:lang w:val="en-US"/>
          </w:rPr>
          <w:t xml:space="preserve"> </w:t>
        </w:r>
      </w:ins>
    </w:p>
    <w:p w14:paraId="5C63A308" w14:textId="77777777" w:rsidR="004E6388" w:rsidRDefault="00145ACB">
      <w:ins w:id="70" w:author="Ace North" w:date="2019-01-30T12:09:00Z">
        <w:r>
          <w:rPr>
            <w:lang w:val="en-US"/>
          </w:rPr>
          <w:t xml:space="preserve">In this meta-analysis we have used dissection studies that recorded the number of ovariolar dilations of wild-caught females, an approach that dates back to the 1940s </w:t>
        </w:r>
      </w:ins>
      <w:ins w:id="71" w:author="Ace North" w:date="2019-01-30T12:10:00Z">
        <w:r>
          <w:rPr>
            <w:lang w:val="en-US"/>
          </w:rPr>
          <w:t>(Polovodova</w:t>
        </w:r>
        <w:r>
          <w:rPr>
            <w:lang w:val="en-US"/>
          </w:rPr>
          <w:t>, 1948)</w:t>
        </w:r>
      </w:ins>
      <w:ins w:id="72" w:author="Ace North" w:date="2019-01-30T12:21:00Z">
        <w:r>
          <w:rPr>
            <w:lang w:val="en-US"/>
          </w:rPr>
          <w:t>. This method results in lower bound lifespan estimates because most ovarioles have fewer dilations than the true number of gonotrophic cycles (Fox and Brust, 1994; Hugo et al., 2008), an issue that worsens with age (Fox and Brust, 1994).</w:t>
        </w:r>
      </w:ins>
      <w:ins w:id="73" w:author="Ace North" w:date="2019-01-30T12:22:00Z">
        <w:r>
          <w:rPr>
            <w:lang w:val="en-US"/>
          </w:rPr>
          <w:t xml:space="preserve">  The alter</w:t>
        </w:r>
        <w:r>
          <w:rPr>
            <w:lang w:val="en-US"/>
          </w:rPr>
          <w:t>native dissection-based approach of Detinova (Detinova, 1962), based on dichotomous categorisation of female mosquito specimens as ‘parous’ or ‘nulliparous’ relies on fewer assumptions, and is also widely used</w:t>
        </w:r>
        <w:commentRangeStart w:id="74"/>
        <w:commentRangeEnd w:id="74"/>
        <w:r>
          <w:rPr>
            <w:lang w:val="en-US"/>
          </w:rPr>
          <w:commentReference w:id="74"/>
        </w:r>
        <w:r>
          <w:rPr>
            <w:lang w:val="en-US"/>
          </w:rPr>
          <w:t>. However, this method provides less informa</w:t>
        </w:r>
        <w:r>
          <w:rPr>
            <w:lang w:val="en-US"/>
          </w:rPr>
          <w:t xml:space="preserve">tion on the age structure of a population than Polovodova’s. </w:t>
        </w:r>
      </w:ins>
      <w:ins w:id="75" w:author="Ace North" w:date="2019-01-30T11:16:00Z">
        <w:r>
          <w:rPr>
            <w:lang w:val="en-US"/>
          </w:rPr>
          <w:t>To</w:t>
        </w:r>
      </w:ins>
      <w:ins w:id="76" w:author="Ace North" w:date="2019-01-29T15:27:00Z">
        <w:r>
          <w:rPr>
            <w:lang w:val="en-US"/>
          </w:rPr>
          <w:t xml:space="preserve"> estimate physiological age from either type of dissection data, it is also necessary to assume that the population is neither growing nor shrinking, and that collected individuals are random s</w:t>
        </w:r>
        <w:r>
          <w:rPr>
            <w:lang w:val="en-US"/>
          </w:rPr>
          <w:t xml:space="preserve">amples from the population. To minimise the role of population growth or decline to our estimates, we aggregated capture data across collections occurring at different timepoints for each site. </w:t>
        </w:r>
      </w:ins>
      <w:ins w:id="77" w:author="Ace North" w:date="2019-01-30T11:27:00Z">
        <w:r>
          <w:rPr>
            <w:lang w:val="en-US"/>
          </w:rPr>
          <w:t>T</w:t>
        </w:r>
      </w:ins>
      <w:ins w:id="78" w:author="Ace North" w:date="2019-01-30T11:23:00Z">
        <w:r>
          <w:rPr>
            <w:lang w:val="en-US"/>
          </w:rPr>
          <w:t xml:space="preserve">he trapping methods </w:t>
        </w:r>
      </w:ins>
      <w:ins w:id="79" w:author="Ace North" w:date="2019-01-30T11:25:00Z">
        <w:r>
          <w:rPr>
            <w:lang w:val="en-US"/>
          </w:rPr>
          <w:t xml:space="preserve">that were </w:t>
        </w:r>
      </w:ins>
      <w:ins w:id="80" w:author="Ace North" w:date="2019-01-30T11:24:00Z">
        <w:r>
          <w:rPr>
            <w:lang w:val="en-US"/>
          </w:rPr>
          <w:t xml:space="preserve">used by the constituent studies of our meta-analysis </w:t>
        </w:r>
        <w:commentRangeStart w:id="81"/>
        <w:r>
          <w:rPr>
            <w:lang w:val="en-US"/>
          </w:rPr>
          <w:t>are varied,</w:t>
        </w:r>
        <w:commentRangeEnd w:id="81"/>
        <w:r>
          <w:commentReference w:id="81"/>
        </w:r>
        <w:r>
          <w:rPr>
            <w:lang w:val="en-US"/>
          </w:rPr>
          <w:t xml:space="preserve"> and the extent to which they have yielded unbiased samples is </w:t>
        </w:r>
      </w:ins>
      <w:ins w:id="82" w:author="Ace North" w:date="2019-01-30T11:31:00Z">
        <w:r>
          <w:rPr>
            <w:lang w:val="en-US"/>
          </w:rPr>
          <w:t>difficult to determine</w:t>
        </w:r>
      </w:ins>
      <w:ins w:id="83" w:author="Ace North" w:date="2019-01-30T11:28:00Z">
        <w:r>
          <w:rPr>
            <w:lang w:val="en-US"/>
          </w:rPr>
          <w:t>. There is</w:t>
        </w:r>
      </w:ins>
      <w:ins w:id="84" w:author="Ace North" w:date="2019-01-30T11:18:00Z">
        <w:r>
          <w:rPr>
            <w:lang w:val="en-US"/>
          </w:rPr>
          <w:t xml:space="preserve"> some evidence</w:t>
        </w:r>
      </w:ins>
      <w:ins w:id="85" w:author="Ace North" w:date="2019-01-30T11:19:00Z">
        <w:r>
          <w:rPr>
            <w:lang w:val="en-US"/>
          </w:rPr>
          <w:t xml:space="preserve"> that samples under-</w:t>
        </w:r>
        <w:r>
          <w:rPr>
            <w:lang w:val="en-US"/>
          </w:rPr>
          <w:lastRenderedPageBreak/>
          <w:t>represent nulliparous females (Gillies and Wilkes, 1965)</w:t>
        </w:r>
      </w:ins>
      <w:ins w:id="86" w:author="Ace North" w:date="2019-01-30T11:20:00Z">
        <w:r>
          <w:rPr>
            <w:lang w:val="en-US"/>
          </w:rPr>
          <w:t xml:space="preserve"> yet</w:t>
        </w:r>
        <w:r>
          <w:rPr>
            <w:lang w:val="en-US"/>
          </w:rPr>
          <w:t xml:space="preserve"> there is also contrasting evidence that these females are over-represented (Clements and Paterson, 1981)</w:t>
        </w:r>
      </w:ins>
      <w:ins w:id="87" w:author="Ace North" w:date="2019-01-30T11:21:00Z">
        <w:r>
          <w:rPr>
            <w:lang w:val="en-US"/>
          </w:rPr>
          <w:t xml:space="preserve">. </w:t>
        </w:r>
      </w:ins>
      <w:ins w:id="88" w:author="Ace North" w:date="2019-01-30T11:30:00Z">
        <w:r>
          <w:rPr>
            <w:lang w:val="en-US"/>
          </w:rPr>
          <w:t>To determine the significance of this uncertainty we excluded data with a large deficit of nulliparous individuals and re-ran the analyses to estimat</w:t>
        </w:r>
        <w:r>
          <w:rPr>
            <w:lang w:val="en-US"/>
          </w:rPr>
          <w:t xml:space="preserve">e physiological lifespan as presented above. </w:t>
        </w:r>
        <w:commentRangeStart w:id="89"/>
        <w:r>
          <w:rPr>
            <w:lang w:val="en-US"/>
          </w:rPr>
          <w:t>Posterior predictive checks showed that this model fitted the data well across all age classes</w:t>
        </w:r>
        <w:commentRangeEnd w:id="89"/>
        <w:r>
          <w:commentReference w:id="89"/>
        </w:r>
        <w:r>
          <w:rPr>
            <w:lang w:val="en-US"/>
          </w:rPr>
          <w:t>, suggesting the assumption of random sampling is reasonable (see SOM).</w:t>
        </w:r>
      </w:ins>
    </w:p>
    <w:p w14:paraId="757240BF" w14:textId="77777777" w:rsidR="004E6388" w:rsidRDefault="004E6388">
      <w:pPr>
        <w:rPr>
          <w:u w:val="single"/>
          <w:lang w:val="en-US"/>
        </w:rPr>
      </w:pPr>
    </w:p>
    <w:p w14:paraId="3B2ACD3B" w14:textId="77777777" w:rsidR="004E6388" w:rsidRDefault="004E6388">
      <w:pPr>
        <w:rPr>
          <w:u w:val="single"/>
          <w:lang w:val="en-US"/>
        </w:rPr>
      </w:pPr>
    </w:p>
    <w:p w14:paraId="7410355C" w14:textId="77777777" w:rsidR="004E6388" w:rsidRDefault="004E6388">
      <w:pPr>
        <w:rPr>
          <w:u w:val="single"/>
          <w:lang w:val="en-US"/>
        </w:rPr>
      </w:pPr>
    </w:p>
    <w:p w14:paraId="2CDBFDF6" w14:textId="77777777" w:rsidR="004E6388" w:rsidRDefault="004E6388">
      <w:pPr>
        <w:rPr>
          <w:u w:val="single"/>
          <w:lang w:val="en-US"/>
        </w:rPr>
      </w:pPr>
    </w:p>
    <w:p w14:paraId="0EAAA3CE" w14:textId="77777777" w:rsidR="004E6388" w:rsidRDefault="00145ACB">
      <w:r>
        <w:rPr>
          <w:lang w:val="en-US"/>
        </w:rPr>
        <w:t xml:space="preserve">The exchange rate between physiological age and chronological age is the duration of </w:t>
      </w:r>
      <w:ins w:id="90" w:author="Ace North" w:date="2019-01-30T13:36:00Z">
        <w:r>
          <w:rPr>
            <w:lang w:val="en-US"/>
          </w:rPr>
          <w:t xml:space="preserve">a </w:t>
        </w:r>
      </w:ins>
      <w:r>
        <w:rPr>
          <w:lang w:val="en-US"/>
        </w:rPr>
        <w:t>gonotrophic cycle</w:t>
      </w:r>
      <w:ins w:id="91" w:author="Ace North" w:date="2019-01-30T13:36:00Z">
        <w:r>
          <w:rPr>
            <w:lang w:val="en-US"/>
          </w:rPr>
          <w:t>,</w:t>
        </w:r>
      </w:ins>
      <w:del w:id="92" w:author="Ace North" w:date="2019-01-30T13:36:00Z">
        <w:r>
          <w:rPr>
            <w:lang w:val="en-US"/>
          </w:rPr>
          <w:delText>s</w:delText>
        </w:r>
      </w:del>
      <w:r>
        <w:rPr>
          <w:lang w:val="en-US"/>
        </w:rPr>
        <w:t xml:space="preserve"> which is predominantly estimated by two methods: MRR studies </w:t>
      </w:r>
      <w:del w:id="93" w:author="Ace North" w:date="2019-01-30T13:37:00Z">
        <w:r>
          <w:rPr>
            <w:lang w:val="en-US"/>
          </w:rPr>
          <w:delText xml:space="preserve">(see, for example, Gillies and Wilkes, </w:delText>
        </w:r>
        <w:r>
          <w:rPr>
            <w:u w:val="single"/>
            <w:lang w:val="en-US"/>
          </w:rPr>
          <w:delText>1965)</w:delText>
        </w:r>
      </w:del>
      <w:r>
        <w:rPr>
          <w:u w:val="single"/>
          <w:lang w:val="en-US"/>
        </w:rPr>
        <w:t xml:space="preserve">, </w:t>
      </w:r>
      <w:r>
        <w:rPr>
          <w:lang w:val="en-US"/>
        </w:rPr>
        <w:t xml:space="preserve">where marked mosquitoes are </w:t>
      </w:r>
      <w:r>
        <w:rPr>
          <w:lang w:val="en-US"/>
        </w:rPr>
        <w:t>recaptured and dissected to determine the number of gonotrophic cycles occurring since release</w:t>
      </w:r>
      <w:ins w:id="94" w:author="Ace North" w:date="2019-01-30T13:37:00Z">
        <w:r>
          <w:rPr>
            <w:lang w:val="en-US"/>
          </w:rPr>
          <w:t xml:space="preserve"> (e.g. Gillies and Wilkes, </w:t>
        </w:r>
        <w:r>
          <w:rPr>
            <w:u w:val="single"/>
            <w:lang w:val="en-US"/>
          </w:rPr>
          <w:t>1965)</w:t>
        </w:r>
      </w:ins>
      <w:r>
        <w:rPr>
          <w:lang w:val="en-US"/>
        </w:rPr>
        <w:t>; and dissections of specimens from laboratory colonies (</w:t>
      </w:r>
      <w:del w:id="95" w:author="Ace North" w:date="2019-01-30T13:37:00Z">
        <w:r>
          <w:rPr>
            <w:lang w:val="en-US"/>
          </w:rPr>
          <w:delText>see, for example,</w:delText>
        </w:r>
      </w:del>
      <w:ins w:id="96" w:author="Ace North" w:date="2019-01-30T13:37:00Z">
        <w:r>
          <w:rPr>
            <w:lang w:val="en-US"/>
          </w:rPr>
          <w:t>e.g.</w:t>
        </w:r>
      </w:ins>
      <w:r>
        <w:rPr>
          <w:lang w:val="en-US"/>
        </w:rPr>
        <w:t xml:space="preserve"> Afrane et al., </w:t>
      </w:r>
      <w:r>
        <w:rPr>
          <w:u w:val="single"/>
          <w:lang w:val="en-US"/>
        </w:rPr>
        <w:t>2005)</w:t>
      </w:r>
      <w:r>
        <w:rPr>
          <w:lang w:val="en-US"/>
        </w:rPr>
        <w:t>. In our analysis, laboratory s</w:t>
      </w:r>
      <w:r>
        <w:rPr>
          <w:lang w:val="en-US"/>
        </w:rPr>
        <w:t>tudies indicated the longer gonotrophic cycle of the two approaches, which was somewhat surprising given that, in the wild, mosquitoes must additionally locate hosts to blood-feed and aquatic habitats in which to oviposit (Fig. S9). The literature does not</w:t>
      </w:r>
      <w:r>
        <w:rPr>
          <w:lang w:val="en-US"/>
        </w:rPr>
        <w:t xml:space="preserve"> however favour one experimental method over another, and so to convert physiological age into c</w:t>
      </w:r>
      <w:del w:id="97" w:author="Ace North" w:date="2019-01-30T14:42:00Z">
        <w:r>
          <w:rPr>
            <w:lang w:val="en-US"/>
          </w:rPr>
          <w:delText>alendar</w:delText>
        </w:r>
      </w:del>
      <w:ins w:id="98" w:author="Ace North" w:date="2019-01-30T14:42:00Z">
        <w:r>
          <w:rPr>
            <w:lang w:val="en-US"/>
          </w:rPr>
          <w:t>hronological</w:t>
        </w:r>
      </w:ins>
      <w:r>
        <w:rPr>
          <w:lang w:val="en-US"/>
        </w:rPr>
        <w:t xml:space="preserve"> age we pooled data from both sources. </w:t>
      </w:r>
      <w:del w:id="99" w:author="Ace North" w:date="2019-01-29T15:26:00Z">
        <w:r>
          <w:rPr>
            <w:lang w:val="en-US"/>
          </w:rPr>
          <w:delText>It is possible, however, that aggregating data across both methods induces biases and an approach more</w:delText>
        </w:r>
        <w:r>
          <w:rPr>
            <w:lang w:val="en-US"/>
          </w:rPr>
          <w:delText xml:space="preserve"> entrenched in experimental knowledge would fare better.</w:delText>
        </w:r>
      </w:del>
      <w:commentRangeStart w:id="100"/>
      <w:commentRangeEnd w:id="100"/>
      <w:r>
        <w:commentReference w:id="100"/>
      </w:r>
      <w:r>
        <w:rPr>
          <w:lang w:val="en-US"/>
        </w:rPr>
        <w:t xml:space="preserve"> </w:t>
      </w:r>
    </w:p>
    <w:p w14:paraId="435ADCB8" w14:textId="77777777" w:rsidR="004E6388" w:rsidRDefault="004E6388">
      <w:pPr>
        <w:rPr>
          <w:lang w:val="en-US"/>
        </w:rPr>
      </w:pPr>
    </w:p>
    <w:p w14:paraId="0FD2523E" w14:textId="77777777" w:rsidR="004E6388" w:rsidRDefault="004E6388"/>
    <w:p w14:paraId="12A9CE5F" w14:textId="77777777" w:rsidR="004E6388" w:rsidRDefault="004E6388">
      <w:pPr>
        <w:rPr>
          <w:lang w:val="en-US"/>
        </w:rPr>
      </w:pPr>
    </w:p>
    <w:p w14:paraId="175ECEAF" w14:textId="77777777" w:rsidR="004E6388" w:rsidRDefault="00145ACB">
      <w:del w:id="101" w:author="Ace North" w:date="2019-01-29T15:29:00Z">
        <w:r>
          <w:rPr>
            <w:lang w:val="en-US"/>
          </w:rPr>
          <w:delText>The dissection of numbers of wild-caught specimens yields estimates of the age structure of the population at snapshots in time, which can be used to determine mean lifespans. This requires ad</w:delText>
        </w:r>
        <w:r>
          <w:rPr>
            <w:lang w:val="en-US"/>
          </w:rPr>
          <w:delText>ditional assumptions however and here we suppose that the population is at equilibrium (adult recruitment matches mortality) and that collected individuals are random samples from that population. If a population is shrinking, there are relatively few youn</w:delText>
        </w:r>
        <w:r>
          <w:rPr>
            <w:lang w:val="en-US"/>
          </w:rPr>
          <w:delText xml:space="preserve">g mosquitoes and the survival curve is flatter than at equilibrium, meaning we would overestimate lifespan. To balance those samples collected whilst the population density was declining with those taken during expansion, we aggregated capture data across </w:delText>
        </w:r>
        <w:r>
          <w:rPr>
            <w:lang w:val="en-US"/>
          </w:rPr>
          <w:delText>collections occurring at different timepoints for each site. Field entomologists have argued that trapping methods do not yield unbiased samples of the population, although there is not consensus on whether this results in a relative paucity (Gillies and W</w:delText>
        </w:r>
        <w:r>
          <w:rPr>
            <w:lang w:val="en-US"/>
          </w:rPr>
          <w:delText xml:space="preserve">ilkes, </w:delText>
        </w:r>
        <w:r>
          <w:rPr>
            <w:u w:val="single"/>
            <w:lang w:val="en-US"/>
          </w:rPr>
          <w:delText xml:space="preserve">1965) </w:delText>
        </w:r>
        <w:r>
          <w:rPr>
            <w:lang w:val="en-US"/>
          </w:rPr>
          <w:delText xml:space="preserve">or inflation (Clements and Paterson, </w:delText>
        </w:r>
        <w:r>
          <w:rPr>
            <w:u w:val="single"/>
            <w:lang w:val="en-US"/>
          </w:rPr>
          <w:delText>1981)</w:delText>
        </w:r>
        <w:r>
          <w:rPr>
            <w:lang w:val="en-US"/>
          </w:rPr>
          <w:delText xml:space="preserve"> of actual nulliparous numbers</w:delText>
        </w:r>
        <w:r>
          <w:rPr>
            <w:u w:val="single"/>
            <w:lang w:val="en-US"/>
          </w:rPr>
          <w:delText>.</w:delText>
        </w:r>
        <w:r>
          <w:rPr>
            <w:lang w:val="en-US"/>
          </w:rPr>
          <w:delText xml:space="preserve"> Though after excluding those data with a large deficit of nulliparous individuals, posterior predictive checks indicated that our models fit the data well across all age</w:delText>
        </w:r>
        <w:r>
          <w:rPr>
            <w:lang w:val="en-US"/>
          </w:rPr>
          <w:delText xml:space="preserve"> classes (see SOM) hinting the assumption of random sampling may be reasonable. Overall, the assumptions underpinning our analysis of </w:delText>
        </w:r>
        <w:r>
          <w:rPr>
            <w:lang w:val="en-US"/>
          </w:rPr>
          <w:lastRenderedPageBreak/>
          <w:delText>dissection data suggest these estimates, like those from MRR, represent lower bounds on lifespan. The alternative dissecti</w:delText>
        </w:r>
        <w:r>
          <w:rPr>
            <w:lang w:val="en-US"/>
          </w:rPr>
          <w:delText xml:space="preserve">on-based approach of Detinova (Detinova, </w:delText>
        </w:r>
        <w:r>
          <w:rPr>
            <w:u w:val="single"/>
            <w:lang w:val="en-US"/>
          </w:rPr>
          <w:delText xml:space="preserve">1962), </w:delText>
        </w:r>
        <w:r>
          <w:rPr>
            <w:lang w:val="en-US"/>
          </w:rPr>
          <w:delText>based on dichotomous categorisation of female mosquito specimens as ‘parous’ or ‘unparous’ relies on fewer assumptions, and is also widely used. Further work examining parity rates in field specimens may be f</w:delText>
        </w:r>
        <w:r>
          <w:rPr>
            <w:lang w:val="en-US"/>
          </w:rPr>
          <w:delText>ruitful although, in principle, it oﬀers less information on the age structure of a population than Polovodova’s</w:delText>
        </w:r>
      </w:del>
      <w:commentRangeStart w:id="102"/>
      <w:commentRangeEnd w:id="102"/>
      <w:r>
        <w:commentReference w:id="102"/>
      </w:r>
      <w:commentRangeStart w:id="103"/>
      <w:commentRangeEnd w:id="103"/>
      <w:r>
        <w:commentReference w:id="103"/>
      </w:r>
      <w:r>
        <w:rPr>
          <w:lang w:val="en-US"/>
        </w:rPr>
        <w:t>.</w:t>
      </w:r>
    </w:p>
    <w:p w14:paraId="2B2BBD95" w14:textId="77777777" w:rsidR="004E6388" w:rsidRDefault="004E6388">
      <w:pPr>
        <w:rPr>
          <w:lang w:val="en-US"/>
        </w:rPr>
      </w:pPr>
    </w:p>
    <w:p w14:paraId="4814C4D6" w14:textId="77777777" w:rsidR="004E6388" w:rsidRDefault="00145ACB">
      <w:ins w:id="104" w:author="Ace North" w:date="2019-01-30T13:40:00Z">
        <w:r>
          <w:rPr>
            <w:lang w:val="en-US"/>
          </w:rPr>
          <w:t>In benign laboratory conditions, mosquitoes are expected to live longer than in wild populations, and  laboratory lifespans can thus be</w:t>
        </w:r>
        <w:r>
          <w:rPr>
            <w:lang w:val="en-US"/>
          </w:rPr>
          <w:t xml:space="preserve"> considered upper bounds on lifespan</w:t>
        </w:r>
      </w:ins>
      <w:del w:id="105" w:author="Ace North" w:date="2019-01-30T13:42:00Z">
        <w:r>
          <w:rPr>
            <w:lang w:val="en-US"/>
          </w:rPr>
          <w:delText xml:space="preserve">It is widely believed mosquitoes live artificially long under the benign conditions </w:delText>
        </w:r>
      </w:del>
      <w:del w:id="106" w:author="Ace North" w:date="2019-01-30T13:38:00Z">
        <w:r>
          <w:rPr>
            <w:lang w:val="en-US"/>
          </w:rPr>
          <w:delText xml:space="preserve">of the laboratory </w:delText>
        </w:r>
      </w:del>
      <w:del w:id="107" w:author="Ace North" w:date="2019-01-30T13:42:00Z">
        <w:r>
          <w:rPr>
            <w:lang w:val="en-US"/>
          </w:rPr>
          <w:delText>and their lifespans likely constitute an upper bound on wild populations</w:delText>
        </w:r>
      </w:del>
      <w:r>
        <w:rPr>
          <w:lang w:val="en-US"/>
        </w:rPr>
        <w:t xml:space="preserve">. A large cage experiment </w:t>
      </w:r>
      <w:ins w:id="108" w:author="Ace North" w:date="2019-01-30T13:45:00Z">
        <w:r>
          <w:rPr>
            <w:lang w:val="en-US"/>
          </w:rPr>
          <w:t>using</w:t>
        </w:r>
      </w:ins>
      <w:del w:id="109" w:author="Ace North" w:date="2019-01-30T13:45:00Z">
        <w:r>
          <w:rPr>
            <w:lang w:val="en-US"/>
          </w:rPr>
          <w:delText>of</w:delText>
        </w:r>
      </w:del>
      <w:r>
        <w:rPr>
          <w:lang w:val="en-US"/>
        </w:rPr>
        <w:t xml:space="preserve"> </w:t>
      </w:r>
      <w:r>
        <w:rPr>
          <w:i/>
          <w:lang w:val="en-US"/>
        </w:rPr>
        <w:t xml:space="preserve">Ae. aegypti </w:t>
      </w:r>
      <w:ins w:id="110" w:author="Ace North" w:date="2019-01-30T13:45:00Z">
        <w:r>
          <w:rPr>
            <w:lang w:val="en-US"/>
          </w:rPr>
          <w:t>mosquitoes</w:t>
        </w:r>
        <w:r>
          <w:rPr>
            <w:i/>
            <w:lang w:val="en-US"/>
          </w:rPr>
          <w:t xml:space="preserve"> </w:t>
        </w:r>
      </w:ins>
      <w:r>
        <w:rPr>
          <w:lang w:val="en-US"/>
        </w:rPr>
        <w:t xml:space="preserve">determined that females lived </w:t>
      </w:r>
      <w:ins w:id="111" w:author="Ace North" w:date="2019-01-30T13:45:00Z">
        <w:r>
          <w:rPr>
            <w:lang w:val="en-US"/>
          </w:rPr>
          <w:t xml:space="preserve">32 days </w:t>
        </w:r>
      </w:ins>
      <w:r>
        <w:rPr>
          <w:lang w:val="en-US"/>
        </w:rPr>
        <w:t xml:space="preserve">on average </w:t>
      </w:r>
      <w:del w:id="112" w:author="Ace North" w:date="2019-01-30T13:45:00Z">
        <w:r>
          <w:rPr>
            <w:lang w:val="en-US"/>
          </w:rPr>
          <w:delText>for nearly 32 days days</w:delText>
        </w:r>
      </w:del>
      <w:r>
        <w:rPr>
          <w:lang w:val="en-US"/>
        </w:rPr>
        <w:t xml:space="preserve"> (Styer et al., 2007), and a similar study with female </w:t>
      </w:r>
      <w:r>
        <w:rPr>
          <w:i/>
          <w:lang w:val="en-US"/>
        </w:rPr>
        <w:t>A. stephensi</w:t>
      </w:r>
      <w:r>
        <w:rPr>
          <w:lang w:val="en-US"/>
        </w:rPr>
        <w:t xml:space="preserve"> determined a median lifespan between 31 and 42 days (Dawes </w:t>
      </w:r>
      <w:r>
        <w:rPr>
          <w:lang w:val="en-US"/>
        </w:rPr>
        <w:t xml:space="preserve">et al., 2009). These estimates are </w:t>
      </w:r>
      <w:ins w:id="113" w:author="Ace North" w:date="2019-01-30T13:46:00Z">
        <w:r>
          <w:rPr>
            <w:lang w:val="en-US"/>
          </w:rPr>
          <w:t xml:space="preserve">several </w:t>
        </w:r>
      </w:ins>
      <w:r>
        <w:rPr>
          <w:lang w:val="en-US"/>
        </w:rPr>
        <w:t>multiples of the modal estimates from either of our analyses but without a gold standard method to measure mosquito lifespan in the field, it is diﬃcult to quantify the gap that exists between field and laboratory</w:t>
      </w:r>
      <w:r>
        <w:rPr>
          <w:lang w:val="en-US"/>
        </w:rPr>
        <w:t xml:space="preserve"> populations. The development of additional methods to estimate mosquito age such as ‘Near-Infrared Spectroscopy’ (Mayagaya et al., </w:t>
      </w:r>
      <w:r>
        <w:rPr>
          <w:u w:val="single"/>
          <w:lang w:val="en-US"/>
        </w:rPr>
        <w:t xml:space="preserve">2009; </w:t>
      </w:r>
      <w:r>
        <w:rPr>
          <w:lang w:val="en-US"/>
        </w:rPr>
        <w:t xml:space="preserve">Sikulu et al., </w:t>
      </w:r>
      <w:r>
        <w:rPr>
          <w:u w:val="single"/>
          <w:lang w:val="en-US"/>
        </w:rPr>
        <w:t xml:space="preserve">2011; </w:t>
      </w:r>
      <w:r>
        <w:rPr>
          <w:lang w:val="en-US"/>
        </w:rPr>
        <w:t xml:space="preserve">Lambert et al., </w:t>
      </w:r>
      <w:r>
        <w:rPr>
          <w:u w:val="single"/>
          <w:lang w:val="en-US"/>
        </w:rPr>
        <w:t xml:space="preserve">2018) </w:t>
      </w:r>
      <w:r>
        <w:rPr>
          <w:lang w:val="en-US"/>
        </w:rPr>
        <w:t xml:space="preserve">if they are proven to work in the field, may be of considerable worth </w:t>
      </w:r>
      <w:commentRangeStart w:id="114"/>
      <w:commentRangeStart w:id="115"/>
      <w:r>
        <w:rPr>
          <w:lang w:val="en-US"/>
        </w:rPr>
        <w:t>here</w:t>
      </w:r>
      <w:commentRangeEnd w:id="114"/>
      <w:r>
        <w:commentReference w:id="114"/>
      </w:r>
      <w:commentRangeEnd w:id="115"/>
      <w:r>
        <w:commentReference w:id="115"/>
      </w:r>
      <w:r>
        <w:rPr>
          <w:lang w:val="en-US"/>
        </w:rPr>
        <w:t>.</w:t>
      </w:r>
    </w:p>
    <w:p w14:paraId="5FD01910" w14:textId="77777777" w:rsidR="004E6388" w:rsidRDefault="00145ACB">
      <w:r>
        <w:rPr>
          <w:lang w:val="en-US"/>
        </w:rPr>
        <w:t xml:space="preserve">In our analysis of the MRR data, we considered the effect of air temperature, sex and pre-release feeding status on lifespan. There is evidence mainly from laboratory studies that temperature modulates mosquito ecology and behaviour (Yang et al., </w:t>
      </w:r>
      <w:r>
        <w:rPr>
          <w:u w:val="single"/>
          <w:lang w:val="en-US"/>
        </w:rPr>
        <w:t>20</w:t>
      </w:r>
      <w:r>
        <w:rPr>
          <w:u w:val="single"/>
          <w:lang w:val="en-US"/>
        </w:rPr>
        <w:t xml:space="preserve">09; </w:t>
      </w:r>
      <w:r>
        <w:rPr>
          <w:lang w:val="en-US"/>
        </w:rPr>
        <w:t xml:space="preserve">Brady et al., </w:t>
      </w:r>
      <w:r>
        <w:rPr>
          <w:u w:val="single"/>
          <w:lang w:val="en-US"/>
        </w:rPr>
        <w:t xml:space="preserve">2013; </w:t>
      </w:r>
      <w:r>
        <w:rPr>
          <w:lang w:val="en-US"/>
        </w:rPr>
        <w:t xml:space="preserve">Murdock et al., </w:t>
      </w:r>
      <w:r>
        <w:rPr>
          <w:u w:val="single"/>
          <w:lang w:val="en-US"/>
        </w:rPr>
        <w:t xml:space="preserve">2012; </w:t>
      </w:r>
      <w:r>
        <w:rPr>
          <w:lang w:val="en-US"/>
        </w:rPr>
        <w:t xml:space="preserve">Beck-Johnson et al., </w:t>
      </w:r>
      <w:r>
        <w:rPr>
          <w:u w:val="single"/>
          <w:lang w:val="en-US"/>
        </w:rPr>
        <w:t>2013)</w:t>
      </w:r>
      <w:r>
        <w:rPr>
          <w:lang w:val="en-US"/>
        </w:rPr>
        <w:t>. The locations and times of year when the MRR studies were conducted encompassed a large range of average air temperatures, from approximately 10 oC to 35 oC yet we found no relations</w:t>
      </w:r>
      <w:r>
        <w:rPr>
          <w:lang w:val="en-US"/>
        </w:rPr>
        <w:t>hip between lifespan and temperature when pooling all series (Fig. S5) or for those individual species with the most data (Fig. S6). It is possible that by considering a raw average of air temperatures across the month and ignoring rainfall (whose historic</w:t>
      </w:r>
      <w:r>
        <w:rPr>
          <w:lang w:val="en-US"/>
        </w:rPr>
        <w:t xml:space="preserve">al data is likely less reliable for a given location), </w:t>
      </w:r>
      <w:ins w:id="116" w:author="Ace North" w:date="2019-01-30T14:45:00Z">
        <w:r>
          <w:rPr>
            <w:lang w:val="en-US"/>
          </w:rPr>
          <w:t>we obscured</w:t>
        </w:r>
      </w:ins>
      <w:del w:id="117" w:author="Ace North" w:date="2019-01-30T14:45:00Z">
        <w:r>
          <w:rPr>
            <w:lang w:val="en-US"/>
          </w:rPr>
          <w:delText>this masked</w:delText>
        </w:r>
      </w:del>
      <w:r>
        <w:rPr>
          <w:lang w:val="en-US"/>
        </w:rPr>
        <w:t xml:space="preserve"> more complex interactions between temperature and lifespan. The observed laboratory relationship between lifespan and temperature, however, may not be as robust in the field if m</w:t>
      </w:r>
      <w:r>
        <w:rPr>
          <w:lang w:val="en-US"/>
        </w:rPr>
        <w:t xml:space="preserve">osquitoes adjust their behaviour </w:t>
      </w:r>
      <w:del w:id="118" w:author="Ace North" w:date="2019-01-30T14:46:00Z">
        <w:r>
          <w:rPr>
            <w:lang w:val="en-US"/>
          </w:rPr>
          <w:delText xml:space="preserve">(such as, by seeking shade) </w:delText>
        </w:r>
      </w:del>
      <w:r>
        <w:rPr>
          <w:lang w:val="en-US"/>
        </w:rPr>
        <w:t>in reaction to changes in temperature</w:t>
      </w:r>
      <w:ins w:id="119" w:author="Ace North" w:date="2019-01-30T14:46:00Z">
        <w:r>
          <w:rPr>
            <w:lang w:val="en-US"/>
          </w:rPr>
          <w:t xml:space="preserve"> (for example by seeking shade)</w:t>
        </w:r>
      </w:ins>
      <w:r>
        <w:rPr>
          <w:lang w:val="en-US"/>
        </w:rPr>
        <w:t xml:space="preserve">. As </w:t>
      </w:r>
      <w:ins w:id="120" w:author="Ace North" w:date="2019-01-30T14:47:00Z">
        <w:r>
          <w:rPr>
            <w:lang w:val="en-US"/>
          </w:rPr>
          <w:t>with</w:t>
        </w:r>
      </w:ins>
      <w:del w:id="121" w:author="Ace North" w:date="2019-01-30T14:47:00Z">
        <w:r>
          <w:rPr>
            <w:lang w:val="en-US"/>
          </w:rPr>
          <w:delText>in</w:delText>
        </w:r>
      </w:del>
      <w:r>
        <w:rPr>
          <w:lang w:val="en-US"/>
        </w:rPr>
        <w:t xml:space="preserve"> laboratory studies (Styer et al., 2007; Dawes et al., 2009) our analysis indicates that females outlive male mosquitoes, although the magnitude of this difference is not as large in absolute or percentage terms. Ethical concerns mean it is now more common</w:t>
      </w:r>
      <w:r>
        <w:rPr>
          <w:lang w:val="en-US"/>
        </w:rPr>
        <w:t xml:space="preserve"> than historically for MRR experiments to release males opposed to females (Fig. SM2). Since differences in lifespan exist between the sexes, it is possible that other ecological parameters that can be determined by MRRs also differ, highlighting the need </w:t>
      </w:r>
      <w:r>
        <w:rPr>
          <w:lang w:val="en-US"/>
        </w:rPr>
        <w:t>for field methods that directly measure these characteristics of wild females. Our estimates of lifespan indicate that mosquitoes sugar-fed prior to release lived longer than unfed individuals (Fig. S4) which may partly explain recent successes of vector c</w:t>
      </w:r>
      <w:r>
        <w:rPr>
          <w:lang w:val="en-US"/>
        </w:rPr>
        <w:t xml:space="preserve">ontrol methods reducing access of the insects to sugar or using toxic sugar baits (Müller, Kravchenko, and Schlein, </w:t>
      </w:r>
      <w:r>
        <w:rPr>
          <w:u w:val="single"/>
          <w:lang w:val="en-US"/>
        </w:rPr>
        <w:t xml:space="preserve">2008; </w:t>
      </w:r>
      <w:r>
        <w:rPr>
          <w:lang w:val="en-US"/>
        </w:rPr>
        <w:t xml:space="preserve">Müller, Junnila, and Schlein, </w:t>
      </w:r>
      <w:r>
        <w:rPr>
          <w:u w:val="single"/>
          <w:lang w:val="en-US"/>
        </w:rPr>
        <w:t xml:space="preserve">2010; </w:t>
      </w:r>
      <w:r>
        <w:rPr>
          <w:lang w:val="en-US"/>
        </w:rPr>
        <w:t xml:space="preserve">Müller et al., </w:t>
      </w:r>
      <w:r>
        <w:rPr>
          <w:u w:val="single"/>
          <w:lang w:val="en-US"/>
        </w:rPr>
        <w:t xml:space="preserve">2010a; </w:t>
      </w:r>
      <w:r>
        <w:rPr>
          <w:lang w:val="en-US"/>
        </w:rPr>
        <w:t xml:space="preserve">Müller et al., </w:t>
      </w:r>
      <w:r>
        <w:rPr>
          <w:u w:val="single"/>
          <w:lang w:val="en-US"/>
        </w:rPr>
        <w:t xml:space="preserve">2010b; </w:t>
      </w:r>
      <w:r>
        <w:rPr>
          <w:lang w:val="en-US"/>
        </w:rPr>
        <w:t xml:space="preserve">Beier et al., </w:t>
      </w:r>
      <w:r>
        <w:rPr>
          <w:u w:val="single"/>
          <w:lang w:val="en-US"/>
        </w:rPr>
        <w:t>2012)</w:t>
      </w:r>
      <w:r>
        <w:rPr>
          <w:lang w:val="en-US"/>
        </w:rPr>
        <w:t>.</w:t>
      </w:r>
    </w:p>
    <w:p w14:paraId="4D5E540D" w14:textId="77777777" w:rsidR="004E6388" w:rsidRDefault="00145ACB">
      <w:r>
        <w:rPr>
          <w:lang w:val="en-US"/>
        </w:rPr>
        <w:lastRenderedPageBreak/>
        <w:t>It is encouraging that our pooled</w:t>
      </w:r>
      <w:r>
        <w:rPr>
          <w:lang w:val="en-US"/>
        </w:rPr>
        <w:t xml:space="preserve"> estimates of lifespan from the MRR (6.0 days) and dissection (5.5 days) analyses are comparable and that there was a positive (although insignificant) correlation between corresponding species-level estimates. </w:t>
      </w:r>
      <w:commentRangeStart w:id="122"/>
      <w:r>
        <w:rPr>
          <w:lang w:val="en-US"/>
        </w:rPr>
        <w:t>Across genera, the greatest discrepancy in es</w:t>
      </w:r>
      <w:r>
        <w:rPr>
          <w:lang w:val="en-US"/>
        </w:rPr>
        <w:t xml:space="preserve">timates was for </w:t>
      </w:r>
      <w:r>
        <w:rPr>
          <w:i/>
          <w:lang w:val="en-US"/>
        </w:rPr>
        <w:t>Aedes</w:t>
      </w:r>
      <w:r>
        <w:rPr>
          <w:lang w:val="en-US"/>
        </w:rPr>
        <w:t xml:space="preserve">, with 8.1 days estimated from the MRR studies compared to 3.5 days from the dissection analysis. This was followed by </w:t>
      </w:r>
      <w:r>
        <w:rPr>
          <w:i/>
          <w:lang w:val="en-US"/>
        </w:rPr>
        <w:t xml:space="preserve">Culex </w:t>
      </w:r>
      <w:r>
        <w:rPr>
          <w:lang w:val="en-US"/>
        </w:rPr>
        <w:t>(2.9 days from the MRRs versus 4.9 days from</w:t>
      </w:r>
      <w:r>
        <w:rPr>
          <w:i/>
          <w:lang w:val="en-US"/>
        </w:rPr>
        <w:t xml:space="preserve"> </w:t>
      </w:r>
      <w:r>
        <w:rPr>
          <w:lang w:val="en-US"/>
        </w:rPr>
        <w:t xml:space="preserve">dissection) with the smallest discrepancy for </w:t>
      </w:r>
      <w:r>
        <w:rPr>
          <w:i/>
          <w:lang w:val="en-US"/>
        </w:rPr>
        <w:t>Anopheles</w:t>
      </w:r>
      <w:r>
        <w:rPr>
          <w:lang w:val="en-US"/>
        </w:rPr>
        <w:t xml:space="preserve"> (6.8 vers</w:t>
      </w:r>
      <w:r>
        <w:rPr>
          <w:lang w:val="en-US"/>
        </w:rPr>
        <w:t>us 6.4 days)</w:t>
      </w:r>
      <w:commentRangeEnd w:id="122"/>
      <w:r>
        <w:commentReference w:id="122"/>
      </w:r>
      <w:r>
        <w:rPr>
          <w:lang w:val="en-US"/>
        </w:rPr>
        <w:t>. Some of the diﬀerences in estimates between the two approaches are likely due to environmental and genetic diﬀerences between mosquitoes included in this analysis. However, we believe that part of the discrepancy can be explained by the as</w:t>
      </w:r>
      <w:r>
        <w:rPr>
          <w:lang w:val="en-US"/>
        </w:rPr>
        <w:t xml:space="preserve">sumptions required to analyse each field method and speculate that diﬀerences in dispersal rate may be responsible. Both </w:t>
      </w:r>
      <w:r>
        <w:rPr>
          <w:i/>
          <w:lang w:val="en-US"/>
        </w:rPr>
        <w:t>Anopheles</w:t>
      </w:r>
      <w:r>
        <w:rPr>
          <w:lang w:val="en-US"/>
        </w:rPr>
        <w:t xml:space="preserve"> and </w:t>
      </w:r>
      <w:r>
        <w:rPr>
          <w:i/>
          <w:lang w:val="en-US"/>
        </w:rPr>
        <w:t>Culex</w:t>
      </w:r>
      <w:r>
        <w:rPr>
          <w:lang w:val="en-US"/>
        </w:rPr>
        <w:t xml:space="preserve"> mosquitoes are generally thought to fly farther than </w:t>
      </w:r>
      <w:r>
        <w:rPr>
          <w:i/>
          <w:lang w:val="en-US"/>
        </w:rPr>
        <w:t>Aedes</w:t>
      </w:r>
      <w:r>
        <w:rPr>
          <w:lang w:val="en-US"/>
        </w:rPr>
        <w:t xml:space="preserve"> [</w:t>
      </w:r>
      <w:commentRangeStart w:id="123"/>
      <w:r>
        <w:rPr>
          <w:lang w:val="en-US"/>
        </w:rPr>
        <w:t>Charles</w:t>
      </w:r>
      <w:commentRangeEnd w:id="123"/>
      <w:r>
        <w:commentReference w:id="123"/>
      </w:r>
      <w:r>
        <w:rPr>
          <w:lang w:val="en-US"/>
        </w:rPr>
        <w:t>, do you have a reference here?], meaning tha</w:t>
      </w:r>
      <w:r>
        <w:rPr>
          <w:lang w:val="en-US"/>
        </w:rPr>
        <w:t>t the estimates from MRR-based approaches will be most downwardly-biased for these genera</w:t>
      </w:r>
      <w:commentRangeStart w:id="124"/>
      <w:commentRangeEnd w:id="124"/>
      <w:ins w:id="125" w:author="Ace North" w:date="2019-01-30T13:50:00Z">
        <w:r>
          <w:rPr>
            <w:lang w:val="en-US"/>
          </w:rPr>
          <w:commentReference w:id="124"/>
        </w:r>
      </w:ins>
      <w:r>
        <w:rPr>
          <w:lang w:val="en-US"/>
        </w:rPr>
        <w:t>. This is supported by our results since the dissection-based estimates (themselves not reliant on assumptions about dispersal) are similar or exceed the MRR estima</w:t>
      </w:r>
      <w:r>
        <w:rPr>
          <w:lang w:val="en-US"/>
        </w:rPr>
        <w:t xml:space="preserve">tes for </w:t>
      </w:r>
      <w:r>
        <w:rPr>
          <w:i/>
          <w:lang w:val="en-US"/>
        </w:rPr>
        <w:t>Anopheles</w:t>
      </w:r>
      <w:r>
        <w:rPr>
          <w:lang w:val="en-US"/>
        </w:rPr>
        <w:t xml:space="preserve"> and </w:t>
      </w:r>
      <w:r>
        <w:rPr>
          <w:i/>
          <w:lang w:val="en-US"/>
        </w:rPr>
        <w:t>Culex</w:t>
      </w:r>
      <w:r>
        <w:rPr>
          <w:lang w:val="en-US"/>
        </w:rPr>
        <w:t xml:space="preserve"> mosquitoes, but not for </w:t>
      </w:r>
      <w:commentRangeStart w:id="126"/>
      <w:commentRangeStart w:id="127"/>
      <w:r>
        <w:rPr>
          <w:i/>
          <w:lang w:val="en-US"/>
        </w:rPr>
        <w:t>Aedes</w:t>
      </w:r>
      <w:commentRangeEnd w:id="126"/>
      <w:r>
        <w:commentReference w:id="126"/>
      </w:r>
      <w:commentRangeEnd w:id="127"/>
      <w:ins w:id="128" w:author="Ace North" w:date="2019-01-30T14:54:00Z">
        <w:r>
          <w:commentReference w:id="127"/>
        </w:r>
        <w:commentRangeStart w:id="129"/>
        <w:commentRangeEnd w:id="129"/>
        <w:r>
          <w:rPr>
            <w:i/>
            <w:lang w:val="en-US"/>
          </w:rPr>
          <w:commentReference w:id="129"/>
        </w:r>
      </w:ins>
      <w:r>
        <w:rPr>
          <w:lang w:val="en-US"/>
        </w:rPr>
        <w:t>.</w:t>
      </w:r>
    </w:p>
    <w:p w14:paraId="36CB5D60" w14:textId="77777777" w:rsidR="004E6388" w:rsidRDefault="00145ACB">
      <w:ins w:id="130" w:author="Ace North" w:date="2019-01-30T15:07:00Z">
        <w:r>
          <w:rPr>
            <w:lang w:val="en-US"/>
          </w:rPr>
          <w:t>Our conclusion that</w:t>
        </w:r>
      </w:ins>
      <w:del w:id="131" w:author="Ace North" w:date="2019-01-30T15:07:00Z">
        <w:r>
          <w:rPr>
            <w:lang w:val="en-US"/>
          </w:rPr>
          <w:delText>In our study, we determined that</w:delText>
        </w:r>
      </w:del>
      <w:r>
        <w:rPr>
          <w:lang w:val="en-US"/>
        </w:rPr>
        <w:t xml:space="preserve"> mosquito senescence</w:t>
      </w:r>
      <w:del w:id="132" w:author="Ace North" w:date="2019-01-30T15:08:00Z">
        <w:r>
          <w:rPr>
            <w:lang w:val="en-US"/>
          </w:rPr>
          <w:delText xml:space="preserve"> could </w:delText>
        </w:r>
      </w:del>
      <w:del w:id="133" w:author="Ace North" w:date="2019-01-30T15:07:00Z">
        <w:r>
          <w:rPr>
            <w:lang w:val="en-US"/>
          </w:rPr>
          <w:delText>better</w:delText>
        </w:r>
      </w:del>
      <w:r>
        <w:rPr>
          <w:lang w:val="en-US"/>
        </w:rPr>
        <w:t xml:space="preserve"> </w:t>
      </w:r>
      <w:ins w:id="134" w:author="Ace North" w:date="2019-01-30T15:08:00Z">
        <w:r>
          <w:rPr>
            <w:lang w:val="en-US"/>
          </w:rPr>
          <w:t xml:space="preserve">is apparent </w:t>
        </w:r>
      </w:ins>
      <w:del w:id="135" w:author="Ace North" w:date="2019-01-30T15:08:00Z">
        <w:r>
          <w:rPr>
            <w:lang w:val="en-US"/>
          </w:rPr>
          <w:delText xml:space="preserve">explain patterns of mortality </w:delText>
        </w:r>
      </w:del>
      <w:r>
        <w:rPr>
          <w:lang w:val="en-US"/>
        </w:rPr>
        <w:t xml:space="preserve">in only a minority of cases across both </w:t>
      </w:r>
      <w:r>
        <w:rPr>
          <w:lang w:val="en-US"/>
        </w:rPr>
        <w:t>experimental approaches</w:t>
      </w:r>
      <w:del w:id="136" w:author="Ace North" w:date="2019-01-30T15:08:00Z">
        <w:r>
          <w:rPr>
            <w:lang w:val="en-US"/>
          </w:rPr>
          <w:delText>,</w:delText>
        </w:r>
      </w:del>
      <w:r>
        <w:rPr>
          <w:lang w:val="en-US"/>
        </w:rPr>
        <w:t xml:space="preserve"> contrast</w:t>
      </w:r>
      <w:del w:id="137" w:author="Ace North" w:date="2019-01-30T15:08:00Z">
        <w:r>
          <w:rPr>
            <w:lang w:val="en-US"/>
          </w:rPr>
          <w:delText>ing</w:delText>
        </w:r>
      </w:del>
      <w:ins w:id="138" w:author="Ace North" w:date="2019-01-30T15:08:00Z">
        <w:r>
          <w:rPr>
            <w:lang w:val="en-US"/>
          </w:rPr>
          <w:t>s</w:t>
        </w:r>
      </w:ins>
      <w:r>
        <w:rPr>
          <w:lang w:val="en-US"/>
        </w:rPr>
        <w:t xml:space="preserve"> with evidence from some laboratory studies (Styer et al., </w:t>
      </w:r>
      <w:r>
        <w:rPr>
          <w:u w:val="single"/>
          <w:lang w:val="en-US"/>
        </w:rPr>
        <w:t xml:space="preserve">2007; </w:t>
      </w:r>
      <w:r>
        <w:rPr>
          <w:lang w:val="en-US"/>
        </w:rPr>
        <w:t xml:space="preserve">Dawes et al., </w:t>
      </w:r>
      <w:r>
        <w:rPr>
          <w:u w:val="single"/>
          <w:lang w:val="en-US"/>
        </w:rPr>
        <w:t>2009)</w:t>
      </w:r>
      <w:r>
        <w:rPr>
          <w:lang w:val="en-US"/>
        </w:rPr>
        <w:t xml:space="preserve"> and field experiments (Harrington et al., 2014). To determine if experimental characteristics were responsible for our inability to de</w:t>
      </w:r>
      <w:r>
        <w:rPr>
          <w:lang w:val="en-US"/>
        </w:rPr>
        <w:t xml:space="preserve">tect senescence, we conducted a power </w:t>
      </w:r>
      <w:commentRangeStart w:id="139"/>
      <w:r>
        <w:rPr>
          <w:lang w:val="en-US"/>
        </w:rPr>
        <w:t xml:space="preserve">analysis of MRR experiments </w:t>
      </w:r>
      <w:commentRangeEnd w:id="139"/>
      <w:r>
        <w:commentReference w:id="139"/>
      </w:r>
      <w:r>
        <w:rPr>
          <w:lang w:val="en-US"/>
        </w:rPr>
        <w:t>(see SOM). This work indicated that power to detect senescence senescence strongly depends on study length (Fig. S11B) but is insensitive to release size (Fig. S11C). Clements and Patters</w:t>
      </w:r>
      <w:r>
        <w:rPr>
          <w:lang w:val="en-US"/>
        </w:rPr>
        <w:t xml:space="preserve">on (1981) conducted a meta-analysis of MRR and dissection field experiments and determined that mortality increased with age at a rate comparable to the ‘mild’ senescence case population we consider in the power analysis (see SOM). In this case, detecting </w:t>
      </w:r>
      <w:r>
        <w:rPr>
          <w:lang w:val="en-US"/>
        </w:rPr>
        <w:t>senescence with a power of 80% required a study length of at least 18 days. Since the median study duration for experiments included in our analysis was 10 days (Table SM2) this could partly explain our failure to detect senescence at the species level. It</w:t>
      </w:r>
      <w:r>
        <w:rPr>
          <w:lang w:val="en-US"/>
        </w:rPr>
        <w:t xml:space="preserve"> is possible however that laboratory studies overstate the magnitude of senescence since colony mosquitoes may survive long enough to experience physiological decline not felt in the wild. </w:t>
      </w:r>
      <w:commentRangeStart w:id="140"/>
      <w:r>
        <w:rPr>
          <w:lang w:val="en-US"/>
        </w:rPr>
        <w:t xml:space="preserve">To our knowledge the MRR study of Harrington et al., (2014) on </w:t>
      </w:r>
      <w:r>
        <w:rPr>
          <w:i/>
          <w:lang w:val="en-US"/>
        </w:rPr>
        <w:t>Aede</w:t>
      </w:r>
      <w:r>
        <w:rPr>
          <w:i/>
          <w:lang w:val="en-US"/>
        </w:rPr>
        <w:t xml:space="preserve">s </w:t>
      </w:r>
      <w:r>
        <w:rPr>
          <w:lang w:val="en-US"/>
        </w:rPr>
        <w:t xml:space="preserve">aegypti in Thailand has been the sole field experiment aiming to detect senescence and </w:t>
      </w:r>
      <w:ins w:id="141" w:author="Ace North" w:date="2019-01-30T13:53:00Z">
        <w:r>
          <w:rPr>
            <w:lang w:val="en-US"/>
          </w:rPr>
          <w:t>further studies are clearly needed.</w:t>
        </w:r>
      </w:ins>
      <w:del w:id="142" w:author="Ace North" w:date="2019-01-30T13:53:00Z">
        <w:r>
          <w:rPr>
            <w:lang w:val="en-US"/>
          </w:rPr>
          <w:delText>we argue that other similar studies would be worthwhile.</w:delText>
        </w:r>
      </w:del>
      <w:commentRangeEnd w:id="140"/>
      <w:ins w:id="143" w:author="Ace North" w:date="2019-01-30T13:53:00Z">
        <w:r>
          <w:commentReference w:id="140"/>
        </w:r>
        <w:commentRangeStart w:id="144"/>
        <w:commentRangeEnd w:id="144"/>
        <w:r>
          <w:rPr>
            <w:lang w:val="en-US"/>
          </w:rPr>
          <w:commentReference w:id="144"/>
        </w:r>
      </w:ins>
    </w:p>
    <w:p w14:paraId="32C9FFDF" w14:textId="77777777" w:rsidR="004E6388" w:rsidRDefault="00145ACB">
      <w:r>
        <w:rPr>
          <w:lang w:val="en-US"/>
        </w:rPr>
        <w:t>In this work, we applied modern statistical methods to combine precio</w:t>
      </w:r>
      <w:r>
        <w:rPr>
          <w:lang w:val="en-US"/>
        </w:rPr>
        <w:t>us field data collected by entomologists past and present to produce lower bound estimates of mosquito lifespan. Although our approach to estimating mosquito lifespan is novel, its importance for disease transmission has long been recognized since even bef</w:t>
      </w:r>
      <w:r>
        <w:rPr>
          <w:lang w:val="en-US"/>
        </w:rPr>
        <w:t>ore 1957, when George Macdonald formulated his mathematical model of malaria transmission. Indeed, the recent declines in malaria prevalence in Sub-Saharan Africa were mainly due to interventions (insecticide-treated bednets and indoor residual spraying) t</w:t>
      </w:r>
      <w:r>
        <w:rPr>
          <w:lang w:val="en-US"/>
        </w:rPr>
        <w:t xml:space="preserve">hat aim to reduce mosquito lifespan (Bhatt et al., </w:t>
      </w:r>
      <w:r>
        <w:rPr>
          <w:u w:val="single"/>
          <w:lang w:val="en-US"/>
        </w:rPr>
        <w:t>2015)</w:t>
      </w:r>
      <w:r>
        <w:rPr>
          <w:lang w:val="en-US"/>
        </w:rPr>
        <w:t xml:space="preserve">. Yet, there is ample evidence that mosquito resistance to pyrethroid insecticides has spread throughout the continent (World Health Organization, </w:t>
      </w:r>
      <w:r>
        <w:rPr>
          <w:u w:val="single"/>
          <w:lang w:val="en-US"/>
        </w:rPr>
        <w:t xml:space="preserve">2018) </w:t>
      </w:r>
      <w:r>
        <w:rPr>
          <w:lang w:val="en-US"/>
        </w:rPr>
        <w:t>which may erode or reverse recent gains. A dire</w:t>
      </w:r>
      <w:r>
        <w:rPr>
          <w:lang w:val="en-US"/>
        </w:rPr>
        <w:t xml:space="preserve">ct way to assess the performance of existing vector control methods is to estimate how mosquito lifespan responds to changes in measured resistance. The diﬀerent nature of the assumptions underpinning analysis of </w:t>
      </w:r>
      <w:r>
        <w:rPr>
          <w:lang w:val="en-US"/>
        </w:rPr>
        <w:lastRenderedPageBreak/>
        <w:t xml:space="preserve">MRR and dissection studies means they oﬀer </w:t>
      </w:r>
      <w:r>
        <w:rPr>
          <w:lang w:val="en-US"/>
        </w:rPr>
        <w:t xml:space="preserve">complimentary information on mosquito survival and lacking a gold standard method to estimate this quantity, we foresee continued reliance on these longstanding field entomological methods. </w:t>
      </w:r>
      <w:commentRangeStart w:id="145"/>
      <w:commentRangeEnd w:id="145"/>
      <w:ins w:id="146" w:author="Ace North" w:date="2019-01-30T13:54:00Z">
        <w:r>
          <w:rPr>
            <w:lang w:val="en-US"/>
          </w:rPr>
          <w:commentReference w:id="145"/>
        </w:r>
      </w:ins>
    </w:p>
    <w:p w14:paraId="0A69D93E" w14:textId="77777777" w:rsidR="004E6388" w:rsidRDefault="004E6388">
      <w:pPr>
        <w:rPr>
          <w:lang w:val="en-US"/>
        </w:rPr>
      </w:pPr>
    </w:p>
    <w:p w14:paraId="19BFE117" w14:textId="77777777" w:rsidR="004E6388" w:rsidRDefault="004E6388">
      <w:pPr>
        <w:rPr>
          <w:lang w:val="en-US"/>
        </w:rPr>
      </w:pPr>
    </w:p>
    <w:p w14:paraId="712AE05B" w14:textId="77777777" w:rsidR="004E6388" w:rsidRDefault="00145ACB">
      <w:pPr>
        <w:rPr>
          <w:b/>
          <w:lang w:val="en-US"/>
        </w:rPr>
      </w:pPr>
      <w:r>
        <w:rPr>
          <w:b/>
          <w:lang w:val="en-US"/>
        </w:rPr>
        <w:t>References</w:t>
      </w:r>
    </w:p>
    <w:p w14:paraId="14EDFB52" w14:textId="77777777" w:rsidR="004E6388" w:rsidRDefault="004E6388">
      <w:pPr>
        <w:rPr>
          <w:b/>
          <w:lang w:val="en-US"/>
        </w:rPr>
      </w:pPr>
    </w:p>
    <w:p w14:paraId="08CF40CD" w14:textId="77777777" w:rsidR="004E6388" w:rsidRDefault="00145ACB">
      <w:pPr>
        <w:numPr>
          <w:ilvl w:val="0"/>
          <w:numId w:val="1"/>
        </w:numPr>
        <w:rPr>
          <w:lang w:val="en-US"/>
        </w:rPr>
      </w:pPr>
      <w:r>
        <w:rPr>
          <w:lang w:val="en-US"/>
        </w:rPr>
        <w:t xml:space="preserve">Y. A. Afrane et al. “Eﬀects of microclimatic changes caused by land use and land cover on duration of gonotrophic cycles of </w:t>
      </w:r>
      <w:r>
        <w:rPr>
          <w:i/>
          <w:lang w:val="en-US"/>
        </w:rPr>
        <w:t>Anopheles gambiae</w:t>
      </w:r>
      <w:r>
        <w:rPr>
          <w:lang w:val="en-US"/>
        </w:rPr>
        <w:t xml:space="preserve"> (Diptera: Culicidae) in western Kenya highlands”. </w:t>
      </w:r>
      <w:r>
        <w:rPr>
          <w:i/>
          <w:lang w:val="en-US"/>
        </w:rPr>
        <w:t>Journal of Medical</w:t>
      </w:r>
      <w:r>
        <w:rPr>
          <w:lang w:val="en-US"/>
        </w:rPr>
        <w:t xml:space="preserve"> </w:t>
      </w:r>
      <w:r>
        <w:rPr>
          <w:i/>
          <w:lang w:val="en-US"/>
        </w:rPr>
        <w:t xml:space="preserve">Entomology </w:t>
      </w:r>
      <w:r>
        <w:rPr>
          <w:lang w:val="en-US"/>
        </w:rPr>
        <w:t>42.6 (2005), pp. 974–980.</w:t>
      </w:r>
    </w:p>
    <w:p w14:paraId="11F59AF1" w14:textId="77777777" w:rsidR="004E6388" w:rsidRDefault="00145ACB">
      <w:pPr>
        <w:numPr>
          <w:ilvl w:val="0"/>
          <w:numId w:val="1"/>
        </w:numPr>
        <w:rPr>
          <w:lang w:val="en-US"/>
        </w:rPr>
        <w:sectPr w:rsidR="004E6388">
          <w:pgSz w:w="12240" w:h="15840"/>
          <w:pgMar w:top="1440" w:right="1750" w:bottom="1440" w:left="1440" w:header="0" w:footer="0" w:gutter="0"/>
          <w:cols w:space="720"/>
          <w:formProt w:val="0"/>
          <w:docGrid w:linePitch="312"/>
        </w:sectPr>
      </w:pPr>
      <w:r>
        <w:rPr>
          <w:lang w:val="en-US"/>
        </w:rPr>
        <w:t xml:space="preserve">L. M. Beck-Johnson et al. “The eﬀect of temperature on Anopheles mosquito population dynamics and the potential for malaria transmission”. </w:t>
      </w:r>
      <w:r>
        <w:rPr>
          <w:i/>
          <w:lang w:val="en-US"/>
        </w:rPr>
        <w:t>PLOS one</w:t>
      </w:r>
      <w:r>
        <w:rPr>
          <w:lang w:val="en-US"/>
        </w:rPr>
        <w:t xml:space="preserve"> 8.11 (2013), e79276.</w:t>
      </w:r>
    </w:p>
    <w:p w14:paraId="1645D84F" w14:textId="77777777" w:rsidR="004E6388" w:rsidRDefault="004E6388">
      <w:pPr>
        <w:rPr>
          <w:lang w:val="en-US"/>
        </w:rPr>
      </w:pPr>
      <w:bookmarkStart w:id="147" w:name="page18"/>
      <w:bookmarkEnd w:id="147"/>
    </w:p>
    <w:p w14:paraId="1088107D" w14:textId="77777777" w:rsidR="004E6388" w:rsidRDefault="00145ACB">
      <w:pPr>
        <w:numPr>
          <w:ilvl w:val="0"/>
          <w:numId w:val="2"/>
        </w:numPr>
        <w:rPr>
          <w:lang w:val="en-US"/>
        </w:rPr>
      </w:pPr>
      <w:r>
        <w:rPr>
          <w:lang w:val="en-US"/>
        </w:rPr>
        <w:t xml:space="preserve">J. C. Beier et al. “Attractive toxic sugar bait (ATSB) methods decimate populations of </w:t>
      </w:r>
      <w:r>
        <w:rPr>
          <w:i/>
          <w:lang w:val="en-US"/>
        </w:rPr>
        <w:t>Anopheles</w:t>
      </w:r>
      <w:r>
        <w:rPr>
          <w:lang w:val="en-US"/>
        </w:rPr>
        <w:t xml:space="preserve"> malaria vectors in arid environments regardless of the local availability of favoured sugar-source blossoms”. </w:t>
      </w:r>
      <w:r>
        <w:rPr>
          <w:i/>
          <w:lang w:val="en-US"/>
        </w:rPr>
        <w:t>Malaria</w:t>
      </w:r>
      <w:r>
        <w:rPr>
          <w:lang w:val="en-US"/>
        </w:rPr>
        <w:t xml:space="preserve"> </w:t>
      </w:r>
      <w:r>
        <w:rPr>
          <w:i/>
          <w:lang w:val="en-US"/>
        </w:rPr>
        <w:t xml:space="preserve">Journal </w:t>
      </w:r>
      <w:r>
        <w:rPr>
          <w:lang w:val="en-US"/>
        </w:rPr>
        <w:t>11.1 (2012), p. 31.</w:t>
      </w:r>
    </w:p>
    <w:p w14:paraId="4EED5151" w14:textId="77777777" w:rsidR="004E6388" w:rsidRDefault="00145ACB">
      <w:pPr>
        <w:numPr>
          <w:ilvl w:val="0"/>
          <w:numId w:val="2"/>
        </w:numPr>
        <w:rPr>
          <w:lang w:val="en-US"/>
        </w:rPr>
      </w:pPr>
      <w:r>
        <w:rPr>
          <w:lang w:val="en-US"/>
        </w:rPr>
        <w:t>S. Bhatt et a</w:t>
      </w:r>
      <w:r>
        <w:rPr>
          <w:lang w:val="en-US"/>
        </w:rPr>
        <w:t xml:space="preserve">l. “The eﬀect of malaria control on </w:t>
      </w:r>
      <w:r>
        <w:rPr>
          <w:i/>
          <w:lang w:val="en-US"/>
        </w:rPr>
        <w:t>Plasmodium falciparum</w:t>
      </w:r>
      <w:r>
        <w:rPr>
          <w:lang w:val="en-US"/>
        </w:rPr>
        <w:t xml:space="preserve"> in Africa between 2000 and 2015”. </w:t>
      </w:r>
      <w:r>
        <w:rPr>
          <w:i/>
          <w:lang w:val="en-US"/>
        </w:rPr>
        <w:t>Nature</w:t>
      </w:r>
      <w:r>
        <w:rPr>
          <w:lang w:val="en-US"/>
        </w:rPr>
        <w:t xml:space="preserve"> 526.7572 (2015), pp. 207–211.</w:t>
      </w:r>
    </w:p>
    <w:p w14:paraId="01557C54" w14:textId="77777777" w:rsidR="004E6388" w:rsidRDefault="00145ACB">
      <w:pPr>
        <w:numPr>
          <w:ilvl w:val="0"/>
          <w:numId w:val="2"/>
        </w:numPr>
        <w:rPr>
          <w:lang w:val="en-US"/>
        </w:rPr>
      </w:pPr>
      <w:r>
        <w:rPr>
          <w:lang w:val="en-US"/>
        </w:rPr>
        <w:t>O. J. Brady et al. “Modelling adult Aedes aegypti and Aedes albopictus survival at diﬀerent temperatures in laboratory and fiel</w:t>
      </w:r>
      <w:r>
        <w:rPr>
          <w:lang w:val="en-US"/>
        </w:rPr>
        <w:t xml:space="preserve">d settings”. </w:t>
      </w:r>
      <w:r>
        <w:rPr>
          <w:i/>
          <w:lang w:val="en-US"/>
        </w:rPr>
        <w:t xml:space="preserve">Parasites &amp; vectors </w:t>
      </w:r>
      <w:r>
        <w:rPr>
          <w:lang w:val="en-US"/>
        </w:rPr>
        <w:t>6.1 (2013), p. 351.</w:t>
      </w:r>
    </w:p>
    <w:p w14:paraId="478F4535" w14:textId="77777777" w:rsidR="004E6388" w:rsidRDefault="00145ACB">
      <w:pPr>
        <w:numPr>
          <w:ilvl w:val="0"/>
          <w:numId w:val="2"/>
        </w:numPr>
        <w:rPr>
          <w:lang w:val="en-US"/>
        </w:rPr>
      </w:pPr>
      <w:r>
        <w:rPr>
          <w:lang w:val="en-US"/>
        </w:rPr>
        <w:t xml:space="preserve">R. Carter and K. N. Mendis. “Evolutionary and historical aspects of the burden of malaria”. In: </w:t>
      </w:r>
      <w:r>
        <w:rPr>
          <w:i/>
          <w:lang w:val="en-US"/>
        </w:rPr>
        <w:t>Clinical Microbiology Reviews</w:t>
      </w:r>
      <w:r>
        <w:rPr>
          <w:lang w:val="en-US"/>
        </w:rPr>
        <w:t xml:space="preserve"> 15.4 (2002), pp. 564– 594.</w:t>
      </w:r>
    </w:p>
    <w:p w14:paraId="5E5EDFEA" w14:textId="77777777" w:rsidR="004E6388" w:rsidRDefault="00145ACB">
      <w:pPr>
        <w:numPr>
          <w:ilvl w:val="0"/>
          <w:numId w:val="2"/>
        </w:numPr>
        <w:rPr>
          <w:lang w:val="en-US"/>
        </w:rPr>
      </w:pPr>
      <w:r>
        <w:rPr>
          <w:lang w:val="en-US"/>
        </w:rPr>
        <w:t>A. Clements and G. Paterson. “The analysis of mort</w:t>
      </w:r>
      <w:r>
        <w:rPr>
          <w:lang w:val="en-US"/>
        </w:rPr>
        <w:t xml:space="preserve">ality and survival rates in wild populations of mosquitoes”. </w:t>
      </w:r>
      <w:r>
        <w:rPr>
          <w:i/>
          <w:lang w:val="en-US"/>
        </w:rPr>
        <w:t>Journal of Applied Ecology</w:t>
      </w:r>
      <w:r>
        <w:rPr>
          <w:lang w:val="en-US"/>
        </w:rPr>
        <w:t xml:space="preserve"> (1981), pp. 373–399.</w:t>
      </w:r>
    </w:p>
    <w:p w14:paraId="78C0FB41" w14:textId="77777777" w:rsidR="004E6388" w:rsidRDefault="00145ACB">
      <w:pPr>
        <w:numPr>
          <w:ilvl w:val="0"/>
          <w:numId w:val="2"/>
        </w:numPr>
        <w:rPr>
          <w:lang w:val="en-US"/>
        </w:rPr>
      </w:pPr>
      <w:r>
        <w:rPr>
          <w:lang w:val="en-US"/>
        </w:rPr>
        <w:t>E. J. Dawes et al. “</w:t>
      </w:r>
      <w:r>
        <w:rPr>
          <w:i/>
          <w:lang w:val="en-US"/>
        </w:rPr>
        <w:t>Anopheles</w:t>
      </w:r>
      <w:r>
        <w:rPr>
          <w:lang w:val="en-US"/>
        </w:rPr>
        <w:t xml:space="preserve"> mortality is both age-and </w:t>
      </w:r>
      <w:r>
        <w:rPr>
          <w:i/>
          <w:lang w:val="en-US"/>
        </w:rPr>
        <w:t>Plasmodium</w:t>
      </w:r>
      <w:r>
        <w:rPr>
          <w:lang w:val="en-US"/>
        </w:rPr>
        <w:t xml:space="preserve">-density dependent: implications for malaria transmission”. </w:t>
      </w:r>
      <w:r>
        <w:rPr>
          <w:i/>
          <w:lang w:val="en-US"/>
        </w:rPr>
        <w:t>Malaria</w:t>
      </w:r>
      <w:r>
        <w:rPr>
          <w:lang w:val="en-US"/>
        </w:rPr>
        <w:t xml:space="preserve"> </w:t>
      </w:r>
      <w:r>
        <w:rPr>
          <w:i/>
          <w:lang w:val="en-US"/>
        </w:rPr>
        <w:t xml:space="preserve">Journal </w:t>
      </w:r>
      <w:r>
        <w:rPr>
          <w:lang w:val="en-US"/>
        </w:rPr>
        <w:t>8.1 (</w:t>
      </w:r>
      <w:r>
        <w:rPr>
          <w:lang w:val="en-US"/>
        </w:rPr>
        <w:t>2009), p. 228.</w:t>
      </w:r>
    </w:p>
    <w:p w14:paraId="1E73F85B" w14:textId="77777777" w:rsidR="004E6388" w:rsidRDefault="00145ACB">
      <w:pPr>
        <w:numPr>
          <w:ilvl w:val="0"/>
          <w:numId w:val="2"/>
        </w:numPr>
        <w:rPr>
          <w:lang w:val="en-US"/>
        </w:rPr>
      </w:pPr>
      <w:r>
        <w:rPr>
          <w:lang w:val="en-US"/>
        </w:rPr>
        <w:t xml:space="preserve">T. S. Detinova et al. “Age grouping methods in Diptera of medical impor-tance with special reference to some vectors of malaria”. In: </w:t>
      </w:r>
      <w:r>
        <w:rPr>
          <w:i/>
          <w:lang w:val="en-US"/>
        </w:rPr>
        <w:t>Monograph</w:t>
      </w:r>
      <w:r>
        <w:rPr>
          <w:lang w:val="en-US"/>
        </w:rPr>
        <w:t xml:space="preserve"> </w:t>
      </w:r>
      <w:r>
        <w:rPr>
          <w:i/>
          <w:lang w:val="en-US"/>
        </w:rPr>
        <w:t xml:space="preserve">series World Health Organisation </w:t>
      </w:r>
      <w:r>
        <w:rPr>
          <w:lang w:val="en-US"/>
        </w:rPr>
        <w:t>(1962).</w:t>
      </w:r>
    </w:p>
    <w:p w14:paraId="620B8BC1" w14:textId="77777777" w:rsidR="004E6388" w:rsidRDefault="00145ACB">
      <w:pPr>
        <w:numPr>
          <w:ilvl w:val="0"/>
          <w:numId w:val="2"/>
        </w:numPr>
        <w:rPr>
          <w:lang w:val="en-US"/>
        </w:rPr>
      </w:pPr>
      <w:r>
        <w:rPr>
          <w:lang w:val="en-US"/>
        </w:rPr>
        <w:t>B. L. Dickens and H. L. Brant. “Eﬀects of marking method</w:t>
      </w:r>
      <w:r>
        <w:rPr>
          <w:lang w:val="en-US"/>
        </w:rPr>
        <w:t xml:space="preserve">s and fluorescent dusts on </w:t>
      </w:r>
      <w:r>
        <w:rPr>
          <w:i/>
          <w:lang w:val="en-US"/>
        </w:rPr>
        <w:t>Aedes aegypti</w:t>
      </w:r>
      <w:r>
        <w:rPr>
          <w:lang w:val="en-US"/>
        </w:rPr>
        <w:t xml:space="preserve"> survival”. In: </w:t>
      </w:r>
      <w:r>
        <w:rPr>
          <w:i/>
          <w:lang w:val="en-US"/>
        </w:rPr>
        <w:t>Parasites &amp; Vectors</w:t>
      </w:r>
      <w:r>
        <w:rPr>
          <w:lang w:val="en-US"/>
        </w:rPr>
        <w:t xml:space="preserve"> 7.1 (2014), p. 1.</w:t>
      </w:r>
    </w:p>
    <w:p w14:paraId="6FFD5D00" w14:textId="77777777" w:rsidR="004E6388" w:rsidRDefault="00145ACB">
      <w:pPr>
        <w:numPr>
          <w:ilvl w:val="0"/>
          <w:numId w:val="2"/>
        </w:numPr>
        <w:rPr>
          <w:lang w:val="en-US"/>
        </w:rPr>
      </w:pPr>
      <w:r>
        <w:rPr>
          <w:lang w:val="en-US"/>
        </w:rPr>
        <w:t xml:space="preserve">A. Fox and R. Brust. “How do dilatations form in mosquito ovarioles?” </w:t>
      </w:r>
      <w:r>
        <w:rPr>
          <w:i/>
          <w:lang w:val="en-US"/>
        </w:rPr>
        <w:t xml:space="preserve">Parasitology Today </w:t>
      </w:r>
      <w:r>
        <w:rPr>
          <w:lang w:val="en-US"/>
        </w:rPr>
        <w:t>10.1 (1994), pp. 19–23.</w:t>
      </w:r>
    </w:p>
    <w:p w14:paraId="65E5CCCC" w14:textId="77777777" w:rsidR="004E6388" w:rsidRDefault="00145ACB">
      <w:pPr>
        <w:numPr>
          <w:ilvl w:val="0"/>
          <w:numId w:val="2"/>
        </w:numPr>
        <w:rPr>
          <w:lang w:val="en-US"/>
        </w:rPr>
      </w:pPr>
      <w:r>
        <w:rPr>
          <w:lang w:val="en-US"/>
        </w:rPr>
        <w:t xml:space="preserve">B Gates. </w:t>
      </w:r>
      <w:r>
        <w:rPr>
          <w:i/>
          <w:lang w:val="en-US"/>
        </w:rPr>
        <w:t>The Deadliest Animal in the World</w:t>
      </w:r>
      <w:r>
        <w:rPr>
          <w:lang w:val="en-US"/>
        </w:rPr>
        <w:t>. https</w:t>
      </w:r>
      <w:r>
        <w:rPr>
          <w:lang w:val="en-US"/>
        </w:rPr>
        <w:t>://www.gatesnotes.com/Health/Most-Lethal-Animal-Mosquito-Week. 2014.</w:t>
      </w:r>
    </w:p>
    <w:p w14:paraId="3BEE9B6E" w14:textId="77777777" w:rsidR="004E6388" w:rsidRDefault="00145ACB">
      <w:pPr>
        <w:numPr>
          <w:ilvl w:val="0"/>
          <w:numId w:val="2"/>
        </w:numPr>
        <w:rPr>
          <w:lang w:val="en-US"/>
        </w:rPr>
      </w:pPr>
      <w:r>
        <w:rPr>
          <w:lang w:val="en-US"/>
        </w:rPr>
        <w:t xml:space="preserve">A. Gelman and D. B. Rubin. “Inference from iterative simulation using multiple sequences”. In: </w:t>
      </w:r>
      <w:r>
        <w:rPr>
          <w:i/>
          <w:lang w:val="en-US"/>
        </w:rPr>
        <w:t>Statistical Science</w:t>
      </w:r>
      <w:r>
        <w:rPr>
          <w:lang w:val="en-US"/>
        </w:rPr>
        <w:t xml:space="preserve"> (1992), pp. 457–472.</w:t>
      </w:r>
    </w:p>
    <w:p w14:paraId="4BCDA553" w14:textId="77777777" w:rsidR="004E6388" w:rsidRDefault="00145ACB">
      <w:pPr>
        <w:numPr>
          <w:ilvl w:val="0"/>
          <w:numId w:val="2"/>
        </w:numPr>
        <w:rPr>
          <w:lang w:val="en-US"/>
        </w:rPr>
      </w:pPr>
      <w:r>
        <w:rPr>
          <w:lang w:val="en-US"/>
        </w:rPr>
        <w:t>M. Gillies and T. Wilkes. “A study of the age-compo</w:t>
      </w:r>
      <w:r>
        <w:rPr>
          <w:lang w:val="en-US"/>
        </w:rPr>
        <w:t xml:space="preserve">sition of populations of </w:t>
      </w:r>
      <w:r>
        <w:rPr>
          <w:i/>
          <w:lang w:val="en-US"/>
        </w:rPr>
        <w:t xml:space="preserve">Anopheles gambiae </w:t>
      </w:r>
      <w:r>
        <w:rPr>
          <w:lang w:val="en-US"/>
        </w:rPr>
        <w:t>Giles and A. funestus Giles in North-Eastern Tanzania”.</w:t>
      </w:r>
      <w:r>
        <w:rPr>
          <w:i/>
          <w:lang w:val="en-US"/>
        </w:rPr>
        <w:t xml:space="preserve"> Bulletin of Entomological Research</w:t>
      </w:r>
      <w:r>
        <w:rPr>
          <w:lang w:val="en-US"/>
        </w:rPr>
        <w:t xml:space="preserve"> 56.02 (1965), pp. 237–262.</w:t>
      </w:r>
    </w:p>
    <w:p w14:paraId="2B4C3D3E" w14:textId="77777777" w:rsidR="004E6388" w:rsidRDefault="00145ACB">
      <w:pPr>
        <w:numPr>
          <w:ilvl w:val="0"/>
          <w:numId w:val="2"/>
        </w:numPr>
        <w:rPr>
          <w:lang w:val="en-US"/>
        </w:rPr>
      </w:pPr>
      <w:r>
        <w:rPr>
          <w:lang w:val="en-US"/>
        </w:rPr>
        <w:t xml:space="preserve">C. A. Guerra et al. “A global assembly of adult female mosquito mark-release-recapture data to </w:t>
      </w:r>
      <w:r>
        <w:rPr>
          <w:lang w:val="en-US"/>
        </w:rPr>
        <w:t xml:space="preserve">inform the control of mosquito-borne pathogens”. </w:t>
      </w:r>
      <w:r>
        <w:rPr>
          <w:i/>
          <w:lang w:val="en-US"/>
        </w:rPr>
        <w:t>Parasite &amp; Vectors</w:t>
      </w:r>
      <w:r>
        <w:rPr>
          <w:lang w:val="en-US"/>
        </w:rPr>
        <w:t xml:space="preserve"> 7.1 (2014), p. 276.</w:t>
      </w:r>
    </w:p>
    <w:p w14:paraId="26D63011" w14:textId="77777777" w:rsidR="004E6388" w:rsidRDefault="00145ACB">
      <w:pPr>
        <w:numPr>
          <w:ilvl w:val="0"/>
          <w:numId w:val="2"/>
        </w:numPr>
        <w:rPr>
          <w:lang w:val="en-US"/>
        </w:rPr>
      </w:pPr>
      <w:r>
        <w:rPr>
          <w:lang w:val="en-US"/>
        </w:rPr>
        <w:t xml:space="preserve">L. C. Harrington et al. “Age-dependent survival of the dengue vector </w:t>
      </w:r>
      <w:r>
        <w:rPr>
          <w:i/>
          <w:lang w:val="en-US"/>
        </w:rPr>
        <w:t xml:space="preserve">Aedes aegypti </w:t>
      </w:r>
      <w:r>
        <w:rPr>
          <w:lang w:val="en-US"/>
        </w:rPr>
        <w:t>(Diptera: Culicidae) demonstrated by simultaneous release–</w:t>
      </w:r>
      <w:r>
        <w:rPr>
          <w:i/>
          <w:lang w:val="en-US"/>
        </w:rPr>
        <w:t xml:space="preserve"> </w:t>
      </w:r>
      <w:r>
        <w:rPr>
          <w:lang w:val="en-US"/>
        </w:rPr>
        <w:t xml:space="preserve">recapture of diﬀerent age </w:t>
      </w:r>
      <w:r>
        <w:rPr>
          <w:lang w:val="en-US"/>
        </w:rPr>
        <w:t xml:space="preserve">cohorts”. </w:t>
      </w:r>
      <w:r>
        <w:rPr>
          <w:i/>
          <w:lang w:val="en-US"/>
        </w:rPr>
        <w:t>Journal of Medical Entomology</w:t>
      </w:r>
      <w:r>
        <w:rPr>
          <w:lang w:val="en-US"/>
        </w:rPr>
        <w:t xml:space="preserve"> 45.2 (2008), pp. 307–313.</w:t>
      </w:r>
    </w:p>
    <w:p w14:paraId="01FECD07" w14:textId="77777777" w:rsidR="004E6388" w:rsidRDefault="00145ACB">
      <w:pPr>
        <w:numPr>
          <w:ilvl w:val="0"/>
          <w:numId w:val="2"/>
        </w:numPr>
        <w:rPr>
          <w:lang w:val="en-US"/>
        </w:rPr>
      </w:pPr>
      <w:r>
        <w:rPr>
          <w:lang w:val="en-US"/>
        </w:rPr>
        <w:t xml:space="preserve">T. Hoc and T. Wilkes. “The ovariole structure of </w:t>
      </w:r>
      <w:r>
        <w:rPr>
          <w:i/>
          <w:lang w:val="en-US"/>
        </w:rPr>
        <w:t>Anopheles gambiae</w:t>
      </w:r>
      <w:r>
        <w:rPr>
          <w:lang w:val="en-US"/>
        </w:rPr>
        <w:t xml:space="preserve"> (Diptera: Culicidae) and its use in determining physiological age”. </w:t>
      </w:r>
      <w:r>
        <w:rPr>
          <w:i/>
          <w:lang w:val="en-US"/>
        </w:rPr>
        <w:t xml:space="preserve">Bulletin of Entomological Research </w:t>
      </w:r>
      <w:r>
        <w:rPr>
          <w:lang w:val="en-US"/>
        </w:rPr>
        <w:t>85.01 (1995), pp. 59</w:t>
      </w:r>
      <w:r>
        <w:rPr>
          <w:lang w:val="en-US"/>
        </w:rPr>
        <w:t>–69.</w:t>
      </w:r>
    </w:p>
    <w:p w14:paraId="270C38A5" w14:textId="77777777" w:rsidR="004E6388" w:rsidRDefault="004E6388">
      <w:pPr>
        <w:rPr>
          <w:lang w:val="en-US"/>
        </w:rPr>
      </w:pPr>
    </w:p>
    <w:p w14:paraId="1AE5E724" w14:textId="77777777" w:rsidR="004E6388" w:rsidRDefault="00145ACB">
      <w:pPr>
        <w:numPr>
          <w:ilvl w:val="0"/>
          <w:numId w:val="3"/>
        </w:numPr>
        <w:rPr>
          <w:lang w:val="en-US"/>
        </w:rPr>
      </w:pPr>
      <w:r>
        <w:rPr>
          <w:lang w:val="en-US"/>
        </w:rPr>
        <w:t xml:space="preserve">L. E. Hugo et al. “Adult survivorship of the dengue mosquito </w:t>
      </w:r>
      <w:r>
        <w:rPr>
          <w:i/>
          <w:lang w:val="en-US"/>
        </w:rPr>
        <w:t>Aedes aegypti</w:t>
      </w:r>
      <w:r>
        <w:rPr>
          <w:lang w:val="en-US"/>
        </w:rPr>
        <w:t xml:space="preserve"> varies seasonally in central Vietnam”. </w:t>
      </w:r>
      <w:r>
        <w:rPr>
          <w:i/>
          <w:lang w:val="en-US"/>
        </w:rPr>
        <w:t>PLoS Neglected Tropical Diseases</w:t>
      </w:r>
      <w:r>
        <w:rPr>
          <w:lang w:val="en-US"/>
        </w:rPr>
        <w:t xml:space="preserve"> 8.2 (2014), e2669.</w:t>
      </w:r>
    </w:p>
    <w:p w14:paraId="00E1085A" w14:textId="77777777" w:rsidR="004E6388" w:rsidRDefault="004E6388">
      <w:pPr>
        <w:rPr>
          <w:lang w:val="en-US"/>
        </w:rPr>
      </w:pPr>
    </w:p>
    <w:p w14:paraId="540A27FB" w14:textId="77777777" w:rsidR="004E6388" w:rsidRDefault="00145ACB">
      <w:pPr>
        <w:numPr>
          <w:ilvl w:val="0"/>
          <w:numId w:val="3"/>
        </w:numPr>
        <w:rPr>
          <w:lang w:val="en-US"/>
        </w:rPr>
      </w:pPr>
      <w:r>
        <w:rPr>
          <w:lang w:val="en-US"/>
        </w:rPr>
        <w:t>L. E. Hugo et al. “Evaluations of mosquito age grading techniques based on morpholo</w:t>
      </w:r>
      <w:r>
        <w:rPr>
          <w:lang w:val="en-US"/>
        </w:rPr>
        <w:t xml:space="preserve">gical changes”. </w:t>
      </w:r>
      <w:r>
        <w:rPr>
          <w:i/>
          <w:lang w:val="en-US"/>
        </w:rPr>
        <w:t>Journal of Medical Entomology</w:t>
      </w:r>
      <w:r>
        <w:rPr>
          <w:lang w:val="en-US"/>
        </w:rPr>
        <w:t xml:space="preserve"> 45.3 (2008), 353–369.</w:t>
      </w:r>
    </w:p>
    <w:p w14:paraId="24ACA65F" w14:textId="77777777" w:rsidR="004E6388" w:rsidRDefault="00145ACB">
      <w:pPr>
        <w:numPr>
          <w:ilvl w:val="0"/>
          <w:numId w:val="3"/>
        </w:numPr>
        <w:rPr>
          <w:lang w:val="en-US"/>
        </w:rPr>
      </w:pPr>
      <w:r>
        <w:rPr>
          <w:lang w:val="en-US"/>
        </w:rPr>
        <w:t xml:space="preserve">B. Kay. “Age structure of populations of </w:t>
      </w:r>
      <w:r>
        <w:rPr>
          <w:i/>
          <w:lang w:val="en-US"/>
        </w:rPr>
        <w:t>Culex annulirostris</w:t>
      </w:r>
      <w:r>
        <w:rPr>
          <w:lang w:val="en-US"/>
        </w:rPr>
        <w:t xml:space="preserve"> (Diptera: Culicidae) at Kowanyama and Charleville, Queensland”. </w:t>
      </w:r>
      <w:r>
        <w:rPr>
          <w:i/>
          <w:lang w:val="en-US"/>
        </w:rPr>
        <w:t>Journal of</w:t>
      </w:r>
      <w:r>
        <w:rPr>
          <w:lang w:val="en-US"/>
        </w:rPr>
        <w:t xml:space="preserve"> </w:t>
      </w:r>
      <w:r>
        <w:rPr>
          <w:i/>
          <w:lang w:val="en-US"/>
        </w:rPr>
        <w:t xml:space="preserve">Medical Entomology </w:t>
      </w:r>
      <w:r>
        <w:rPr>
          <w:lang w:val="en-US"/>
        </w:rPr>
        <w:t>16.4 (1979), pp. 309–316.</w:t>
      </w:r>
    </w:p>
    <w:p w14:paraId="0E7755D1" w14:textId="77777777" w:rsidR="004E6388" w:rsidRDefault="00145ACB">
      <w:pPr>
        <w:numPr>
          <w:ilvl w:val="0"/>
          <w:numId w:val="3"/>
        </w:numPr>
        <w:rPr>
          <w:lang w:val="en-US"/>
        </w:rPr>
      </w:pPr>
      <w:r>
        <w:rPr>
          <w:lang w:val="en-US"/>
        </w:rPr>
        <w:t xml:space="preserve">B. Lambert. </w:t>
      </w:r>
      <w:r>
        <w:rPr>
          <w:i/>
          <w:lang w:val="en-US"/>
        </w:rPr>
        <w:t>A Student’s Guide to Bayesian Statistics</w:t>
      </w:r>
      <w:r>
        <w:rPr>
          <w:lang w:val="en-US"/>
        </w:rPr>
        <w:t>. Sage, 2018.</w:t>
      </w:r>
    </w:p>
    <w:p w14:paraId="1323FB76" w14:textId="77777777" w:rsidR="004E6388" w:rsidRDefault="00145ACB">
      <w:pPr>
        <w:numPr>
          <w:ilvl w:val="0"/>
          <w:numId w:val="3"/>
        </w:numPr>
        <w:rPr>
          <w:lang w:val="en-US"/>
        </w:rPr>
      </w:pPr>
      <w:r>
        <w:rPr>
          <w:lang w:val="en-US"/>
        </w:rPr>
        <w:t>B. Lambert et al. “Monitoring the Age of Mosquito Populations Using N</w:t>
      </w:r>
      <w:r>
        <w:rPr>
          <w:lang w:val="en-US"/>
        </w:rPr>
        <w:t xml:space="preserve">ear-Infrared Spectroscopy”. </w:t>
      </w:r>
      <w:r>
        <w:rPr>
          <w:i/>
          <w:lang w:val="en-US"/>
        </w:rPr>
        <w:t>Scientific reports</w:t>
      </w:r>
      <w:r>
        <w:rPr>
          <w:lang w:val="en-US"/>
        </w:rPr>
        <w:t xml:space="preserve"> 8.1 (2018), p. 5274.</w:t>
      </w:r>
    </w:p>
    <w:p w14:paraId="66728ABF" w14:textId="77777777" w:rsidR="004E6388" w:rsidRDefault="00145ACB">
      <w:pPr>
        <w:numPr>
          <w:ilvl w:val="0"/>
          <w:numId w:val="3"/>
        </w:numPr>
        <w:rPr>
          <w:lang w:val="en-US"/>
        </w:rPr>
      </w:pPr>
      <w:r>
        <w:rPr>
          <w:lang w:val="en-US"/>
        </w:rPr>
        <w:t xml:space="preserve">A. Lange and T. Hoc. </w:t>
      </w:r>
      <w:r>
        <w:rPr>
          <w:i/>
          <w:lang w:val="en-US"/>
        </w:rPr>
        <w:t>Abortive oogenesis and physiological age in blood-sucking mosquitoes (Diptera: Culicidae). Meditsinskaya Parazitologiya i Parasitarnye Bolezni 50, 48–56</w:t>
      </w:r>
      <w:r>
        <w:rPr>
          <w:lang w:val="en-US"/>
        </w:rPr>
        <w:t>. 1981.</w:t>
      </w:r>
    </w:p>
    <w:p w14:paraId="5341BA05" w14:textId="77777777" w:rsidR="004E6388" w:rsidRDefault="00145ACB">
      <w:pPr>
        <w:numPr>
          <w:ilvl w:val="0"/>
          <w:numId w:val="3"/>
        </w:numPr>
        <w:rPr>
          <w:lang w:val="en-US"/>
        </w:rPr>
      </w:pPr>
      <w:r>
        <w:rPr>
          <w:lang w:val="en-US"/>
        </w:rPr>
        <w:t>G. Macd</w:t>
      </w:r>
      <w:r>
        <w:rPr>
          <w:lang w:val="en-US"/>
        </w:rPr>
        <w:t xml:space="preserve">onald et al. </w:t>
      </w:r>
      <w:r>
        <w:rPr>
          <w:i/>
          <w:lang w:val="en-US"/>
        </w:rPr>
        <w:t>The epidemiology and control of malaria.</w:t>
      </w:r>
      <w:r>
        <w:rPr>
          <w:lang w:val="en-US"/>
        </w:rPr>
        <w:t xml:space="preserve"> London, Oxford University Press, 1957.</w:t>
      </w:r>
    </w:p>
    <w:p w14:paraId="1B8A3C97" w14:textId="77777777" w:rsidR="004E6388" w:rsidRDefault="00145ACB">
      <w:pPr>
        <w:numPr>
          <w:ilvl w:val="0"/>
          <w:numId w:val="3"/>
        </w:numPr>
        <w:rPr>
          <w:lang w:val="en-US"/>
        </w:rPr>
      </w:pPr>
      <w:r>
        <w:rPr>
          <w:lang w:val="en-US"/>
        </w:rPr>
        <w:t xml:space="preserve">V. S. Mayagaya et al. “Non-destructive determination of age and species of </w:t>
      </w:r>
      <w:r>
        <w:rPr>
          <w:i/>
          <w:lang w:val="en-US"/>
        </w:rPr>
        <w:t xml:space="preserve">Anopheles gambiae </w:t>
      </w:r>
      <w:r>
        <w:rPr>
          <w:lang w:val="en-US"/>
        </w:rPr>
        <w:t xml:space="preserve">sl using near-infrared spectroscopy”. </w:t>
      </w:r>
      <w:r>
        <w:rPr>
          <w:i/>
          <w:lang w:val="en-US"/>
        </w:rPr>
        <w:t>The American Journal of Tropical</w:t>
      </w:r>
      <w:r>
        <w:rPr>
          <w:i/>
          <w:lang w:val="en-US"/>
        </w:rPr>
        <w:t xml:space="preserve"> Medicine and Hygiene </w:t>
      </w:r>
      <w:r>
        <w:rPr>
          <w:lang w:val="en-US"/>
        </w:rPr>
        <w:t>81.4 (2009), pp. 622–630.</w:t>
      </w:r>
    </w:p>
    <w:p w14:paraId="2143407A" w14:textId="77777777" w:rsidR="004E6388" w:rsidRDefault="00145ACB">
      <w:pPr>
        <w:numPr>
          <w:ilvl w:val="0"/>
          <w:numId w:val="3"/>
        </w:numPr>
        <w:rPr>
          <w:lang w:val="en-US"/>
        </w:rPr>
      </w:pPr>
      <w:r>
        <w:rPr>
          <w:lang w:val="en-US"/>
        </w:rPr>
        <w:t xml:space="preserve">G. Müller, A Junnila, and Y Schlein. “Eﬀective control of adult </w:t>
      </w:r>
      <w:r>
        <w:rPr>
          <w:i/>
          <w:lang w:val="en-US"/>
        </w:rPr>
        <w:t>Culex</w:t>
      </w:r>
      <w:r>
        <w:rPr>
          <w:lang w:val="en-US"/>
        </w:rPr>
        <w:t xml:space="preserve"> </w:t>
      </w:r>
      <w:r>
        <w:rPr>
          <w:i/>
          <w:lang w:val="en-US"/>
        </w:rPr>
        <w:t xml:space="preserve">pipiens </w:t>
      </w:r>
      <w:r>
        <w:rPr>
          <w:lang w:val="en-US"/>
        </w:rPr>
        <w:t>by spraying an attractive toxic sugar bait solution in the vegetation</w:t>
      </w:r>
      <w:r>
        <w:rPr>
          <w:i/>
          <w:lang w:val="en-US"/>
        </w:rPr>
        <w:t xml:space="preserve"> </w:t>
      </w:r>
      <w:r>
        <w:rPr>
          <w:lang w:val="en-US"/>
        </w:rPr>
        <w:t xml:space="preserve">near larval habitats”. </w:t>
      </w:r>
      <w:r>
        <w:rPr>
          <w:i/>
          <w:lang w:val="en-US"/>
        </w:rPr>
        <w:t>Journal of Medical Entomology</w:t>
      </w:r>
      <w:r>
        <w:rPr>
          <w:lang w:val="en-US"/>
        </w:rPr>
        <w:t xml:space="preserve"> 47.1 (2</w:t>
      </w:r>
      <w:r>
        <w:rPr>
          <w:lang w:val="en-US"/>
        </w:rPr>
        <w:t>010), 63–66.</w:t>
      </w:r>
    </w:p>
    <w:p w14:paraId="2C0D5712" w14:textId="77777777" w:rsidR="004E6388" w:rsidRDefault="00145ACB">
      <w:pPr>
        <w:numPr>
          <w:ilvl w:val="0"/>
          <w:numId w:val="3"/>
        </w:numPr>
        <w:rPr>
          <w:lang w:val="en-US"/>
        </w:rPr>
      </w:pPr>
      <w:r>
        <w:rPr>
          <w:lang w:val="en-US"/>
        </w:rPr>
        <w:t xml:space="preserve">G. C. Müller, V. D. Kravchenko, and Y. Schlein. “Decline of Anopheles sergentii and Aedes caspius populations following presentation of attractive toxic (spinosad) sugar bait stations in an oasis”. </w:t>
      </w:r>
      <w:r>
        <w:rPr>
          <w:i/>
          <w:lang w:val="en-US"/>
        </w:rPr>
        <w:t>Journal of the American</w:t>
      </w:r>
      <w:r>
        <w:rPr>
          <w:lang w:val="en-US"/>
        </w:rPr>
        <w:t xml:space="preserve"> </w:t>
      </w:r>
      <w:r>
        <w:rPr>
          <w:i/>
          <w:lang w:val="en-US"/>
        </w:rPr>
        <w:t>Mosquito Control Asso</w:t>
      </w:r>
      <w:r>
        <w:rPr>
          <w:i/>
          <w:lang w:val="en-US"/>
        </w:rPr>
        <w:t xml:space="preserve">ciation </w:t>
      </w:r>
      <w:r>
        <w:rPr>
          <w:lang w:val="en-US"/>
        </w:rPr>
        <w:t>24.1 (2008), pp. 147–149.</w:t>
      </w:r>
    </w:p>
    <w:p w14:paraId="16D223B6" w14:textId="77777777" w:rsidR="004E6388" w:rsidRDefault="00145ACB">
      <w:pPr>
        <w:numPr>
          <w:ilvl w:val="0"/>
          <w:numId w:val="3"/>
        </w:numPr>
        <w:rPr>
          <w:lang w:val="en-US"/>
        </w:rPr>
      </w:pPr>
      <w:r>
        <w:rPr>
          <w:lang w:val="en-US"/>
        </w:rPr>
        <w:t>G. C. Müller et al. “Field experiments of Anopheles gambiae attraction to local fruits/seedpods and flowering plants in Mali to optimize strategies for malaria vector control in Africa using attractive toxic sugar bait met</w:t>
      </w:r>
      <w:r>
        <w:rPr>
          <w:lang w:val="en-US"/>
        </w:rPr>
        <w:t xml:space="preserve">hods”. </w:t>
      </w:r>
      <w:r>
        <w:rPr>
          <w:i/>
          <w:lang w:val="en-US"/>
        </w:rPr>
        <w:t>Malaria journal</w:t>
      </w:r>
      <w:r>
        <w:rPr>
          <w:lang w:val="en-US"/>
        </w:rPr>
        <w:t xml:space="preserve"> 9.1 (2010), p. 262.</w:t>
      </w:r>
    </w:p>
    <w:p w14:paraId="16B0AC40" w14:textId="77777777" w:rsidR="004E6388" w:rsidRDefault="00145ACB">
      <w:pPr>
        <w:numPr>
          <w:ilvl w:val="0"/>
          <w:numId w:val="3"/>
        </w:numPr>
        <w:rPr>
          <w:lang w:val="en-US"/>
        </w:rPr>
      </w:pPr>
      <w:r>
        <w:rPr>
          <w:lang w:val="en-US"/>
        </w:rPr>
        <w:t xml:space="preserve">G. C. Müller et al. “Successful field trial of attractive toxic sugar bait (ATSB) plant-spraying methods against malaria vectors in the </w:t>
      </w:r>
      <w:r>
        <w:rPr>
          <w:i/>
          <w:lang w:val="en-US"/>
        </w:rPr>
        <w:t>Anopheles</w:t>
      </w:r>
      <w:r>
        <w:rPr>
          <w:lang w:val="en-US"/>
        </w:rPr>
        <w:t xml:space="preserve"> </w:t>
      </w:r>
      <w:r>
        <w:rPr>
          <w:i/>
          <w:lang w:val="en-US"/>
        </w:rPr>
        <w:t xml:space="preserve">gambiae </w:t>
      </w:r>
      <w:r>
        <w:rPr>
          <w:lang w:val="en-US"/>
        </w:rPr>
        <w:t>complex in Mali, West Africa”. In:</w:t>
      </w:r>
      <w:r>
        <w:rPr>
          <w:i/>
          <w:lang w:val="en-US"/>
        </w:rPr>
        <w:t xml:space="preserve"> Malaria Journal </w:t>
      </w:r>
      <w:r>
        <w:rPr>
          <w:lang w:val="en-US"/>
        </w:rPr>
        <w:t>9.1 (201</w:t>
      </w:r>
      <w:r>
        <w:rPr>
          <w:lang w:val="en-US"/>
        </w:rPr>
        <w:t>0), 210.</w:t>
      </w:r>
    </w:p>
    <w:p w14:paraId="12CCD065" w14:textId="77777777" w:rsidR="004E6388" w:rsidRDefault="00145ACB">
      <w:pPr>
        <w:numPr>
          <w:ilvl w:val="0"/>
          <w:numId w:val="4"/>
        </w:numPr>
        <w:rPr>
          <w:lang w:val="en-US"/>
        </w:rPr>
      </w:pPr>
      <w:r>
        <w:rPr>
          <w:lang w:val="en-US"/>
        </w:rPr>
        <w:t xml:space="preserve">C. Murdock et al. “Complex eﬀects of temperature on mosquito immune function”. </w:t>
      </w:r>
      <w:r>
        <w:rPr>
          <w:i/>
          <w:lang w:val="en-US"/>
        </w:rPr>
        <w:t>Proc. R. Soc. B</w:t>
      </w:r>
      <w:r>
        <w:rPr>
          <w:lang w:val="en-US"/>
        </w:rPr>
        <w:t xml:space="preserve"> (2012), rspb20120638.</w:t>
      </w:r>
    </w:p>
    <w:p w14:paraId="56636E8F" w14:textId="77777777" w:rsidR="004E6388" w:rsidRDefault="00145ACB">
      <w:pPr>
        <w:numPr>
          <w:ilvl w:val="0"/>
          <w:numId w:val="4"/>
        </w:numPr>
        <w:rPr>
          <w:lang w:val="en-US"/>
        </w:rPr>
      </w:pPr>
      <w:r>
        <w:rPr>
          <w:lang w:val="en-US"/>
        </w:rPr>
        <w:t xml:space="preserve">J. Nedelman. “A negative binomial model for sampling mosquitoes in a malaria survey”. </w:t>
      </w:r>
      <w:r>
        <w:rPr>
          <w:i/>
          <w:lang w:val="en-US"/>
        </w:rPr>
        <w:t>Biometrics</w:t>
      </w:r>
      <w:r>
        <w:rPr>
          <w:lang w:val="en-US"/>
        </w:rPr>
        <w:t xml:space="preserve"> (1983), pp. 1009–1020.</w:t>
      </w:r>
    </w:p>
    <w:p w14:paraId="3F9542CF" w14:textId="77777777" w:rsidR="004E6388" w:rsidRDefault="00145ACB">
      <w:pPr>
        <w:numPr>
          <w:ilvl w:val="0"/>
          <w:numId w:val="4"/>
        </w:numPr>
        <w:rPr>
          <w:lang w:val="en-US"/>
        </w:rPr>
      </w:pPr>
      <w:r>
        <w:rPr>
          <w:lang w:val="en-US"/>
        </w:rPr>
        <w:t xml:space="preserve"> V. Polovo</w:t>
      </w:r>
      <w:r>
        <w:rPr>
          <w:lang w:val="en-US"/>
        </w:rPr>
        <w:t xml:space="preserve">dova. “The determination of the physiological age of female </w:t>
      </w:r>
      <w:r>
        <w:rPr>
          <w:i/>
          <w:lang w:val="en-US"/>
        </w:rPr>
        <w:t xml:space="preserve">Anopheles </w:t>
      </w:r>
      <w:r>
        <w:rPr>
          <w:lang w:val="en-US"/>
        </w:rPr>
        <w:t xml:space="preserve">by the number of gonotrophic cycles completed”. </w:t>
      </w:r>
      <w:r>
        <w:rPr>
          <w:i/>
          <w:lang w:val="en-US"/>
        </w:rPr>
        <w:t xml:space="preserve">Meditsin-skaia Parazitologiia Parazitar Bolezni </w:t>
      </w:r>
      <w:r>
        <w:rPr>
          <w:lang w:val="en-US"/>
        </w:rPr>
        <w:t>18 (1949), pp. 352–355.</w:t>
      </w:r>
    </w:p>
    <w:p w14:paraId="5C30D763" w14:textId="77777777" w:rsidR="004E6388" w:rsidRDefault="00145ACB">
      <w:pPr>
        <w:numPr>
          <w:ilvl w:val="0"/>
          <w:numId w:val="5"/>
        </w:numPr>
        <w:rPr>
          <w:lang w:val="en-US"/>
        </w:rPr>
      </w:pPr>
      <w:r>
        <w:rPr>
          <w:lang w:val="en-US"/>
        </w:rPr>
        <w:t>R. C. Russell. “Population age composition and female longevity of</w:t>
      </w:r>
      <w:r>
        <w:rPr>
          <w:lang w:val="en-US"/>
        </w:rPr>
        <w:t xml:space="preserve"> the arbovirus vector </w:t>
      </w:r>
      <w:r>
        <w:rPr>
          <w:i/>
          <w:lang w:val="en-US"/>
        </w:rPr>
        <w:t>Culex annulirostris skuse</w:t>
      </w:r>
      <w:r>
        <w:rPr>
          <w:lang w:val="en-US"/>
        </w:rPr>
        <w:t xml:space="preserve"> near Echua, Victoria, in the Murray Valley of southeastern Austria 1979-1985”. </w:t>
      </w:r>
      <w:r>
        <w:rPr>
          <w:i/>
          <w:lang w:val="en-US"/>
        </w:rPr>
        <w:t>Australian Journal</w:t>
      </w:r>
      <w:r>
        <w:rPr>
          <w:lang w:val="en-US"/>
        </w:rPr>
        <w:t xml:space="preserve"> </w:t>
      </w:r>
      <w:r>
        <w:rPr>
          <w:i/>
          <w:lang w:val="en-US"/>
        </w:rPr>
        <w:t xml:space="preserve">of Experimental Biology &amp; Medical Science </w:t>
      </w:r>
      <w:r>
        <w:rPr>
          <w:lang w:val="en-US"/>
        </w:rPr>
        <w:t>64.6 (1986).</w:t>
      </w:r>
    </w:p>
    <w:p w14:paraId="58C3E926" w14:textId="77777777" w:rsidR="004E6388" w:rsidRDefault="00145ACB">
      <w:pPr>
        <w:numPr>
          <w:ilvl w:val="0"/>
          <w:numId w:val="5"/>
        </w:numPr>
        <w:rPr>
          <w:lang w:val="en-US"/>
        </w:rPr>
      </w:pPr>
      <w:r>
        <w:rPr>
          <w:lang w:val="en-US"/>
        </w:rPr>
        <w:t xml:space="preserve">M. Service. “Studies on sampling larval populations of </w:t>
      </w:r>
      <w:r>
        <w:rPr>
          <w:lang w:val="en-US"/>
        </w:rPr>
        <w:t xml:space="preserve">the </w:t>
      </w:r>
      <w:r>
        <w:rPr>
          <w:i/>
          <w:lang w:val="en-US"/>
        </w:rPr>
        <w:t>Anopheles</w:t>
      </w:r>
      <w:r>
        <w:rPr>
          <w:lang w:val="en-US"/>
        </w:rPr>
        <w:t xml:space="preserve"> </w:t>
      </w:r>
      <w:r>
        <w:rPr>
          <w:i/>
          <w:lang w:val="en-US"/>
        </w:rPr>
        <w:t xml:space="preserve">gambiae </w:t>
      </w:r>
      <w:r>
        <w:rPr>
          <w:lang w:val="en-US"/>
        </w:rPr>
        <w:t>complex”. In:</w:t>
      </w:r>
      <w:r>
        <w:rPr>
          <w:i/>
          <w:lang w:val="en-US"/>
        </w:rPr>
        <w:t xml:space="preserve"> Bulletin of the World Health Organisation </w:t>
      </w:r>
      <w:r>
        <w:rPr>
          <w:lang w:val="en-US"/>
        </w:rPr>
        <w:t>45.2</w:t>
      </w:r>
      <w:r>
        <w:rPr>
          <w:i/>
          <w:lang w:val="en-US"/>
        </w:rPr>
        <w:t xml:space="preserve"> </w:t>
      </w:r>
      <w:r>
        <w:rPr>
          <w:lang w:val="en-US"/>
        </w:rPr>
        <w:t>(1971), p. 169.</w:t>
      </w:r>
    </w:p>
    <w:p w14:paraId="6ED43E21" w14:textId="77777777" w:rsidR="004E6388" w:rsidRDefault="00145ACB">
      <w:pPr>
        <w:numPr>
          <w:ilvl w:val="0"/>
          <w:numId w:val="5"/>
        </w:numPr>
        <w:rPr>
          <w:lang w:val="en-US"/>
        </w:rPr>
      </w:pPr>
      <w:r>
        <w:rPr>
          <w:lang w:val="en-US"/>
        </w:rPr>
        <w:t xml:space="preserve">M. Sikulu et al. “Evaluating RNAlater® as a preservative for using near-infrared spectroscopy to predict </w:t>
      </w:r>
      <w:r>
        <w:rPr>
          <w:i/>
          <w:lang w:val="en-US"/>
        </w:rPr>
        <w:t>Anopheles gambiae</w:t>
      </w:r>
      <w:r>
        <w:rPr>
          <w:lang w:val="en-US"/>
        </w:rPr>
        <w:t xml:space="preserve"> age and species”. </w:t>
      </w:r>
      <w:r>
        <w:rPr>
          <w:i/>
          <w:lang w:val="en-US"/>
        </w:rPr>
        <w:t xml:space="preserve">Malaria Journal </w:t>
      </w:r>
      <w:r>
        <w:rPr>
          <w:lang w:val="en-US"/>
        </w:rPr>
        <w:t>10.1 (2011), p. 186.</w:t>
      </w:r>
    </w:p>
    <w:p w14:paraId="5F606455" w14:textId="77777777" w:rsidR="004E6388" w:rsidRDefault="00145ACB">
      <w:pPr>
        <w:numPr>
          <w:ilvl w:val="0"/>
          <w:numId w:val="5"/>
        </w:numPr>
        <w:rPr>
          <w:lang w:val="en-US"/>
        </w:rPr>
      </w:pPr>
      <w:r>
        <w:rPr>
          <w:lang w:val="en-US"/>
        </w:rPr>
        <w:t xml:space="preserve">J. B. Silver. </w:t>
      </w:r>
      <w:r>
        <w:rPr>
          <w:i/>
          <w:lang w:val="en-US"/>
        </w:rPr>
        <w:t>Mosquito ecology: field sampling methods</w:t>
      </w:r>
      <w:r>
        <w:rPr>
          <w:lang w:val="en-US"/>
        </w:rPr>
        <w:t>. Springer Science &amp; Business Media, 2007.</w:t>
      </w:r>
    </w:p>
    <w:p w14:paraId="0FF603E6" w14:textId="77777777" w:rsidR="004E6388" w:rsidRDefault="00145ACB">
      <w:pPr>
        <w:numPr>
          <w:ilvl w:val="0"/>
          <w:numId w:val="5"/>
        </w:numPr>
        <w:rPr>
          <w:lang w:val="en-US"/>
        </w:rPr>
      </w:pPr>
      <w:r>
        <w:rPr>
          <w:lang w:val="en-US"/>
        </w:rPr>
        <w:t xml:space="preserve">M. E. Sinka et al. “The dominant </w:t>
      </w:r>
      <w:r>
        <w:rPr>
          <w:i/>
          <w:lang w:val="en-US"/>
        </w:rPr>
        <w:t>Anopheles</w:t>
      </w:r>
      <w:r>
        <w:rPr>
          <w:lang w:val="en-US"/>
        </w:rPr>
        <w:t xml:space="preserve"> vectors of human malaria in Africa, Europe and the Middle East: occurrence data, distribution m</w:t>
      </w:r>
      <w:r>
        <w:rPr>
          <w:lang w:val="en-US"/>
        </w:rPr>
        <w:t xml:space="preserve">aps and bionomic précis”. </w:t>
      </w:r>
      <w:r>
        <w:rPr>
          <w:i/>
          <w:lang w:val="en-US"/>
        </w:rPr>
        <w:t>Parasites &amp; Vectors</w:t>
      </w:r>
      <w:r>
        <w:rPr>
          <w:lang w:val="en-US"/>
        </w:rPr>
        <w:t xml:space="preserve"> 3.1 (2010), p. 117.</w:t>
      </w:r>
    </w:p>
    <w:p w14:paraId="6C003B0F" w14:textId="77777777" w:rsidR="004E6388" w:rsidRDefault="00145ACB">
      <w:pPr>
        <w:numPr>
          <w:ilvl w:val="0"/>
          <w:numId w:val="5"/>
        </w:numPr>
        <w:rPr>
          <w:lang w:val="en-US"/>
        </w:rPr>
      </w:pPr>
      <w:r>
        <w:rPr>
          <w:lang w:val="en-US"/>
        </w:rPr>
        <w:t>L. M. Styer et al. “Mosquitoes do senesce: departure from the paradigm of constant mortality”.</w:t>
      </w:r>
      <w:r>
        <w:rPr>
          <w:i/>
          <w:lang w:val="en-US"/>
        </w:rPr>
        <w:t>The American Journal of Tropical Medicine and</w:t>
      </w:r>
      <w:r>
        <w:rPr>
          <w:lang w:val="en-US"/>
        </w:rPr>
        <w:t xml:space="preserve"> </w:t>
      </w:r>
      <w:r>
        <w:rPr>
          <w:i/>
          <w:lang w:val="en-US"/>
        </w:rPr>
        <w:t xml:space="preserve">Hygiene </w:t>
      </w:r>
      <w:r>
        <w:rPr>
          <w:lang w:val="en-US"/>
        </w:rPr>
        <w:t>76.1 (2007), pp. 111–117.</w:t>
      </w:r>
    </w:p>
    <w:p w14:paraId="5FE6AA9B" w14:textId="77777777" w:rsidR="004E6388" w:rsidRDefault="00145ACB">
      <w:pPr>
        <w:numPr>
          <w:ilvl w:val="0"/>
          <w:numId w:val="5"/>
        </w:numPr>
        <w:rPr>
          <w:lang w:val="en-US"/>
        </w:rPr>
      </w:pPr>
      <w:r>
        <w:rPr>
          <w:lang w:val="en-US"/>
        </w:rPr>
        <w:t xml:space="preserve">N. O. Verhulst, </w:t>
      </w:r>
      <w:r>
        <w:rPr>
          <w:lang w:val="en-US"/>
        </w:rPr>
        <w:t xml:space="preserve">J. A. Loonen, and W. Takken. “Advances in methods for colour marking of mosquitoes”. </w:t>
      </w:r>
      <w:r>
        <w:rPr>
          <w:i/>
          <w:lang w:val="en-US"/>
        </w:rPr>
        <w:t>Parasites &amp; Vectors</w:t>
      </w:r>
      <w:r>
        <w:rPr>
          <w:lang w:val="en-US"/>
        </w:rPr>
        <w:t xml:space="preserve"> 6.1 (2013), p. 1.</w:t>
      </w:r>
    </w:p>
    <w:p w14:paraId="2F2BD566" w14:textId="77777777" w:rsidR="004E6388" w:rsidRDefault="00145ACB">
      <w:pPr>
        <w:numPr>
          <w:ilvl w:val="0"/>
          <w:numId w:val="5"/>
        </w:numPr>
        <w:rPr>
          <w:lang w:val="en-US"/>
        </w:rPr>
      </w:pPr>
      <w:r>
        <w:rPr>
          <w:lang w:val="en-US"/>
        </w:rPr>
        <w:t>World Health Organisation et al. “WHO statement on the first meeting of the International Health Regulations (2005) - Emergency Commi</w:t>
      </w:r>
      <w:r>
        <w:rPr>
          <w:lang w:val="en-US"/>
        </w:rPr>
        <w:t>ttee on Zika virus and observed increase in neurological disorders and neonatal malformations”. In: 37.3 (2016), pp. 332–333.</w:t>
      </w:r>
    </w:p>
    <w:p w14:paraId="3FA682C5" w14:textId="77777777" w:rsidR="004E6388" w:rsidRDefault="00145ACB">
      <w:pPr>
        <w:numPr>
          <w:ilvl w:val="0"/>
          <w:numId w:val="5"/>
        </w:numPr>
        <w:rPr>
          <w:lang w:val="en-US"/>
        </w:rPr>
      </w:pPr>
      <w:r>
        <w:rPr>
          <w:lang w:val="en-US"/>
        </w:rPr>
        <w:t>World Health Organization et al. “Global report on insecticide resistance in malaria vectors: 2010–2016”. WHO (2018).</w:t>
      </w:r>
    </w:p>
    <w:p w14:paraId="71F39BCD" w14:textId="77777777" w:rsidR="004E6388" w:rsidRDefault="00145ACB">
      <w:pPr>
        <w:numPr>
          <w:ilvl w:val="0"/>
          <w:numId w:val="5"/>
        </w:numPr>
        <w:rPr>
          <w:lang w:val="en-US"/>
        </w:rPr>
      </w:pPr>
      <w:r>
        <w:rPr>
          <w:lang w:val="en-US"/>
        </w:rPr>
        <w:t>H. Yang et a</w:t>
      </w:r>
      <w:r>
        <w:rPr>
          <w:lang w:val="en-US"/>
        </w:rPr>
        <w:t xml:space="preserve">l. “Assessing the eﬀects of temperature on the population of </w:t>
      </w:r>
      <w:r>
        <w:rPr>
          <w:i/>
          <w:lang w:val="en-US"/>
        </w:rPr>
        <w:t>Aedes aegypti</w:t>
      </w:r>
      <w:r>
        <w:rPr>
          <w:lang w:val="en-US"/>
        </w:rPr>
        <w:t xml:space="preserve">, the vector of dengue”. </w:t>
      </w:r>
      <w:r>
        <w:rPr>
          <w:i/>
          <w:lang w:val="en-US"/>
        </w:rPr>
        <w:t>Epidemiology and Infection</w:t>
      </w:r>
      <w:r>
        <w:rPr>
          <w:lang w:val="en-US"/>
        </w:rPr>
        <w:t xml:space="preserve"> 137.08 (2009), pp. 1188–1202.</w:t>
      </w:r>
    </w:p>
    <w:p w14:paraId="29ACF851" w14:textId="77777777" w:rsidR="004E6388" w:rsidRDefault="004E6388"/>
    <w:sectPr w:rsidR="004E6388">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Ace North" w:date="2019-01-29T15:12:00Z" w:initials="AN">
    <w:p w14:paraId="6BBF042E" w14:textId="77777777" w:rsidR="004E6388" w:rsidRDefault="00145ACB">
      <w:r>
        <w:rPr>
          <w:rFonts w:ascii="Calibri" w:eastAsia="Calibri" w:hAnsi="Calibri"/>
          <w:sz w:val="20"/>
          <w:lang w:val="en-US"/>
        </w:rPr>
        <w:t>I changed the order of the two factors because we have more to say about dispersal...</w:t>
      </w:r>
    </w:p>
  </w:comment>
  <w:comment w:id="32" w:author="Ace North" w:date="2019-01-30T11:05:00Z" w:initials="AN">
    <w:p w14:paraId="1A1040DD" w14:textId="77777777" w:rsidR="004E6388" w:rsidRDefault="00145ACB">
      <w:r>
        <w:rPr>
          <w:sz w:val="20"/>
          <w:lang w:val="en-US"/>
        </w:rPr>
        <w:t xml:space="preserve">Deleted (for </w:t>
      </w:r>
      <w:r>
        <w:rPr>
          <w:sz w:val="20"/>
          <w:lang w:val="en-US"/>
        </w:rPr>
        <w:t>now): ‘However, we found a positive correlation between lifespan estimates and trapping density, indicating better trapping coverage likely raises estimates towards their true value..’</w:t>
      </w:r>
    </w:p>
    <w:p w14:paraId="7C952457" w14:textId="77777777" w:rsidR="004E6388" w:rsidRDefault="00145ACB">
      <w:r>
        <w:rPr>
          <w:rFonts w:ascii="Calibri" w:hAnsi="Calibri"/>
          <w:sz w:val="20"/>
          <w:lang w:val="en-US"/>
        </w:rPr>
        <w:t>I’m not convinced about this – just looking at the figure, is it signif</w:t>
      </w:r>
      <w:r>
        <w:rPr>
          <w:rFonts w:ascii="Calibri" w:hAnsi="Calibri"/>
          <w:sz w:val="20"/>
          <w:lang w:val="en-US"/>
        </w:rPr>
        <w:t>icant? I think safer to not claim a clear  relationship in either..</w:t>
      </w:r>
    </w:p>
  </w:comment>
  <w:comment w:id="33" w:author="Benjamin Lambert" w:date="2019-01-22T19:52:00Z" w:initials="BL">
    <w:p w14:paraId="00A01771" w14:textId="77777777" w:rsidR="004E6388" w:rsidRDefault="00145ACB">
      <w:r>
        <w:rPr>
          <w:rFonts w:ascii="Liberation Serif" w:eastAsia="DejaVu Sans" w:hAnsi="Liberation Serif" w:cs="DejaVu Sans"/>
          <w:sz w:val="24"/>
          <w:szCs w:val="24"/>
          <w:lang w:val="en-US" w:bidi="en-US"/>
        </w:rPr>
        <w:t>Worth including an estimate of the % change in lifespan from low trapping density to high? May suggest the degree to which many of our results are biased…</w:t>
      </w:r>
    </w:p>
  </w:comment>
  <w:comment w:id="35" w:author="Ace North" w:date="2019-01-25T12:49:00Z" w:initials="AN">
    <w:p w14:paraId="18B00B04" w14:textId="77777777" w:rsidR="004E6388" w:rsidRDefault="00145ACB">
      <w:r>
        <w:rPr>
          <w:rFonts w:ascii="Calibri" w:eastAsia="Calibri" w:hAnsi="Calibri"/>
          <w:i/>
          <w:sz w:val="16"/>
          <w:lang w:val="en-US"/>
        </w:rPr>
        <w:t xml:space="preserve">Reply to Benjamin Lambert </w:t>
      </w:r>
      <w:r>
        <w:rPr>
          <w:rFonts w:ascii="Calibri" w:eastAsia="Calibri" w:hAnsi="Calibri"/>
          <w:i/>
          <w:sz w:val="16"/>
          <w:lang w:val="en-US"/>
        </w:rPr>
        <w:t>(22/01/2019, 19:52): "..."</w:t>
      </w:r>
    </w:p>
    <w:p w14:paraId="34A35E70" w14:textId="77777777" w:rsidR="004E6388" w:rsidRDefault="00145ACB">
      <w:r>
        <w:rPr>
          <w:rFonts w:ascii="Liberation Serif" w:eastAsia="DejaVu Sans" w:hAnsi="Liberation Serif" w:cs="DejaVu Sans"/>
          <w:sz w:val="20"/>
          <w:szCs w:val="24"/>
          <w:lang w:val="en-US"/>
        </w:rPr>
        <w:t xml:space="preserve"> I’m not sure it is needed, but maybe - do you have an estimate for it – what is it?</w:t>
      </w:r>
    </w:p>
  </w:comment>
  <w:comment w:id="37" w:author="Ace North" w:date="2019-01-30T11:12:00Z" w:initials="AN">
    <w:p w14:paraId="7A6AC6B0" w14:textId="77777777" w:rsidR="004E6388" w:rsidRDefault="00145ACB">
      <w:r>
        <w:rPr>
          <w:rFonts w:ascii="Calibri" w:hAnsi="Calibri"/>
          <w:sz w:val="20"/>
          <w:lang w:val="en-US"/>
        </w:rPr>
        <w:t>possibly remark that aedes experiments tend to be smaller scale and Anopheles largest – because assumed less dispersive -  why?</w:t>
      </w:r>
    </w:p>
  </w:comment>
  <w:comment w:id="38" w:author="Ace North" w:date="2019-01-29T15:15:00Z" w:initials="AN">
    <w:p w14:paraId="6D5547E1" w14:textId="77777777" w:rsidR="004E6388" w:rsidRDefault="00145ACB">
      <w:r>
        <w:rPr>
          <w:rFonts w:ascii="Calibri" w:eastAsia="Calibri" w:hAnsi="Calibri"/>
          <w:sz w:val="20"/>
        </w:rPr>
        <w:t>correct? – or di</w:t>
      </w:r>
      <w:r>
        <w:rPr>
          <w:rFonts w:ascii="Calibri" w:eastAsia="Calibri" w:hAnsi="Calibri"/>
          <w:sz w:val="20"/>
        </w:rPr>
        <w:t>d you explicitly model this (sorry I forgot!).</w:t>
      </w:r>
    </w:p>
  </w:comment>
  <w:comment w:id="55" w:author="Benjamin Lambert" w:date="2019-01-22T19:52:00Z" w:initials="BL">
    <w:p w14:paraId="7BB38795" w14:textId="77777777" w:rsidR="004E6388" w:rsidRDefault="00145ACB">
      <w:r>
        <w:rPr>
          <w:rFonts w:ascii="Liberation Serif" w:eastAsia="DejaVu Sans" w:hAnsi="Liberation Serif" w:cs="DejaVu Sans"/>
          <w:sz w:val="24"/>
          <w:szCs w:val="24"/>
          <w:lang w:val="en-US" w:bidi="en-US"/>
        </w:rPr>
        <w:t>Worth including an estimate of the % change in lifespan from low trapping density to high? May suggest the degree to which many of our results are biased…</w:t>
      </w:r>
    </w:p>
  </w:comment>
  <w:comment w:id="56" w:author="Ace North" w:date="2019-01-25T12:49:00Z" w:initials="AN">
    <w:p w14:paraId="31656148" w14:textId="77777777" w:rsidR="004E6388" w:rsidRDefault="00145ACB">
      <w:r>
        <w:rPr>
          <w:rFonts w:ascii="Calibri" w:eastAsia="Calibri" w:hAnsi="Calibri"/>
          <w:i/>
          <w:sz w:val="16"/>
          <w:lang w:val="en-US"/>
        </w:rPr>
        <w:t>Reply to Benjamin Lambert (22/01/2019, 19:52): "..."</w:t>
      </w:r>
    </w:p>
    <w:p w14:paraId="1951CE44" w14:textId="77777777" w:rsidR="004E6388" w:rsidRDefault="00145ACB">
      <w:r>
        <w:rPr>
          <w:rFonts w:ascii="Liberation Serif" w:eastAsia="DejaVu Sans" w:hAnsi="Liberation Serif" w:cs="DejaVu Sans"/>
          <w:sz w:val="20"/>
          <w:szCs w:val="24"/>
          <w:lang w:val="en-US"/>
        </w:rPr>
        <w:t xml:space="preserve"> </w:t>
      </w:r>
      <w:r>
        <w:rPr>
          <w:rFonts w:ascii="Liberation Serif" w:eastAsia="DejaVu Sans" w:hAnsi="Liberation Serif" w:cs="DejaVu Sans"/>
          <w:sz w:val="20"/>
          <w:szCs w:val="24"/>
          <w:lang w:val="en-US"/>
        </w:rPr>
        <w:t>I’m not sure it is needed, but maybe - do you have an estimate for it – what is it?</w:t>
      </w:r>
    </w:p>
  </w:comment>
  <w:comment w:id="67" w:author="Benjamin Lambert" w:date="2019-01-20T22:41:00Z" w:initials="BL">
    <w:p w14:paraId="7262C8A3" w14:textId="77777777" w:rsidR="004E6388" w:rsidRDefault="00145ACB">
      <w:r>
        <w:rPr>
          <w:rFonts w:ascii="Liberation Serif" w:eastAsia="DejaVu Sans" w:hAnsi="Liberation Serif" w:cs="DejaVu Sans"/>
          <w:sz w:val="24"/>
          <w:szCs w:val="24"/>
          <w:lang w:val="en-US" w:bidi="en-US"/>
        </w:rPr>
        <w:t>Note to self: check reference.</w:t>
      </w:r>
    </w:p>
  </w:comment>
  <w:comment w:id="74" w:author="Ace North" w:date="2019-01-30T14:39:00Z" w:initials="AN">
    <w:p w14:paraId="52B80F6C" w14:textId="77777777" w:rsidR="004E6388" w:rsidRDefault="00145ACB">
      <w:r>
        <w:rPr>
          <w:rFonts w:ascii="Calibri" w:hAnsi="Calibri"/>
          <w:sz w:val="20"/>
          <w:lang w:val="en-US"/>
        </w:rPr>
        <w:t>refs?</w:t>
      </w:r>
    </w:p>
  </w:comment>
  <w:comment w:id="81" w:author="Ace North" w:date="2019-01-30T11:27:00Z" w:initials="AN">
    <w:p w14:paraId="7A3485F6" w14:textId="77777777" w:rsidR="004E6388" w:rsidRDefault="00145ACB">
      <w:r>
        <w:rPr>
          <w:rFonts w:ascii="Calibri" w:hAnsi="Calibri"/>
          <w:sz w:val="20"/>
          <w:lang w:val="en-US"/>
        </w:rPr>
        <w:t>is this true? can we say any more – small list?</w:t>
      </w:r>
    </w:p>
  </w:comment>
  <w:comment w:id="89" w:author="Ace North" w:date="2019-01-30T11:41:00Z" w:initials="AN">
    <w:p w14:paraId="4C042581" w14:textId="77777777" w:rsidR="004E6388" w:rsidRDefault="00145ACB">
      <w:r>
        <w:rPr>
          <w:rFonts w:ascii="Calibri" w:hAnsi="Calibri"/>
          <w:sz w:val="20"/>
          <w:lang w:val="en-US"/>
        </w:rPr>
        <w:t xml:space="preserve">I’m not sure I really understand what I’m saying here! I think needs a bit of </w:t>
      </w:r>
      <w:r>
        <w:rPr>
          <w:rFonts w:ascii="Calibri" w:hAnsi="Calibri"/>
          <w:sz w:val="20"/>
          <w:lang w:val="en-US"/>
        </w:rPr>
        <w:t>clarifying. Here (and elsewhere?), ref to Som could be more specific – section?</w:t>
      </w:r>
    </w:p>
  </w:comment>
  <w:comment w:id="100" w:author="Ace North" w:date="2019-01-29T15:26:00Z" w:initials="AN">
    <w:p w14:paraId="561F9882" w14:textId="77777777" w:rsidR="004E6388" w:rsidRDefault="00145ACB">
      <w:r>
        <w:rPr>
          <w:rFonts w:ascii="Calibri" w:eastAsia="Calibri" w:hAnsi="Calibri"/>
          <w:sz w:val="20"/>
          <w:lang w:val="en-US"/>
        </w:rPr>
        <w:t>not sure this sentence is helpful..</w:t>
      </w:r>
    </w:p>
  </w:comment>
  <w:comment w:id="102" w:author="Charles Godfray" w:date="2018-12-17T12:10:00Z" w:initials="CG">
    <w:p w14:paraId="152A9A7B" w14:textId="77777777" w:rsidR="004E6388" w:rsidRDefault="00145ACB">
      <w:r>
        <w:rPr>
          <w:rFonts w:ascii="Liberation Serif" w:eastAsia="DejaVu Sans" w:hAnsi="Liberation Serif" w:cs="DejaVu Sans"/>
          <w:sz w:val="24"/>
          <w:szCs w:val="24"/>
          <w:lang w:val="en-US" w:bidi="en-US"/>
        </w:rPr>
        <w:t>This paragraph is 846 words!  I think this is way too much detail and it needs to be trimmed down to about the length of the last paragraph.</w:t>
      </w:r>
      <w:r>
        <w:rPr>
          <w:rFonts w:ascii="Liberation Serif" w:eastAsia="DejaVu Sans" w:hAnsi="Liberation Serif" w:cs="DejaVu Sans"/>
          <w:sz w:val="24"/>
          <w:szCs w:val="24"/>
          <w:lang w:val="en-US" w:bidi="en-US"/>
        </w:rPr>
        <w:t xml:space="preserve">  If you don’t want to lose some of the (fascinating) detail it could go in the SOM.</w:t>
      </w:r>
    </w:p>
  </w:comment>
  <w:comment w:id="103" w:author="Benjamin Lambert" w:date="2019-01-20T23:02:00Z" w:initials="BL">
    <w:p w14:paraId="1E751FB3" w14:textId="77777777" w:rsidR="004E6388" w:rsidRDefault="00145ACB">
      <w:r>
        <w:rPr>
          <w:rFonts w:ascii="Liberation Serif" w:eastAsia="DejaVu Sans" w:hAnsi="Liberation Serif" w:cs="DejaVu Sans"/>
          <w:sz w:val="24"/>
          <w:szCs w:val="24"/>
          <w:lang w:val="en-US" w:bidi="en-US"/>
        </w:rPr>
        <w:t>It’s much shorter now although perhaps a bit long still…</w:t>
      </w:r>
    </w:p>
  </w:comment>
  <w:comment w:id="114" w:author="Charles Godfray" w:date="2018-12-17T12:17:00Z" w:initials="CG">
    <w:p w14:paraId="0E4DE6A7" w14:textId="77777777" w:rsidR="004E6388" w:rsidRDefault="00145ACB">
      <w:r>
        <w:rPr>
          <w:rFonts w:ascii="Liberation Serif" w:eastAsia="DejaVu Sans" w:hAnsi="Liberation Serif" w:cs="DejaVu Sans"/>
          <w:sz w:val="24"/>
          <w:szCs w:val="24"/>
          <w:lang w:val="en-US" w:bidi="en-US"/>
        </w:rPr>
        <w:t>I wonder if it would be better to have a succinct para discussing MRR v dissection and bringing in lab.</w:t>
      </w:r>
    </w:p>
  </w:comment>
  <w:comment w:id="115" w:author="Benjamin Lambert" w:date="2019-01-21T00:48:00Z" w:initials="BL">
    <w:p w14:paraId="5D96593A" w14:textId="77777777" w:rsidR="004E6388" w:rsidRDefault="00145ACB">
      <w:r>
        <w:rPr>
          <w:rFonts w:ascii="Liberation Serif" w:eastAsia="DejaVu Sans" w:hAnsi="Liberation Serif" w:cs="DejaVu Sans"/>
          <w:sz w:val="24"/>
          <w:szCs w:val="24"/>
          <w:lang w:val="en-US" w:bidi="en-US"/>
        </w:rPr>
        <w:t>I have sho</w:t>
      </w:r>
      <w:r>
        <w:rPr>
          <w:rFonts w:ascii="Liberation Serif" w:eastAsia="DejaVu Sans" w:hAnsi="Liberation Serif" w:cs="DejaVu Sans"/>
          <w:sz w:val="24"/>
          <w:szCs w:val="24"/>
          <w:lang w:val="en-US" w:bidi="en-US"/>
        </w:rPr>
        <w:t xml:space="preserve">rtened this paragraph as personally think it stands quite well on its own. Also, not sure this will go that well with the paragraph comparing MRR vs dissection estimates…see what you think. </w:t>
      </w:r>
    </w:p>
  </w:comment>
  <w:comment w:id="122" w:author="Ace North" w:date="2019-01-30T14:50:00Z" w:initials="AN">
    <w:p w14:paraId="6BE9E7A0" w14:textId="77777777" w:rsidR="004E6388" w:rsidRDefault="00145ACB">
      <w:r>
        <w:rPr>
          <w:rFonts w:ascii="Calibri" w:hAnsi="Calibri"/>
          <w:sz w:val="20"/>
          <w:lang w:val="en-US"/>
        </w:rPr>
        <w:t>not sure we need this bit – repetition of results?</w:t>
      </w:r>
    </w:p>
  </w:comment>
  <w:comment w:id="123" w:author="Charles Godfray" w:date="2018-12-17T12:15:00Z" w:initials="CG">
    <w:p w14:paraId="0767D200" w14:textId="77777777" w:rsidR="004E6388" w:rsidRDefault="00145ACB">
      <w:r>
        <w:rPr>
          <w:rFonts w:ascii="Liberation Serif" w:eastAsia="DejaVu Sans" w:hAnsi="Liberation Serif" w:cs="DejaVu Sans"/>
          <w:sz w:val="24"/>
          <w:szCs w:val="24"/>
          <w:lang w:val="en-US" w:bidi="en-US"/>
        </w:rPr>
        <w:t>Will think, pr</w:t>
      </w:r>
      <w:r>
        <w:rPr>
          <w:rFonts w:ascii="Liberation Serif" w:eastAsia="DejaVu Sans" w:hAnsi="Liberation Serif" w:cs="DejaVu Sans"/>
          <w:sz w:val="24"/>
          <w:szCs w:val="24"/>
          <w:lang w:val="en-US" w:bidi="en-US"/>
        </w:rPr>
        <w:t>ob Tom Scott’s work.</w:t>
      </w:r>
    </w:p>
  </w:comment>
  <w:comment w:id="124" w:author="Ace North" w:date="2019-01-30T13:50:00Z" w:initials="AN">
    <w:p w14:paraId="34EFFAA1" w14:textId="77777777" w:rsidR="004E6388" w:rsidRDefault="00145ACB">
      <w:r>
        <w:rPr>
          <w:rFonts w:ascii="Calibri" w:hAnsi="Calibri"/>
          <w:sz w:val="20"/>
          <w:lang w:val="en-US"/>
        </w:rPr>
        <w:t>But the experiments use larger recapture areas, so not sure if we can say this – see the figure!</w:t>
      </w:r>
    </w:p>
  </w:comment>
  <w:comment w:id="126" w:author="Charles Godfray" w:date="2018-12-17T12:16:00Z" w:initials="CG">
    <w:p w14:paraId="756EC7E7" w14:textId="77777777" w:rsidR="004E6388" w:rsidRDefault="00145ACB">
      <w:r>
        <w:rPr>
          <w:rFonts w:ascii="Liberation Serif" w:eastAsia="DejaVu Sans" w:hAnsi="Liberation Serif" w:cs="DejaVu Sans"/>
          <w:sz w:val="24"/>
          <w:szCs w:val="24"/>
          <w:lang w:val="en-US" w:bidi="en-US"/>
        </w:rPr>
        <w:t>I think there is too much detail here, and some material that is more results than Discussion.  I’d extract key points</w:t>
      </w:r>
    </w:p>
  </w:comment>
  <w:comment w:id="127" w:author="Benjamin Lambert" w:date="2019-01-21T00:51:00Z" w:initials="BL">
    <w:p w14:paraId="35F7EBD2" w14:textId="77777777" w:rsidR="004E6388" w:rsidRDefault="00145ACB">
      <w:r>
        <w:rPr>
          <w:rFonts w:ascii="Liberation Serif" w:eastAsia="DejaVu Sans" w:hAnsi="Liberation Serif" w:cs="DejaVu Sans"/>
          <w:sz w:val="24"/>
          <w:szCs w:val="24"/>
          <w:lang w:val="en-US" w:bidi="en-US"/>
        </w:rPr>
        <w:t>I have removed some</w:t>
      </w:r>
      <w:r>
        <w:rPr>
          <w:rFonts w:ascii="Liberation Serif" w:eastAsia="DejaVu Sans" w:hAnsi="Liberation Serif" w:cs="DejaVu Sans"/>
          <w:sz w:val="24"/>
          <w:szCs w:val="24"/>
          <w:lang w:val="en-US" w:bidi="en-US"/>
        </w:rPr>
        <w:t xml:space="preserve"> of the more ‘result-like’ sentences and rewritten this paragraph. See what you think…</w:t>
      </w:r>
    </w:p>
  </w:comment>
  <w:comment w:id="129" w:author="Ace North" w:date="2019-01-30T14:54:00Z" w:initials="AN">
    <w:p w14:paraId="031E975B" w14:textId="77777777" w:rsidR="004E6388" w:rsidRDefault="00145ACB">
      <w:r>
        <w:rPr>
          <w:rFonts w:ascii="Calibri" w:hAnsi="Calibri"/>
          <w:sz w:val="20"/>
          <w:lang w:val="en-US"/>
        </w:rPr>
        <w:t>I think the para is not very clear, and as I commented above, not convinced we should make/ stress the Aedes Vs others claim re dispersal. Consider re-write to discuss v</w:t>
      </w:r>
      <w:r>
        <w:rPr>
          <w:rFonts w:ascii="Calibri" w:hAnsi="Calibri"/>
          <w:sz w:val="20"/>
          <w:lang w:val="en-US"/>
        </w:rPr>
        <w:t>ariation more generally 1. some correspondance between methods at pooled level. 2.. remains quite a bit of variation between the methods at genera and below, both between the two methods and within them. 3. this is partly reflecting inherent heterogeneity,</w:t>
      </w:r>
      <w:r>
        <w:rPr>
          <w:rFonts w:ascii="Calibri" w:hAnsi="Calibri"/>
          <w:sz w:val="20"/>
          <w:lang w:val="en-US"/>
        </w:rPr>
        <w:t xml:space="preserve"> even within a species, of mosquito populations. 4. there is a role of  the fundamental uncertainty in accuracy of the model assumptions in both methods, that gives rise to variability of estiamates even when many studies are combined.</w:t>
      </w:r>
    </w:p>
  </w:comment>
  <w:comment w:id="139" w:author="Benjamin Lambert" w:date="2019-01-21T01:42:00Z" w:initials="BL">
    <w:p w14:paraId="47A13D26" w14:textId="77777777" w:rsidR="004E6388" w:rsidRDefault="00145ACB">
      <w:r>
        <w:rPr>
          <w:rFonts w:ascii="Liberation Serif" w:eastAsia="DejaVu Sans" w:hAnsi="Liberation Serif" w:cs="DejaVu Sans"/>
          <w:sz w:val="24"/>
          <w:szCs w:val="24"/>
          <w:lang w:val="en-US" w:bidi="en-US"/>
        </w:rPr>
        <w:t>We should do a power</w:t>
      </w:r>
      <w:r>
        <w:rPr>
          <w:rFonts w:ascii="Liberation Serif" w:eastAsia="DejaVu Sans" w:hAnsi="Liberation Serif" w:cs="DejaVu Sans"/>
          <w:sz w:val="24"/>
          <w:szCs w:val="24"/>
          <w:lang w:val="en-US" w:bidi="en-US"/>
        </w:rPr>
        <w:t xml:space="preserve"> analysis of dissection studies too.</w:t>
      </w:r>
    </w:p>
  </w:comment>
  <w:comment w:id="140" w:author="Benjamin Lambert" w:date="2019-01-22T18:17:00Z" w:initials="BL">
    <w:p w14:paraId="0FB3B267" w14:textId="77777777" w:rsidR="004E6388" w:rsidRDefault="00145ACB">
      <w:r>
        <w:rPr>
          <w:rFonts w:ascii="Liberation Serif" w:eastAsia="DejaVu Sans" w:hAnsi="Liberation Serif" w:cs="DejaVu Sans"/>
          <w:sz w:val="24"/>
          <w:szCs w:val="24"/>
          <w:lang w:val="en-US" w:bidi="en-US"/>
        </w:rPr>
        <w:t>I don’t want to criticise this study (it’s really not very good) as think it’s not prudent given no one else has tried to directly measure senescence. Not sure what I’ve written is persuasive here…</w:t>
      </w:r>
    </w:p>
  </w:comment>
  <w:comment w:id="144" w:author="Ace North" w:date="2019-01-30T13:53:00Z" w:initials="AN">
    <w:p w14:paraId="7BCFCA7E" w14:textId="77777777" w:rsidR="004E6388" w:rsidRDefault="00145ACB">
      <w:r>
        <w:rPr>
          <w:rFonts w:ascii="Calibri" w:hAnsi="Calibri"/>
          <w:i/>
          <w:sz w:val="16"/>
          <w:lang w:val="en-US"/>
        </w:rPr>
        <w:t>Reply to Benjamin Lam</w:t>
      </w:r>
      <w:r>
        <w:rPr>
          <w:rFonts w:ascii="Calibri" w:hAnsi="Calibri"/>
          <w:i/>
          <w:sz w:val="16"/>
          <w:lang w:val="en-US"/>
        </w:rPr>
        <w:t>bert (22/01/2019, 18:17): "..."</w:t>
      </w:r>
    </w:p>
    <w:p w14:paraId="6D984300" w14:textId="77777777" w:rsidR="004E6388" w:rsidRDefault="00145ACB">
      <w:r>
        <w:rPr>
          <w:rFonts w:ascii="Liberation Serif" w:eastAsia="DejaVu Sans" w:hAnsi="Liberation Serif" w:cs="DejaVu Sans"/>
          <w:sz w:val="20"/>
          <w:szCs w:val="24"/>
          <w:lang w:val="en-US"/>
        </w:rPr>
        <w:t>I think ok - I revised a little to take out ‘similar’ - if it is not a very good one ;-)</w:t>
      </w:r>
    </w:p>
  </w:comment>
  <w:comment w:id="145" w:author="Ace North" w:date="2019-01-30T13:54:00Z" w:initials="AN">
    <w:p w14:paraId="054F4154" w14:textId="77777777" w:rsidR="004E6388" w:rsidRDefault="00145ACB">
      <w:r>
        <w:rPr>
          <w:rFonts w:ascii="Calibri" w:hAnsi="Calibri"/>
          <w:sz w:val="20"/>
          <w:lang w:val="en-US"/>
        </w:rPr>
        <w:t>nice closing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042E" w15:done="0"/>
  <w15:commentEx w15:paraId="7C952457" w15:done="0"/>
  <w15:commentEx w15:paraId="00A01771" w15:done="0"/>
  <w15:commentEx w15:paraId="34A35E70" w15:done="0"/>
  <w15:commentEx w15:paraId="7A6AC6B0" w15:done="0"/>
  <w15:commentEx w15:paraId="6D5547E1" w15:done="0"/>
  <w15:commentEx w15:paraId="7BB38795" w15:done="0"/>
  <w15:commentEx w15:paraId="1951CE44" w15:done="0"/>
  <w15:commentEx w15:paraId="7262C8A3" w15:done="0"/>
  <w15:commentEx w15:paraId="52B80F6C" w15:done="0"/>
  <w15:commentEx w15:paraId="7A3485F6" w15:done="0"/>
  <w15:commentEx w15:paraId="4C042581" w15:done="0"/>
  <w15:commentEx w15:paraId="561F9882" w15:done="0"/>
  <w15:commentEx w15:paraId="152A9A7B" w15:done="0"/>
  <w15:commentEx w15:paraId="1E751FB3" w15:done="0"/>
  <w15:commentEx w15:paraId="0E4DE6A7" w15:done="0"/>
  <w15:commentEx w15:paraId="5D96593A" w15:done="0"/>
  <w15:commentEx w15:paraId="6BE9E7A0" w15:done="0"/>
  <w15:commentEx w15:paraId="0767D200" w15:done="0"/>
  <w15:commentEx w15:paraId="34EFFAA1" w15:done="0"/>
  <w15:commentEx w15:paraId="756EC7E7" w15:done="0"/>
  <w15:commentEx w15:paraId="35F7EBD2" w15:done="0"/>
  <w15:commentEx w15:paraId="031E975B" w15:done="0"/>
  <w15:commentEx w15:paraId="47A13D26" w15:done="0"/>
  <w15:commentEx w15:paraId="0FB3B267" w15:done="0"/>
  <w15:commentEx w15:paraId="6D984300" w15:done="0"/>
  <w15:commentEx w15:paraId="054F41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042E" w16cid:durableId="20925534"/>
  <w16cid:commentId w16cid:paraId="7C952457" w16cid:durableId="20925535"/>
  <w16cid:commentId w16cid:paraId="00A01771" w16cid:durableId="20925536"/>
  <w16cid:commentId w16cid:paraId="34A35E70" w16cid:durableId="20925537"/>
  <w16cid:commentId w16cid:paraId="7A6AC6B0" w16cid:durableId="20925538"/>
  <w16cid:commentId w16cid:paraId="6D5547E1" w16cid:durableId="20925539"/>
  <w16cid:commentId w16cid:paraId="7BB38795" w16cid:durableId="2092553A"/>
  <w16cid:commentId w16cid:paraId="1951CE44" w16cid:durableId="2092553B"/>
  <w16cid:commentId w16cid:paraId="7262C8A3" w16cid:durableId="2092553C"/>
  <w16cid:commentId w16cid:paraId="52B80F6C" w16cid:durableId="2092553D"/>
  <w16cid:commentId w16cid:paraId="7A3485F6" w16cid:durableId="2092553E"/>
  <w16cid:commentId w16cid:paraId="4C042581" w16cid:durableId="2092553F"/>
  <w16cid:commentId w16cid:paraId="561F9882" w16cid:durableId="20925540"/>
  <w16cid:commentId w16cid:paraId="152A9A7B" w16cid:durableId="20925541"/>
  <w16cid:commentId w16cid:paraId="1E751FB3" w16cid:durableId="20925542"/>
  <w16cid:commentId w16cid:paraId="0E4DE6A7" w16cid:durableId="20925543"/>
  <w16cid:commentId w16cid:paraId="5D96593A" w16cid:durableId="20925544"/>
  <w16cid:commentId w16cid:paraId="6BE9E7A0" w16cid:durableId="20925545"/>
  <w16cid:commentId w16cid:paraId="0767D200" w16cid:durableId="20925546"/>
  <w16cid:commentId w16cid:paraId="34EFFAA1" w16cid:durableId="20925547"/>
  <w16cid:commentId w16cid:paraId="756EC7E7" w16cid:durableId="20925548"/>
  <w16cid:commentId w16cid:paraId="35F7EBD2" w16cid:durableId="20925549"/>
  <w16cid:commentId w16cid:paraId="031E975B" w16cid:durableId="2092554A"/>
  <w16cid:commentId w16cid:paraId="47A13D26" w16cid:durableId="2092554B"/>
  <w16cid:commentId w16cid:paraId="0FB3B267" w16cid:durableId="2092554C"/>
  <w16cid:commentId w16cid:paraId="6D984300" w16cid:durableId="2092554D"/>
  <w16cid:commentId w16cid:paraId="054F4154" w16cid:durableId="20925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624D"/>
    <w:multiLevelType w:val="multilevel"/>
    <w:tmpl w:val="FD925DEE"/>
    <w:lvl w:ilvl="0">
      <w:start w:val="32"/>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2661C1"/>
    <w:multiLevelType w:val="multilevel"/>
    <w:tmpl w:val="018E2782"/>
    <w:lvl w:ilvl="0">
      <w:start w:val="30"/>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EE650D"/>
    <w:multiLevelType w:val="multilevel"/>
    <w:tmpl w:val="E24C35E2"/>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69344301"/>
    <w:multiLevelType w:val="multilevel"/>
    <w:tmpl w:val="88767F5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F4E6063"/>
    <w:multiLevelType w:val="multilevel"/>
    <w:tmpl w:val="1C729976"/>
    <w:lvl w:ilvl="0">
      <w:start w:val="3"/>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71359FA"/>
    <w:multiLevelType w:val="multilevel"/>
    <w:tmpl w:val="4D6A4B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9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88"/>
    <w:rsid w:val="00145ACB"/>
    <w:rsid w:val="004E63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7E4C"/>
  <w15:docId w15:val="{F2CB2809-B0A1-4FAF-BE00-C2A7F633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944ABE"/>
    <w:rPr>
      <w:sz w:val="20"/>
      <w:szCs w:val="20"/>
    </w:rPr>
  </w:style>
  <w:style w:type="character" w:styleId="CommentReference">
    <w:name w:val="annotation reference"/>
    <w:basedOn w:val="DefaultParagraphFont"/>
    <w:uiPriority w:val="99"/>
    <w:semiHidden/>
    <w:unhideWhenUsed/>
    <w:qFormat/>
    <w:rsid w:val="00944ABE"/>
    <w:rPr>
      <w:sz w:val="16"/>
      <w:szCs w:val="16"/>
    </w:rPr>
  </w:style>
  <w:style w:type="character" w:customStyle="1" w:styleId="BalloonTextChar">
    <w:name w:val="Balloon Text Char"/>
    <w:basedOn w:val="DefaultParagraphFont"/>
    <w:link w:val="BalloonText"/>
    <w:uiPriority w:val="99"/>
    <w:semiHidden/>
    <w:qFormat/>
    <w:rsid w:val="00944ABE"/>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41743F"/>
    <w:rPr>
      <w:b/>
      <w:bCs/>
      <w:sz w:val="20"/>
      <w:szCs w:val="20"/>
    </w:rPr>
  </w:style>
  <w:style w:type="character" w:customStyle="1" w:styleId="ListLabel1">
    <w:name w:val="ListLabel 1"/>
    <w:qFormat/>
    <w:rPr>
      <w:rFonts w:cs="Liberation Serif"/>
    </w:rPr>
  </w:style>
  <w:style w:type="character" w:customStyle="1" w:styleId="ListLabel2">
    <w:name w:val="ListLabel 2"/>
    <w:qFormat/>
    <w:rPr>
      <w:rFonts w:cs="Liberation Serif"/>
    </w:rPr>
  </w:style>
  <w:style w:type="character" w:customStyle="1" w:styleId="ListLabel3">
    <w:name w:val="ListLabel 3"/>
    <w:qFormat/>
    <w:rPr>
      <w:rFonts w:cs="Liberation Serif"/>
    </w:rPr>
  </w:style>
  <w:style w:type="character" w:customStyle="1" w:styleId="ListLabel4">
    <w:name w:val="ListLabel 4"/>
    <w:qFormat/>
    <w:rPr>
      <w:rFonts w:cs="Liberation Serif"/>
    </w:rPr>
  </w:style>
  <w:style w:type="character" w:customStyle="1" w:styleId="ListLabel5">
    <w:name w:val="ListLabel 5"/>
    <w:qFormat/>
    <w:rPr>
      <w:rFonts w:cs="Liberation Serif"/>
    </w:rPr>
  </w:style>
  <w:style w:type="character" w:customStyle="1" w:styleId="ListLabel6">
    <w:name w:val="ListLabel 6"/>
    <w:qFormat/>
    <w:rPr>
      <w:rFonts w:cs="Liberation Serif"/>
    </w:rPr>
  </w:style>
  <w:style w:type="character" w:customStyle="1" w:styleId="ListLabel7">
    <w:name w:val="ListLabel 7"/>
    <w:qFormat/>
    <w:rPr>
      <w:rFonts w:cs="Liberation Serif"/>
    </w:rPr>
  </w:style>
  <w:style w:type="character" w:customStyle="1" w:styleId="ListLabel8">
    <w:name w:val="ListLabel 8"/>
    <w:qFormat/>
    <w:rPr>
      <w:rFonts w:cs="Liberation Serif"/>
    </w:rPr>
  </w:style>
  <w:style w:type="character" w:customStyle="1" w:styleId="ListLabel9">
    <w:name w:val="ListLabel 9"/>
    <w:qFormat/>
    <w:rPr>
      <w:rFonts w:cs="Liberation Serif"/>
    </w:rPr>
  </w:style>
  <w:style w:type="character" w:customStyle="1" w:styleId="ListLabel10">
    <w:name w:val="ListLabel 10"/>
    <w:qFormat/>
    <w:rPr>
      <w:rFonts w:cs="Liberation Serif"/>
    </w:rPr>
  </w:style>
  <w:style w:type="character" w:customStyle="1" w:styleId="ListLabel11">
    <w:name w:val="ListLabel 11"/>
    <w:qFormat/>
    <w:rPr>
      <w:rFonts w:cs="Liberation Serif"/>
    </w:rPr>
  </w:style>
  <w:style w:type="character" w:customStyle="1" w:styleId="ListLabel12">
    <w:name w:val="ListLabel 12"/>
    <w:qFormat/>
    <w:rPr>
      <w:rFonts w:cs="Liberation Serif"/>
    </w:rPr>
  </w:style>
  <w:style w:type="character" w:customStyle="1" w:styleId="ListLabel13">
    <w:name w:val="ListLabel 13"/>
    <w:qFormat/>
    <w:rPr>
      <w:rFonts w:cs="Liberation Serif"/>
    </w:rPr>
  </w:style>
  <w:style w:type="character" w:customStyle="1" w:styleId="ListLabel14">
    <w:name w:val="ListLabel 14"/>
    <w:qFormat/>
    <w:rPr>
      <w:rFonts w:cs="Liberation Serif"/>
    </w:rPr>
  </w:style>
  <w:style w:type="character" w:customStyle="1" w:styleId="ListLabel15">
    <w:name w:val="ListLabel 15"/>
    <w:qFormat/>
    <w:rPr>
      <w:rFonts w:cs="Liberation Serif"/>
    </w:rPr>
  </w:style>
  <w:style w:type="character" w:customStyle="1" w:styleId="ListLabel16">
    <w:name w:val="ListLabel 16"/>
    <w:qFormat/>
    <w:rPr>
      <w:rFonts w:cs="Liberation Serif"/>
    </w:rPr>
  </w:style>
  <w:style w:type="character" w:customStyle="1" w:styleId="ListLabel17">
    <w:name w:val="ListLabel 17"/>
    <w:qFormat/>
    <w:rPr>
      <w:rFonts w:cs="Liberation Serif"/>
    </w:rPr>
  </w:style>
  <w:style w:type="character" w:customStyle="1" w:styleId="ListLabel18">
    <w:name w:val="ListLabel 18"/>
    <w:qFormat/>
    <w:rPr>
      <w:rFonts w:cs="Liberation Serif"/>
    </w:rPr>
  </w:style>
  <w:style w:type="character" w:customStyle="1" w:styleId="ListLabel19">
    <w:name w:val="ListLabel 19"/>
    <w:qFormat/>
    <w:rPr>
      <w:rFonts w:cs="Liberation Serif"/>
    </w:rPr>
  </w:style>
  <w:style w:type="character" w:customStyle="1" w:styleId="ListLabel20">
    <w:name w:val="ListLabel 20"/>
    <w:qFormat/>
    <w:rPr>
      <w:rFonts w:cs="Liberation Serif"/>
    </w:rPr>
  </w:style>
  <w:style w:type="character" w:customStyle="1" w:styleId="ListLabel21">
    <w:name w:val="ListLabel 21"/>
    <w:qFormat/>
    <w:rPr>
      <w:rFonts w:cs="Liberation Serif"/>
    </w:rPr>
  </w:style>
  <w:style w:type="character" w:customStyle="1" w:styleId="ListLabel22">
    <w:name w:val="ListLabel 22"/>
    <w:qFormat/>
    <w:rPr>
      <w:rFonts w:cs="Liberation Serif"/>
    </w:rPr>
  </w:style>
  <w:style w:type="character" w:customStyle="1" w:styleId="ListLabel23">
    <w:name w:val="ListLabel 23"/>
    <w:qFormat/>
    <w:rPr>
      <w:rFonts w:cs="Liberation Serif"/>
    </w:rPr>
  </w:style>
  <w:style w:type="character" w:customStyle="1" w:styleId="ListLabel24">
    <w:name w:val="ListLabel 24"/>
    <w:qFormat/>
    <w:rPr>
      <w:rFonts w:cs="Liberation Serif"/>
    </w:rPr>
  </w:style>
  <w:style w:type="character" w:customStyle="1" w:styleId="ListLabel25">
    <w:name w:val="ListLabel 25"/>
    <w:qFormat/>
    <w:rPr>
      <w:rFonts w:cs="Liberation Serif"/>
    </w:rPr>
  </w:style>
  <w:style w:type="character" w:customStyle="1" w:styleId="ListLabel26">
    <w:name w:val="ListLabel 26"/>
    <w:qFormat/>
    <w:rPr>
      <w:rFonts w:cs="Liberation Serif"/>
    </w:rPr>
  </w:style>
  <w:style w:type="character" w:customStyle="1" w:styleId="ListLabel27">
    <w:name w:val="ListLabel 27"/>
    <w:qFormat/>
    <w:rPr>
      <w:rFonts w:cs="Liberation Serif"/>
    </w:rPr>
  </w:style>
  <w:style w:type="character" w:customStyle="1" w:styleId="ListLabel28">
    <w:name w:val="ListLabel 28"/>
    <w:qFormat/>
    <w:rPr>
      <w:rFonts w:cs="Liberation Serif"/>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944ABE"/>
    <w:pPr>
      <w:spacing w:line="240" w:lineRule="auto"/>
    </w:pPr>
    <w:rPr>
      <w:sz w:val="20"/>
      <w:szCs w:val="20"/>
    </w:rPr>
  </w:style>
  <w:style w:type="paragraph" w:styleId="BalloonText">
    <w:name w:val="Balloon Text"/>
    <w:basedOn w:val="Normal"/>
    <w:link w:val="BalloonTextChar"/>
    <w:uiPriority w:val="99"/>
    <w:semiHidden/>
    <w:unhideWhenUsed/>
    <w:qFormat/>
    <w:rsid w:val="00944ABE"/>
    <w:pPr>
      <w:spacing w:after="0" w:line="240" w:lineRule="auto"/>
    </w:pPr>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417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2</cp:revision>
  <dcterms:created xsi:type="dcterms:W3CDTF">2019-05-24T10:35:00Z</dcterms:created>
  <dcterms:modified xsi:type="dcterms:W3CDTF">2019-05-24T10:35:00Z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