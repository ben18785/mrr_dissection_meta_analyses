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0655F" w14:textId="77777777" w:rsidR="00A53713" w:rsidRDefault="00301E20" w:rsidP="00FB1084">
      <w:pPr>
        <w:ind w:right="-22"/>
        <w:rPr>
          <w:rFonts w:ascii="Arial" w:eastAsia="Arial" w:hAnsi="Arial"/>
          <w:b/>
          <w:sz w:val="29"/>
        </w:rPr>
      </w:pPr>
      <w:r w:rsidRPr="002F46A9">
        <w:rPr>
          <w:rFonts w:ascii="Arial" w:eastAsia="Arial" w:hAnsi="Arial"/>
          <w:b/>
          <w:sz w:val="29"/>
        </w:rPr>
        <w:t>A Meta-analysis of Longevity Estimates of Mosquito Vectors of Disease</w:t>
      </w:r>
    </w:p>
    <w:p w14:paraId="0E5DD152" w14:textId="77777777" w:rsidR="001E500F" w:rsidRDefault="001E500F" w:rsidP="00FB1084">
      <w:pPr>
        <w:ind w:right="-22"/>
        <w:rPr>
          <w:rFonts w:ascii="Arial" w:eastAsia="Arial" w:hAnsi="Arial"/>
          <w:sz w:val="19"/>
        </w:rPr>
      </w:pPr>
    </w:p>
    <w:p w14:paraId="4033E82B" w14:textId="77777777" w:rsidR="00A53713" w:rsidRDefault="00301E20" w:rsidP="00FB108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14:paraId="225E8800" w14:textId="77777777" w:rsidR="00A53713" w:rsidRDefault="00301E20" w:rsidP="00FB108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w:t>
      </w:r>
      <w:r w:rsidR="001E500F">
        <w:rPr>
          <w:rFonts w:ascii="Arial" w:eastAsia="Arial" w:hAnsi="Arial"/>
          <w:sz w:val="19"/>
        </w:rPr>
        <w:t xml:space="preserve"> </w:t>
      </w:r>
      <w:r>
        <w:rPr>
          <w:rFonts w:ascii="Arial" w:eastAsia="Arial" w:hAnsi="Arial"/>
          <w:sz w:val="19"/>
        </w:rPr>
        <w:t>United Kingdom</w:t>
      </w:r>
    </w:p>
    <w:p w14:paraId="1F941B54" w14:textId="77777777" w:rsidR="00A53713" w:rsidRDefault="00301E20" w:rsidP="00FB1084">
      <w:pPr>
        <w:pStyle w:val="BodyText"/>
        <w:ind w:right="-22"/>
        <w:rPr>
          <w:rFonts w:ascii="Arial" w:eastAsia="Arial" w:hAnsi="Arial"/>
          <w:sz w:val="19"/>
        </w:rPr>
      </w:pPr>
      <w:r>
        <w:rPr>
          <w:rFonts w:ascii="Arial" w:eastAsia="Arial" w:hAnsi="Arial"/>
          <w:sz w:val="19"/>
        </w:rPr>
        <w:t>Corresponding author:</w:t>
      </w:r>
    </w:p>
    <w:p w14:paraId="0FE92941" w14:textId="77777777" w:rsidR="00A53713" w:rsidRDefault="00301E20" w:rsidP="00FB1084">
      <w:pPr>
        <w:pStyle w:val="BodyText"/>
        <w:ind w:right="-22"/>
        <w:rPr>
          <w:rFonts w:ascii="Arial" w:eastAsia="Arial" w:hAnsi="Arial"/>
          <w:sz w:val="19"/>
        </w:rPr>
      </w:pPr>
      <w:r>
        <w:rPr>
          <w:rFonts w:ascii="Arial" w:eastAsia="Arial" w:hAnsi="Arial"/>
          <w:sz w:val="19"/>
        </w:rPr>
        <w:t>Phone: 01865 271176</w:t>
      </w:r>
    </w:p>
    <w:p w14:paraId="7EE05DE1" w14:textId="77777777" w:rsidR="00A53713" w:rsidRDefault="00301E20" w:rsidP="00FB1084">
      <w:pPr>
        <w:pStyle w:val="BodyText"/>
        <w:spacing w:line="372" w:lineRule="auto"/>
        <w:ind w:right="-22"/>
        <w:rPr>
          <w:rFonts w:ascii="Arial" w:eastAsia="Arial" w:hAnsi="Arial"/>
          <w:sz w:val="19"/>
        </w:rPr>
      </w:pPr>
      <w:r>
        <w:rPr>
          <w:rFonts w:ascii="Arial" w:eastAsia="Arial" w:hAnsi="Arial"/>
          <w:sz w:val="19"/>
          <w:vertAlign w:val="superscript"/>
        </w:rPr>
        <w:t>2</w:t>
      </w:r>
      <w:r>
        <w:rPr>
          <w:rFonts w:ascii="Arial" w:eastAsia="Arial" w:hAnsi="Arial"/>
          <w:sz w:val="19"/>
        </w:rPr>
        <w:t xml:space="preserve"> Present address: MRC Centre for Outbreak Analysis and Modelling, Infectious Disease Epidemiology, Imperial College London, London W2 1PG, UK.</w:t>
      </w:r>
    </w:p>
    <w:p w14:paraId="007E7495" w14:textId="77777777" w:rsidR="00A53713" w:rsidRDefault="00A53713" w:rsidP="00FB1084">
      <w:pPr>
        <w:spacing w:line="317" w:lineRule="exact"/>
        <w:ind w:right="-22"/>
        <w:rPr>
          <w:rFonts w:ascii="Times New Roman" w:eastAsia="Times New Roman" w:hAnsi="Times New Roman" w:cs="Times New Roman"/>
          <w:sz w:val="24"/>
        </w:rPr>
      </w:pPr>
    </w:p>
    <w:p w14:paraId="0E4B24B7"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Abstract</w:t>
      </w:r>
    </w:p>
    <w:p w14:paraId="73CC36E0" w14:textId="77777777" w:rsidR="00A53713" w:rsidRPr="00C172B0" w:rsidRDefault="00A53713" w:rsidP="00FB1084">
      <w:pPr>
        <w:spacing w:line="276" w:lineRule="auto"/>
        <w:ind w:right="-22"/>
        <w:rPr>
          <w:rFonts w:ascii="Arial" w:eastAsia="Times New Roman" w:hAnsi="Arial"/>
          <w:b/>
          <w:sz w:val="19"/>
          <w:szCs w:val="19"/>
        </w:rPr>
      </w:pPr>
    </w:p>
    <w:p w14:paraId="7C623621"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compile then analyse a database of 131 dissection studies to produce the first ever species-and genus-level estimates of mosquito lifespan. Notably, for the major African malaria vector </w:t>
      </w:r>
      <w:r w:rsidRPr="00C172B0">
        <w:rPr>
          <w:rFonts w:ascii="Arial" w:eastAsia="Arial" w:hAnsi="Arial"/>
          <w:i/>
          <w:sz w:val="19"/>
          <w:szCs w:val="19"/>
        </w:rPr>
        <w:t>Anopheles gambiae s.l.</w:t>
      </w:r>
      <w:r w:rsidRPr="00C172B0">
        <w:rPr>
          <w:rFonts w:ascii="Arial" w:eastAsia="Arial" w:hAnsi="Arial"/>
          <w:sz w:val="19"/>
          <w:szCs w:val="19"/>
        </w:rPr>
        <w:t xml:space="preserve">, we estimate </w:t>
      </w:r>
      <w:r w:rsidR="00246493">
        <w:rPr>
          <w:rFonts w:ascii="Arial" w:eastAsia="Arial" w:hAnsi="Arial"/>
          <w:sz w:val="19"/>
          <w:szCs w:val="19"/>
        </w:rPr>
        <w:t>lifespans</w:t>
      </w:r>
      <w:r w:rsidRPr="00C172B0">
        <w:rPr>
          <w:rFonts w:ascii="Arial" w:eastAsia="Arial" w:hAnsi="Arial"/>
          <w:sz w:val="19"/>
          <w:szCs w:val="19"/>
        </w:rPr>
        <w:t xml:space="preserve"> of 4.5 days (mean estimate; 25%-75% CI: 3.8-5.1 days for unfed female mosquitoes from the MRR analysis) and 9.5 days (mean estimate; 25%-75% CI: 5.2-11.0 days from the dissection analysis); and a</w:t>
      </w:r>
      <w:r w:rsidR="008A60B3">
        <w:rPr>
          <w:rFonts w:ascii="Arial" w:eastAsia="Arial" w:hAnsi="Arial"/>
          <w:sz w:val="19"/>
          <w:szCs w:val="19"/>
        </w:rPr>
        <w:t xml:space="preserve"> lifespan </w:t>
      </w:r>
      <w:r w:rsidRPr="00C172B0">
        <w:rPr>
          <w:rFonts w:ascii="Arial" w:eastAsia="Arial" w:hAnsi="Arial"/>
          <w:sz w:val="19"/>
          <w:szCs w:val="19"/>
        </w:rPr>
        <w:t xml:space="preserve">of 4.3 days (mean estimate; 25%-75% CI: 3.6-4.8 days, only present in the MRR database) for the predominantly East-African vector </w:t>
      </w:r>
      <w:r w:rsidRPr="00C172B0">
        <w:rPr>
          <w:rFonts w:ascii="Arial" w:eastAsia="Arial" w:hAnsi="Arial"/>
          <w:i/>
          <w:sz w:val="19"/>
          <w:szCs w:val="19"/>
        </w:rPr>
        <w:t>A. funestus s.l</w:t>
      </w:r>
      <w:r w:rsidRPr="00C172B0">
        <w:rPr>
          <w:rFonts w:ascii="Arial" w:eastAsia="Arial" w:hAnsi="Arial"/>
          <w:sz w:val="19"/>
          <w:szCs w:val="19"/>
        </w:rPr>
        <w:t xml:space="preserve">. We estimate LBLs of 7.0 days (mean estimate; 25%-75% CI: 4.5-8.5 days from the MRR analysis) and 5.0 days (mean estimate; 25%-75% CI: 3.5-5.1 days from the dissection analysis) for </w:t>
      </w:r>
      <w:r w:rsidRPr="00C172B0">
        <w:rPr>
          <w:rFonts w:ascii="Arial" w:eastAsia="Arial" w:hAnsi="Arial"/>
          <w:i/>
          <w:sz w:val="19"/>
          <w:szCs w:val="19"/>
        </w:rPr>
        <w:t>Aedes aegypti</w:t>
      </w:r>
      <w:r w:rsidRPr="00C172B0">
        <w:rPr>
          <w:rFonts w:ascii="Arial" w:eastAsia="Arial" w:hAnsi="Arial"/>
          <w:sz w:val="19"/>
          <w:szCs w:val="19"/>
        </w:rPr>
        <w:t>; and 12.1 days (mean estimate; 25%-75% CI: 10.0-13.7 days from</w:t>
      </w:r>
      <w:r w:rsidRPr="00C172B0">
        <w:rPr>
          <w:rFonts w:ascii="Arial" w:eastAsia="Arial" w:hAnsi="Arial"/>
          <w:i/>
          <w:sz w:val="19"/>
          <w:szCs w:val="19"/>
        </w:rPr>
        <w:t xml:space="preserve"> </w:t>
      </w:r>
      <w:r w:rsidRPr="00C172B0">
        <w:rPr>
          <w:rFonts w:ascii="Arial" w:eastAsia="Arial" w:hAnsi="Arial"/>
          <w:sz w:val="19"/>
          <w:szCs w:val="19"/>
        </w:rPr>
        <w:t xml:space="preserve">the MRR analysis) for </w:t>
      </w:r>
      <w:r w:rsidRPr="00C172B0">
        <w:rPr>
          <w:rFonts w:ascii="Arial" w:eastAsia="Arial" w:hAnsi="Arial"/>
          <w:i/>
          <w:sz w:val="19"/>
          <w:szCs w:val="19"/>
        </w:rPr>
        <w:t>Ae. albopictus</w:t>
      </w:r>
      <w:r w:rsidRPr="00C172B0">
        <w:rPr>
          <w:rFonts w:ascii="Arial" w:eastAsia="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 with laboratory studies, we estimate that female mosquitoes outlive males by 1.2 days on average (mean estimate; 25%-75% CI: 0.3-1.6 days). </w:t>
      </w:r>
      <w:r w:rsidR="0047543C">
        <w:rPr>
          <w:rFonts w:ascii="Arial" w:eastAsia="Arial" w:hAnsi="Arial"/>
          <w:sz w:val="19"/>
          <w:szCs w:val="19"/>
        </w:rPr>
        <w:t>By fitting a range of survival models to the data,</w:t>
      </w:r>
      <w:r w:rsidR="00314925">
        <w:rPr>
          <w:rFonts w:ascii="Arial" w:eastAsia="Arial" w:hAnsi="Arial"/>
          <w:sz w:val="19"/>
          <w:szCs w:val="19"/>
        </w:rPr>
        <w:t xml:space="preserve"> we</w:t>
      </w:r>
      <w:r w:rsidRPr="00C172B0">
        <w:rPr>
          <w:rFonts w:ascii="Arial" w:eastAsia="Arial" w:hAnsi="Arial"/>
          <w:sz w:val="19"/>
          <w:szCs w:val="19"/>
        </w:rPr>
        <w:t xml:space="preserve"> determine that</w:t>
      </w:r>
      <w:r w:rsidR="00314925">
        <w:rPr>
          <w:rFonts w:ascii="Arial" w:eastAsia="Arial" w:hAnsi="Arial"/>
          <w:sz w:val="19"/>
          <w:szCs w:val="19"/>
        </w:rPr>
        <w:t xml:space="preserve"> relatively few species within our databases indicate</w:t>
      </w:r>
      <w:r w:rsidR="00AF38C6">
        <w:rPr>
          <w:rFonts w:ascii="Arial" w:eastAsia="Arial" w:hAnsi="Arial"/>
          <w:sz w:val="19"/>
          <w:szCs w:val="19"/>
        </w:rPr>
        <w:t xml:space="preserve"> evidence of senescence</w:t>
      </w:r>
      <w:r w:rsidRPr="00C172B0">
        <w:rPr>
          <w:rFonts w:ascii="Arial" w:eastAsia="Arial" w:hAnsi="Arial"/>
          <w:sz w:val="19"/>
          <w:szCs w:val="19"/>
        </w:rPr>
        <w:t>. Our analysis applies a common framework to the analysis of databases of MRR and dissection-based experiments, allowing us to produc</w:t>
      </w:r>
      <w:r w:rsidR="00336DFE">
        <w:rPr>
          <w:rFonts w:ascii="Arial" w:eastAsia="Arial" w:hAnsi="Arial"/>
          <w:sz w:val="19"/>
          <w:szCs w:val="19"/>
        </w:rPr>
        <w:t xml:space="preserve">e </w:t>
      </w:r>
      <w:r w:rsidRPr="00C172B0">
        <w:rPr>
          <w:rFonts w:ascii="Arial" w:eastAsia="Arial" w:hAnsi="Arial"/>
          <w:sz w:val="19"/>
          <w:szCs w:val="19"/>
        </w:rPr>
        <w:t>robust estimates of lower bounds on lifespan. It also enables us to critically appraise each field method, highlighting a need for alternative field methods for measuring this important mosquito characteristic.</w:t>
      </w:r>
    </w:p>
    <w:p w14:paraId="5EC3973B" w14:textId="77777777" w:rsidR="00A53713" w:rsidRPr="00C172B0" w:rsidRDefault="00A53713" w:rsidP="00FB1084">
      <w:pPr>
        <w:spacing w:line="276" w:lineRule="auto"/>
        <w:ind w:right="-22"/>
        <w:rPr>
          <w:rFonts w:ascii="Arial" w:eastAsia="Times New Roman" w:hAnsi="Arial"/>
          <w:sz w:val="19"/>
          <w:szCs w:val="19"/>
        </w:rPr>
      </w:pPr>
    </w:p>
    <w:p w14:paraId="108DAD65"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summary</w:t>
      </w:r>
    </w:p>
    <w:p w14:paraId="2641B1F1" w14:textId="77777777" w:rsidR="00A53713" w:rsidRPr="00C172B0" w:rsidRDefault="00A53713" w:rsidP="00FB1084">
      <w:pPr>
        <w:spacing w:line="276" w:lineRule="auto"/>
        <w:ind w:right="-22"/>
        <w:rPr>
          <w:rFonts w:ascii="Arial" w:eastAsia="Times New Roman" w:hAnsi="Arial"/>
          <w:b/>
          <w:sz w:val="19"/>
          <w:szCs w:val="19"/>
        </w:rPr>
      </w:pPr>
    </w:p>
    <w:p w14:paraId="41543182"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w:t>
      </w:r>
      <w:r w:rsidR="00FB401A">
        <w:rPr>
          <w:rFonts w:ascii="Arial" w:eastAsia="Arial" w:hAnsi="Arial"/>
          <w:sz w:val="19"/>
          <w:szCs w:val="19"/>
        </w:rPr>
        <w:t>used</w:t>
      </w:r>
      <w:r w:rsidR="00C7544F">
        <w:rPr>
          <w:rFonts w:ascii="Arial" w:eastAsia="Arial" w:hAnsi="Arial"/>
          <w:sz w:val="19"/>
          <w:szCs w:val="19"/>
        </w:rPr>
        <w:t xml:space="preserve"> to</w:t>
      </w:r>
      <w:r w:rsidRPr="00C172B0">
        <w:rPr>
          <w:rFonts w:ascii="Arial" w:eastAsia="Arial" w:hAnsi="Arial"/>
          <w:sz w:val="19"/>
          <w:szCs w:val="19"/>
        </w:rPr>
        <w:t xml:space="preserve">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w:t>
      </w:r>
      <w:r w:rsidRPr="00C172B0">
        <w:rPr>
          <w:rFonts w:ascii="Arial" w:eastAsia="Arial" w:hAnsi="Arial"/>
          <w:sz w:val="19"/>
          <w:szCs w:val="19"/>
        </w:rPr>
        <w:lastRenderedPageBreak/>
        <w:t>days on average, which suggests that relatively few mosquitoes live sufficiently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14:paraId="55FC2297" w14:textId="77777777" w:rsidR="00A53713" w:rsidRPr="00C172B0" w:rsidRDefault="00A53713" w:rsidP="00FB1084">
      <w:pPr>
        <w:spacing w:line="276" w:lineRule="auto"/>
        <w:ind w:right="-22"/>
        <w:rPr>
          <w:rFonts w:ascii="Arial" w:eastAsia="Times New Roman" w:hAnsi="Arial"/>
          <w:sz w:val="19"/>
          <w:szCs w:val="19"/>
        </w:rPr>
      </w:pPr>
    </w:p>
    <w:p w14:paraId="44C7D6F1"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Author contributions</w:t>
      </w:r>
    </w:p>
    <w:p w14:paraId="418DBE75" w14:textId="77777777" w:rsidR="00A53713" w:rsidRPr="00C172B0" w:rsidRDefault="00A53713" w:rsidP="00FB1084">
      <w:pPr>
        <w:spacing w:line="276" w:lineRule="auto"/>
        <w:ind w:right="-22"/>
        <w:rPr>
          <w:rFonts w:ascii="Arial" w:eastAsia="Times New Roman" w:hAnsi="Arial"/>
          <w:b/>
          <w:sz w:val="19"/>
          <w:szCs w:val="19"/>
        </w:rPr>
      </w:pPr>
    </w:p>
    <w:p w14:paraId="75D05F5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14:paraId="55E6D929" w14:textId="77777777" w:rsidR="00A53713" w:rsidRPr="00C172B0" w:rsidRDefault="00A53713" w:rsidP="00FB1084">
      <w:pPr>
        <w:spacing w:line="276" w:lineRule="auto"/>
        <w:ind w:right="-22"/>
        <w:rPr>
          <w:rFonts w:ascii="Arial" w:eastAsia="Times New Roman" w:hAnsi="Arial"/>
          <w:sz w:val="19"/>
          <w:szCs w:val="19"/>
        </w:rPr>
      </w:pPr>
    </w:p>
    <w:p w14:paraId="1425CF3E"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Keywords</w:t>
      </w:r>
    </w:p>
    <w:p w14:paraId="098C2CBB" w14:textId="77777777" w:rsidR="00A53713" w:rsidRPr="00C172B0" w:rsidRDefault="00A53713" w:rsidP="00FB1084">
      <w:pPr>
        <w:spacing w:line="276" w:lineRule="auto"/>
        <w:ind w:right="-22"/>
        <w:rPr>
          <w:rFonts w:ascii="Arial" w:eastAsia="Times New Roman" w:hAnsi="Arial"/>
          <w:b/>
          <w:sz w:val="19"/>
          <w:szCs w:val="19"/>
        </w:rPr>
      </w:pPr>
    </w:p>
    <w:p w14:paraId="619CC60B" w14:textId="77777777" w:rsidR="00A53713" w:rsidRPr="00FE7B16" w:rsidRDefault="00301E20" w:rsidP="00FB1084">
      <w:pPr>
        <w:spacing w:line="276" w:lineRule="auto"/>
        <w:ind w:right="-22"/>
        <w:rPr>
          <w:rFonts w:ascii="Arial" w:eastAsia="Arial" w:hAnsi="Arial"/>
          <w:sz w:val="19"/>
          <w:szCs w:val="19"/>
        </w:rPr>
        <w:sectPr w:rsidR="00A53713" w:rsidRPr="00FE7B16"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mosquitoes, mortality, </w:t>
      </w:r>
      <w:r w:rsidR="00196EE1">
        <w:rPr>
          <w:rFonts w:ascii="Arial" w:eastAsia="Arial" w:hAnsi="Arial"/>
          <w:sz w:val="19"/>
          <w:szCs w:val="19"/>
        </w:rPr>
        <w:t xml:space="preserve">meta-analysis, </w:t>
      </w:r>
      <w:r w:rsidRPr="00C172B0">
        <w:rPr>
          <w:rFonts w:ascii="Arial" w:eastAsia="Arial" w:hAnsi="Arial"/>
          <w:sz w:val="19"/>
          <w:szCs w:val="19"/>
        </w:rPr>
        <w:t>senescence, mark-release-recapture, vector-borne disease, Bayesian, hierarchical model</w:t>
      </w:r>
    </w:p>
    <w:p w14:paraId="5666721B" w14:textId="77777777" w:rsidR="00A53713" w:rsidRPr="00C172B0" w:rsidRDefault="00A53713" w:rsidP="00FB1084">
      <w:pPr>
        <w:spacing w:line="276" w:lineRule="auto"/>
        <w:ind w:right="-22"/>
        <w:rPr>
          <w:rFonts w:ascii="Arial" w:eastAsia="Arial" w:hAnsi="Arial"/>
          <w:sz w:val="19"/>
          <w:szCs w:val="19"/>
        </w:rPr>
      </w:pPr>
    </w:p>
    <w:p w14:paraId="3334550B"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b/>
          <w:sz w:val="19"/>
          <w:szCs w:val="19"/>
        </w:rPr>
        <w:tab/>
        <w:t xml:space="preserve">      Introduction</w:t>
      </w:r>
    </w:p>
    <w:p w14:paraId="79AF5BA9" w14:textId="77777777" w:rsidR="00A53713" w:rsidRPr="00C172B0" w:rsidRDefault="00A53713" w:rsidP="00FB1084">
      <w:pPr>
        <w:spacing w:line="276" w:lineRule="auto"/>
        <w:ind w:right="-22"/>
        <w:rPr>
          <w:rFonts w:ascii="Arial" w:eastAsia="Times New Roman" w:hAnsi="Arial"/>
          <w:b/>
          <w:sz w:val="19"/>
          <w:szCs w:val="19"/>
        </w:rPr>
      </w:pPr>
    </w:p>
    <w:p w14:paraId="575C6C56" w14:textId="288C9EAB"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Some of the most important infectious diseases aﬄicting humans are transmitted by mosquitoes (Gates, 2014), including pathogens</w:t>
      </w:r>
      <w:ins w:id="0" w:author="Benjamin Lambert" w:date="2019-08-28T15:35:00Z">
        <w:r w:rsidR="001F31A2">
          <w:rPr>
            <w:rFonts w:ascii="Arial" w:eastAsia="Arial" w:hAnsi="Arial"/>
            <w:sz w:val="19"/>
            <w:szCs w:val="19"/>
          </w:rPr>
          <w:t>,</w:t>
        </w:r>
      </w:ins>
      <w:r w:rsidRPr="00C172B0">
        <w:rPr>
          <w:rFonts w:ascii="Arial" w:eastAsia="Arial" w:hAnsi="Arial"/>
          <w:sz w:val="19"/>
          <w:szCs w:val="19"/>
        </w:rPr>
        <w:t xml:space="preserve"> such as the causative agent of malaria</w:t>
      </w:r>
      <w:ins w:id="1" w:author="Benjamin Lambert" w:date="2019-08-28T15:35:00Z">
        <w:r w:rsidR="001F31A2">
          <w:rPr>
            <w:rFonts w:ascii="Arial" w:eastAsia="Arial" w:hAnsi="Arial"/>
            <w:sz w:val="19"/>
            <w:szCs w:val="19"/>
          </w:rPr>
          <w:t>,</w:t>
        </w:r>
      </w:ins>
      <w:r w:rsidRPr="00C172B0">
        <w:rPr>
          <w:rFonts w:ascii="Arial" w:eastAsia="Arial" w:hAnsi="Arial"/>
          <w:sz w:val="19"/>
          <w:szCs w:val="19"/>
        </w:rPr>
        <w:t xml:space="preserve"> that have been associated with humans throughout our evolutionary history (Carter and Mendis, 2002) as well recently emergent infections</w:t>
      </w:r>
      <w:ins w:id="2" w:author="Benjamin Lambert" w:date="2019-08-28T15:36:00Z">
        <w:r w:rsidR="001F31A2">
          <w:rPr>
            <w:rFonts w:ascii="Arial" w:eastAsia="Arial" w:hAnsi="Arial"/>
            <w:sz w:val="19"/>
            <w:szCs w:val="19"/>
          </w:rPr>
          <w:t>,</w:t>
        </w:r>
      </w:ins>
      <w:r w:rsidRPr="00C172B0">
        <w:rPr>
          <w:rFonts w:ascii="Arial" w:eastAsia="Arial" w:hAnsi="Arial"/>
          <w:sz w:val="19"/>
          <w:szCs w:val="19"/>
        </w:rPr>
        <w:t xml:space="preserve">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w:t>
      </w:r>
      <w:del w:id="3" w:author="Benjamin Lambert" w:date="2019-08-28T15:36:00Z">
        <w:r w:rsidRPr="00C172B0" w:rsidDel="001F31A2">
          <w:rPr>
            <w:rFonts w:ascii="Arial" w:eastAsia="Arial" w:hAnsi="Arial"/>
            <w:sz w:val="19"/>
            <w:szCs w:val="19"/>
          </w:rPr>
          <w:delText xml:space="preserve">are likely to </w:delText>
        </w:r>
      </w:del>
      <w:r w:rsidRPr="00C172B0">
        <w:rPr>
          <w:rFonts w:ascii="Arial" w:eastAsia="Arial" w:hAnsi="Arial"/>
          <w:sz w:val="19"/>
          <w:szCs w:val="19"/>
        </w:rPr>
        <w:t>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w:t>
      </w:r>
      <w:ins w:id="4" w:author="Benjamin Lambert" w:date="2019-08-28T15:37:00Z">
        <w:r w:rsidR="001F31A2">
          <w:rPr>
            <w:rFonts w:ascii="Arial" w:eastAsia="Arial" w:hAnsi="Arial"/>
            <w:sz w:val="19"/>
            <w:szCs w:val="19"/>
          </w:rPr>
          <w:t>,</w:t>
        </w:r>
      </w:ins>
      <w:r w:rsidRPr="00C172B0">
        <w:rPr>
          <w:rFonts w:ascii="Arial" w:eastAsia="Arial" w:hAnsi="Arial"/>
          <w:sz w:val="19"/>
          <w:szCs w:val="19"/>
        </w:rPr>
        <w:t xml:space="preserv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FB50885" w14:textId="77777777" w:rsidR="00A53713" w:rsidRPr="00C172B0" w:rsidRDefault="00A53713" w:rsidP="00FB1084">
      <w:pPr>
        <w:spacing w:line="276" w:lineRule="auto"/>
        <w:ind w:right="-22"/>
        <w:rPr>
          <w:rFonts w:ascii="Arial" w:eastAsia="Arial" w:hAnsi="Arial"/>
          <w:sz w:val="19"/>
          <w:szCs w:val="19"/>
        </w:rPr>
      </w:pPr>
    </w:p>
    <w:p w14:paraId="2F1491A9"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eﬀorts are made to recapture them,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w:t>
      </w:r>
      <w:del w:id="5" w:author="Benjamin Lambert" w:date="2019-08-28T15:37:00Z">
        <w:r w:rsidRPr="00C172B0" w:rsidDel="001F31A2">
          <w:rPr>
            <w:rFonts w:ascii="Arial" w:eastAsia="Arial" w:hAnsi="Arial"/>
            <w:sz w:val="19"/>
            <w:szCs w:val="19"/>
          </w:rPr>
          <w:delText>,</w:delText>
        </w:r>
      </w:del>
      <w:r w:rsidRPr="00C172B0">
        <w:rPr>
          <w:rFonts w:ascii="Arial" w:eastAsia="Arial" w:hAnsi="Arial"/>
          <w:sz w:val="19"/>
          <w:szCs w:val="19"/>
        </w:rPr>
        <w:t xml:space="preserve"> and distinguishing mortality from mosquitoes dispersing out of range of being recaptured. Also, releasing insects that can transmit disease (especially if this increases ambient population levels) raises important ethical issues.</w:t>
      </w:r>
    </w:p>
    <w:p w14:paraId="4324D4D7" w14:textId="77777777" w:rsidR="00A53713" w:rsidRPr="00C172B0" w:rsidRDefault="00A53713" w:rsidP="00FB1084">
      <w:pPr>
        <w:spacing w:line="276" w:lineRule="auto"/>
        <w:ind w:right="-22"/>
        <w:rPr>
          <w:rFonts w:ascii="Arial" w:eastAsia="Arial" w:hAnsi="Arial"/>
          <w:sz w:val="19"/>
          <w:szCs w:val="19"/>
        </w:rPr>
      </w:pPr>
    </w:p>
    <w:p w14:paraId="75A52A9D" w14:textId="02778C9A" w:rsidR="00AD436D" w:rsidRDefault="00301E20" w:rsidP="00FB1084">
      <w:pPr>
        <w:spacing w:line="276" w:lineRule="auto"/>
        <w:ind w:right="-22"/>
        <w:rPr>
          <w:ins w:id="6" w:author="Benjamin Lambert" w:date="2019-08-28T11:51:00Z"/>
          <w:rFonts w:ascii="Arial" w:eastAsia="Arial" w:hAnsi="Arial"/>
          <w:sz w:val="19"/>
          <w:szCs w:val="19"/>
        </w:rPr>
      </w:pPr>
      <w:r w:rsidRPr="00C172B0">
        <w:rPr>
          <w:rFonts w:ascii="Arial" w:eastAsia="Arial" w:hAnsi="Arial"/>
          <w:sz w:val="19"/>
          <w:szCs w:val="19"/>
        </w:rPr>
        <w:t xml:space="preserve">The second </w:t>
      </w:r>
      <w:del w:id="7" w:author="Benjamin Lambert" w:date="2019-08-28T11:20:00Z">
        <w:r w:rsidRPr="00C172B0" w:rsidDel="00397D8D">
          <w:rPr>
            <w:rFonts w:ascii="Arial" w:eastAsia="Arial" w:hAnsi="Arial"/>
            <w:sz w:val="19"/>
            <w:szCs w:val="19"/>
          </w:rPr>
          <w:delText xml:space="preserve">technique </w:delText>
        </w:r>
      </w:del>
      <w:ins w:id="8" w:author="Benjamin Lambert" w:date="2019-08-28T11:44:00Z">
        <w:r w:rsidR="00251A22">
          <w:rPr>
            <w:rFonts w:ascii="Arial" w:eastAsia="Arial" w:hAnsi="Arial"/>
            <w:sz w:val="19"/>
            <w:szCs w:val="19"/>
          </w:rPr>
          <w:t>approach</w:t>
        </w:r>
      </w:ins>
      <w:ins w:id="9" w:author="Benjamin Lambert" w:date="2019-08-28T11:20:00Z">
        <w:r w:rsidR="00397D8D" w:rsidRPr="00C172B0">
          <w:rPr>
            <w:rFonts w:ascii="Arial" w:eastAsia="Arial" w:hAnsi="Arial"/>
            <w:sz w:val="19"/>
            <w:szCs w:val="19"/>
          </w:rPr>
          <w:t xml:space="preserve"> </w:t>
        </w:r>
      </w:ins>
      <w:r w:rsidRPr="00C172B0">
        <w:rPr>
          <w:rFonts w:ascii="Arial" w:eastAsia="Arial" w:hAnsi="Arial"/>
          <w:sz w:val="19"/>
          <w:szCs w:val="19"/>
        </w:rPr>
        <w:t>is specific to</w:t>
      </w:r>
      <w:ins w:id="10" w:author="Benjamin Lambert" w:date="2019-08-28T11:20:00Z">
        <w:r w:rsidR="00397D8D">
          <w:rPr>
            <w:rFonts w:ascii="Arial" w:eastAsia="Arial" w:hAnsi="Arial"/>
            <w:sz w:val="19"/>
            <w:szCs w:val="19"/>
          </w:rPr>
          <w:t xml:space="preserve"> female</w:t>
        </w:r>
      </w:ins>
      <w:r w:rsidRPr="00C172B0">
        <w:rPr>
          <w:rFonts w:ascii="Arial" w:eastAsia="Arial" w:hAnsi="Arial"/>
          <w:sz w:val="19"/>
          <w:szCs w:val="19"/>
        </w:rPr>
        <w:t xml:space="preserve"> mosquitoes and makes use of their gonotrophic cycle</w:t>
      </w:r>
      <w:ins w:id="11" w:author="Benjamin Lambert" w:date="2019-08-28T11:22:00Z">
        <w:r w:rsidR="006E629A">
          <w:rPr>
            <w:rFonts w:ascii="Arial" w:eastAsia="Arial" w:hAnsi="Arial"/>
            <w:sz w:val="19"/>
            <w:szCs w:val="19"/>
          </w:rPr>
          <w:t xml:space="preserve"> and involves two distinct </w:t>
        </w:r>
      </w:ins>
      <w:ins w:id="12" w:author="Benjamin Lambert" w:date="2019-08-28T11:32:00Z">
        <w:r w:rsidR="001213A6">
          <w:rPr>
            <w:rFonts w:ascii="Arial" w:eastAsia="Arial" w:hAnsi="Arial"/>
            <w:sz w:val="19"/>
            <w:szCs w:val="19"/>
          </w:rPr>
          <w:t xml:space="preserve">dissection-based </w:t>
        </w:r>
      </w:ins>
      <w:ins w:id="13" w:author="Benjamin Lambert" w:date="2019-08-28T11:23:00Z">
        <w:r w:rsidR="006E629A">
          <w:rPr>
            <w:rFonts w:ascii="Arial" w:eastAsia="Arial" w:hAnsi="Arial"/>
            <w:sz w:val="19"/>
            <w:szCs w:val="19"/>
          </w:rPr>
          <w:t>techniques.</w:t>
        </w:r>
      </w:ins>
      <w:r w:rsidRPr="00C172B0">
        <w:rPr>
          <w:rFonts w:ascii="Arial" w:eastAsia="Arial" w:hAnsi="Arial"/>
          <w:sz w:val="19"/>
          <w:szCs w:val="19"/>
        </w:rPr>
        <w:t xml:space="preserve"> </w:t>
      </w:r>
      <w:del w:id="14" w:author="Benjamin Lambert" w:date="2019-08-28T11:21:00Z">
        <w:r w:rsidRPr="00C172B0" w:rsidDel="00397D8D">
          <w:rPr>
            <w:rFonts w:ascii="Arial" w:eastAsia="Arial" w:hAnsi="Arial"/>
            <w:sz w:val="19"/>
            <w:szCs w:val="19"/>
          </w:rPr>
          <w:delText xml:space="preserve">(Polovodova, 1949; Detinova, 1962). </w:delText>
        </w:r>
      </w:del>
      <w:ins w:id="15" w:author="Benjamin Lambert" w:date="2019-08-28T11:21:00Z">
        <w:r w:rsidR="006E629A">
          <w:rPr>
            <w:rFonts w:ascii="Arial" w:eastAsia="Arial" w:hAnsi="Arial"/>
            <w:sz w:val="19"/>
            <w:szCs w:val="19"/>
          </w:rPr>
          <w:t xml:space="preserve"> </w:t>
        </w:r>
      </w:ins>
      <w:ins w:id="16" w:author="Benjamin Lambert" w:date="2019-08-28T11:23:00Z">
        <w:r w:rsidR="001818BE">
          <w:rPr>
            <w:rFonts w:ascii="Arial" w:eastAsia="Arial" w:hAnsi="Arial"/>
            <w:sz w:val="19"/>
            <w:szCs w:val="19"/>
          </w:rPr>
          <w:t>The simple</w:t>
        </w:r>
      </w:ins>
      <w:ins w:id="17" w:author="Benjamin Lambert" w:date="2019-08-28T11:24:00Z">
        <w:r w:rsidR="001818BE">
          <w:rPr>
            <w:rFonts w:ascii="Arial" w:eastAsia="Arial" w:hAnsi="Arial"/>
            <w:sz w:val="19"/>
            <w:szCs w:val="19"/>
          </w:rPr>
          <w:t>st and most widely used approach is based on</w:t>
        </w:r>
      </w:ins>
      <w:ins w:id="18" w:author="Benjamin Lambert" w:date="2019-08-28T11:26:00Z">
        <w:r w:rsidR="001818BE">
          <w:rPr>
            <w:rFonts w:ascii="Arial" w:eastAsia="Arial" w:hAnsi="Arial"/>
            <w:sz w:val="19"/>
            <w:szCs w:val="19"/>
          </w:rPr>
          <w:t xml:space="preserve"> the observation that </w:t>
        </w:r>
      </w:ins>
      <w:ins w:id="19" w:author="Benjamin Lambert" w:date="2019-08-28T11:25:00Z">
        <w:r w:rsidR="001818BE">
          <w:rPr>
            <w:rFonts w:ascii="Arial" w:eastAsia="Arial" w:hAnsi="Arial"/>
            <w:sz w:val="19"/>
            <w:szCs w:val="19"/>
          </w:rPr>
          <w:t xml:space="preserve">the </w:t>
        </w:r>
      </w:ins>
      <w:ins w:id="20" w:author="Benjamin Lambert" w:date="2019-08-28T11:26:00Z">
        <w:r w:rsidR="001818BE">
          <w:rPr>
            <w:rFonts w:ascii="Arial" w:eastAsia="Arial" w:hAnsi="Arial"/>
            <w:sz w:val="19"/>
            <w:szCs w:val="19"/>
          </w:rPr>
          <w:t>a</w:t>
        </w:r>
      </w:ins>
      <w:ins w:id="21" w:author="Benjamin Lambert" w:date="2019-08-28T11:27:00Z">
        <w:r w:rsidR="001818BE">
          <w:rPr>
            <w:rFonts w:ascii="Arial" w:eastAsia="Arial" w:hAnsi="Arial"/>
            <w:sz w:val="19"/>
            <w:szCs w:val="19"/>
          </w:rPr>
          <w:t>ppearance of</w:t>
        </w:r>
      </w:ins>
      <w:ins w:id="22" w:author="Benjamin Lambert" w:date="2019-08-28T11:35:00Z">
        <w:r w:rsidR="008C0AC8">
          <w:rPr>
            <w:rFonts w:ascii="Arial" w:eastAsia="Arial" w:hAnsi="Arial"/>
            <w:sz w:val="19"/>
            <w:szCs w:val="19"/>
          </w:rPr>
          <w:t xml:space="preserve"> the</w:t>
        </w:r>
      </w:ins>
      <w:ins w:id="23" w:author="Benjamin Lambert" w:date="2019-08-28T11:27:00Z">
        <w:r w:rsidR="001818BE">
          <w:rPr>
            <w:rFonts w:ascii="Arial" w:eastAsia="Arial" w:hAnsi="Arial"/>
            <w:sz w:val="19"/>
            <w:szCs w:val="19"/>
          </w:rPr>
          <w:t xml:space="preserve"> </w:t>
        </w:r>
      </w:ins>
      <w:ins w:id="24" w:author="Benjamin Lambert" w:date="2019-08-28T11:30:00Z">
        <w:r w:rsidR="001818BE">
          <w:rPr>
            <w:rFonts w:ascii="Arial" w:eastAsia="Arial" w:hAnsi="Arial"/>
            <w:sz w:val="19"/>
            <w:szCs w:val="19"/>
          </w:rPr>
          <w:t xml:space="preserve">fine tracheoles </w:t>
        </w:r>
      </w:ins>
      <w:ins w:id="25" w:author="Benjamin Lambert" w:date="2019-08-28T11:31:00Z">
        <w:r w:rsidR="00DA2BCE">
          <w:rPr>
            <w:rFonts w:ascii="Arial" w:eastAsia="Arial" w:hAnsi="Arial"/>
            <w:sz w:val="19"/>
            <w:szCs w:val="19"/>
          </w:rPr>
          <w:t>incas</w:t>
        </w:r>
      </w:ins>
      <w:ins w:id="26" w:author="Benjamin Lambert" w:date="2019-08-28T12:00:00Z">
        <w:r w:rsidR="00EE4B83">
          <w:rPr>
            <w:rFonts w:ascii="Arial" w:eastAsia="Arial" w:hAnsi="Arial"/>
            <w:sz w:val="19"/>
            <w:szCs w:val="19"/>
          </w:rPr>
          <w:t>ing</w:t>
        </w:r>
      </w:ins>
      <w:ins w:id="27" w:author="Benjamin Lambert" w:date="2019-08-28T11:31:00Z">
        <w:r w:rsidR="00DA2BCE">
          <w:rPr>
            <w:rFonts w:ascii="Arial" w:eastAsia="Arial" w:hAnsi="Arial"/>
            <w:sz w:val="19"/>
            <w:szCs w:val="19"/>
          </w:rPr>
          <w:t xml:space="preserve"> ovaries changes irreversibly when ovaries first develop</w:t>
        </w:r>
        <w:r w:rsidR="00735EF8">
          <w:rPr>
            <w:rFonts w:ascii="Arial" w:eastAsia="Arial" w:hAnsi="Arial"/>
            <w:sz w:val="19"/>
            <w:szCs w:val="19"/>
          </w:rPr>
          <w:t xml:space="preserve"> (Detinova, 1945)</w:t>
        </w:r>
        <w:r w:rsidR="00DA2BCE">
          <w:rPr>
            <w:rFonts w:ascii="Arial" w:eastAsia="Arial" w:hAnsi="Arial"/>
            <w:sz w:val="19"/>
            <w:szCs w:val="19"/>
          </w:rPr>
          <w:t>.</w:t>
        </w:r>
        <w:r w:rsidR="008B652A">
          <w:rPr>
            <w:rFonts w:ascii="Arial" w:eastAsia="Arial" w:hAnsi="Arial"/>
            <w:sz w:val="19"/>
            <w:szCs w:val="19"/>
          </w:rPr>
          <w:t xml:space="preserve"> </w:t>
        </w:r>
      </w:ins>
      <w:ins w:id="28" w:author="Benjamin Lambert" w:date="2019-08-28T11:36:00Z">
        <w:r w:rsidR="00405363">
          <w:rPr>
            <w:rFonts w:ascii="Arial" w:eastAsia="Arial" w:hAnsi="Arial"/>
            <w:sz w:val="19"/>
            <w:szCs w:val="19"/>
          </w:rPr>
          <w:t xml:space="preserve">The proportion of parous individuals – those </w:t>
        </w:r>
      </w:ins>
      <w:ins w:id="29" w:author="Benjamin Lambert" w:date="2019-08-28T11:37:00Z">
        <w:r w:rsidR="00405363">
          <w:rPr>
            <w:rFonts w:ascii="Arial" w:eastAsia="Arial" w:hAnsi="Arial"/>
            <w:sz w:val="19"/>
            <w:szCs w:val="19"/>
          </w:rPr>
          <w:t>individual</w:t>
        </w:r>
        <w:r w:rsidR="00905246">
          <w:rPr>
            <w:rFonts w:ascii="Arial" w:eastAsia="Arial" w:hAnsi="Arial"/>
            <w:sz w:val="19"/>
            <w:szCs w:val="19"/>
          </w:rPr>
          <w:t>s that have borne offspring – can be determined by dissecting field-caught specimens and</w:t>
        </w:r>
      </w:ins>
      <w:ins w:id="30" w:author="Benjamin Lambert" w:date="2019-08-28T11:38:00Z">
        <w:r w:rsidR="00905246">
          <w:rPr>
            <w:rFonts w:ascii="Arial" w:eastAsia="Arial" w:hAnsi="Arial"/>
            <w:sz w:val="19"/>
            <w:szCs w:val="19"/>
          </w:rPr>
          <w:t xml:space="preserve">, by making assumptions of the duration of gonotrophic cycles, </w:t>
        </w:r>
      </w:ins>
      <w:ins w:id="31" w:author="Benjamin Lambert" w:date="2019-08-28T11:39:00Z">
        <w:r w:rsidR="00905246">
          <w:rPr>
            <w:rFonts w:ascii="Arial" w:eastAsia="Arial" w:hAnsi="Arial"/>
            <w:sz w:val="19"/>
            <w:szCs w:val="19"/>
          </w:rPr>
          <w:t>yield</w:t>
        </w:r>
        <w:r w:rsidR="00E81B04">
          <w:rPr>
            <w:rFonts w:ascii="Arial" w:eastAsia="Arial" w:hAnsi="Arial"/>
            <w:sz w:val="19"/>
            <w:szCs w:val="19"/>
          </w:rPr>
          <w:t>s</w:t>
        </w:r>
        <w:r w:rsidR="00905246">
          <w:rPr>
            <w:rFonts w:ascii="Arial" w:eastAsia="Arial" w:hAnsi="Arial"/>
            <w:sz w:val="19"/>
            <w:szCs w:val="19"/>
          </w:rPr>
          <w:t xml:space="preserve"> estimates of lifespan.</w:t>
        </w:r>
        <w:r w:rsidR="005759FC">
          <w:rPr>
            <w:rFonts w:ascii="Arial" w:eastAsia="Arial" w:hAnsi="Arial"/>
            <w:sz w:val="19"/>
            <w:szCs w:val="19"/>
          </w:rPr>
          <w:t xml:space="preserve"> </w:t>
        </w:r>
      </w:ins>
      <w:ins w:id="32" w:author="Benjamin Lambert" w:date="2019-08-28T11:32:00Z">
        <w:r w:rsidR="008B652A">
          <w:rPr>
            <w:rFonts w:ascii="Arial" w:eastAsia="Arial" w:hAnsi="Arial"/>
            <w:sz w:val="19"/>
            <w:szCs w:val="19"/>
          </w:rPr>
          <w:t xml:space="preserve">In honour of the entomologist who first </w:t>
        </w:r>
      </w:ins>
      <w:ins w:id="33" w:author="Benjamin Lambert" w:date="2019-08-28T11:33:00Z">
        <w:r w:rsidR="00BB4B45">
          <w:rPr>
            <w:rFonts w:ascii="Arial" w:eastAsia="Arial" w:hAnsi="Arial"/>
            <w:sz w:val="19"/>
            <w:szCs w:val="19"/>
          </w:rPr>
          <w:t xml:space="preserve">made this observation, this </w:t>
        </w:r>
      </w:ins>
      <w:ins w:id="34" w:author="Benjamin Lambert" w:date="2019-08-28T11:51:00Z">
        <w:r w:rsidR="006515E6">
          <w:rPr>
            <w:rFonts w:ascii="Arial" w:eastAsia="Arial" w:hAnsi="Arial"/>
            <w:sz w:val="19"/>
            <w:szCs w:val="19"/>
          </w:rPr>
          <w:t>approach</w:t>
        </w:r>
      </w:ins>
      <w:ins w:id="35" w:author="Benjamin Lambert" w:date="2019-08-28T11:33:00Z">
        <w:r w:rsidR="00BB4B45">
          <w:rPr>
            <w:rFonts w:ascii="Arial" w:eastAsia="Arial" w:hAnsi="Arial"/>
            <w:sz w:val="19"/>
            <w:szCs w:val="19"/>
          </w:rPr>
          <w:t xml:space="preserve"> is known as Detinova’s </w:t>
        </w:r>
      </w:ins>
      <w:ins w:id="36" w:author="Benjamin Lambert" w:date="2019-08-28T11:35:00Z">
        <w:r w:rsidR="00BB4B45">
          <w:rPr>
            <w:rFonts w:ascii="Arial" w:eastAsia="Arial" w:hAnsi="Arial"/>
            <w:sz w:val="19"/>
            <w:szCs w:val="19"/>
          </w:rPr>
          <w:t>method.</w:t>
        </w:r>
      </w:ins>
      <w:ins w:id="37" w:author="Benjamin Lambert" w:date="2019-08-28T11:39:00Z">
        <w:r w:rsidR="00E81B04">
          <w:rPr>
            <w:rFonts w:ascii="Arial" w:eastAsia="Arial" w:hAnsi="Arial"/>
            <w:sz w:val="19"/>
            <w:szCs w:val="19"/>
          </w:rPr>
          <w:t xml:space="preserve"> </w:t>
        </w:r>
      </w:ins>
      <w:ins w:id="38" w:author="Benjamin Lambert" w:date="2019-08-28T11:52:00Z">
        <w:r w:rsidR="00AD436D">
          <w:rPr>
            <w:rFonts w:ascii="Arial" w:eastAsia="Arial" w:hAnsi="Arial"/>
            <w:sz w:val="19"/>
            <w:szCs w:val="19"/>
          </w:rPr>
          <w:t xml:space="preserve">The crude dissection technique needed to apply this </w:t>
        </w:r>
      </w:ins>
      <w:ins w:id="39" w:author="Benjamin Lambert" w:date="2019-08-28T11:53:00Z">
        <w:r w:rsidR="00AD436D">
          <w:rPr>
            <w:rFonts w:ascii="Arial" w:eastAsia="Arial" w:hAnsi="Arial"/>
            <w:sz w:val="19"/>
            <w:szCs w:val="19"/>
          </w:rPr>
          <w:t>method</w:t>
        </w:r>
      </w:ins>
      <w:ins w:id="40" w:author="Benjamin Lambert" w:date="2019-08-28T11:52:00Z">
        <w:r w:rsidR="00AD436D">
          <w:rPr>
            <w:rFonts w:ascii="Arial" w:eastAsia="Arial" w:hAnsi="Arial"/>
            <w:sz w:val="19"/>
            <w:szCs w:val="19"/>
          </w:rPr>
          <w:t xml:space="preserve"> means it has been widely adopted</w:t>
        </w:r>
      </w:ins>
      <w:ins w:id="41" w:author="Benjamin Lambert" w:date="2019-08-28T11:53:00Z">
        <w:r w:rsidR="00AD436D">
          <w:rPr>
            <w:rFonts w:ascii="Arial" w:eastAsia="Arial" w:hAnsi="Arial"/>
            <w:sz w:val="19"/>
            <w:szCs w:val="19"/>
          </w:rPr>
          <w:t xml:space="preserve">, but its simplicity means it provides </w:t>
        </w:r>
      </w:ins>
      <w:ins w:id="42" w:author="Benjamin Lambert" w:date="2019-08-28T11:54:00Z">
        <w:r w:rsidR="00AD436D">
          <w:rPr>
            <w:rFonts w:ascii="Arial" w:eastAsia="Arial" w:hAnsi="Arial"/>
            <w:sz w:val="19"/>
            <w:szCs w:val="19"/>
          </w:rPr>
          <w:t xml:space="preserve">limited information about </w:t>
        </w:r>
      </w:ins>
      <w:ins w:id="43" w:author="Benjamin Lambert" w:date="2019-08-28T11:55:00Z">
        <w:r w:rsidR="00F72835">
          <w:rPr>
            <w:rFonts w:ascii="Arial" w:eastAsia="Arial" w:hAnsi="Arial"/>
            <w:sz w:val="19"/>
            <w:szCs w:val="19"/>
          </w:rPr>
          <w:t>mortality</w:t>
        </w:r>
      </w:ins>
      <w:ins w:id="44" w:author="Benjamin Lambert" w:date="2019-08-28T11:54:00Z">
        <w:r w:rsidR="00AD436D">
          <w:rPr>
            <w:rFonts w:ascii="Arial" w:eastAsia="Arial" w:hAnsi="Arial"/>
            <w:sz w:val="19"/>
            <w:szCs w:val="19"/>
          </w:rPr>
          <w:t xml:space="preserve">. </w:t>
        </w:r>
      </w:ins>
      <w:ins w:id="45" w:author="Benjamin Lambert" w:date="2019-08-28T11:40:00Z">
        <w:r w:rsidR="00A71111">
          <w:rPr>
            <w:rFonts w:ascii="Arial" w:eastAsia="Arial" w:hAnsi="Arial"/>
            <w:sz w:val="19"/>
            <w:szCs w:val="19"/>
          </w:rPr>
          <w:t>The next approach requires more</w:t>
        </w:r>
      </w:ins>
      <w:ins w:id="46" w:author="Benjamin Lambert" w:date="2019-08-28T11:41:00Z">
        <w:r w:rsidR="00A71111">
          <w:rPr>
            <w:rFonts w:ascii="Arial" w:eastAsia="Arial" w:hAnsi="Arial"/>
            <w:sz w:val="19"/>
            <w:szCs w:val="19"/>
          </w:rPr>
          <w:t xml:space="preserve"> sophisticated dissection and, rather than </w:t>
        </w:r>
      </w:ins>
      <w:ins w:id="47" w:author="Benjamin Lambert" w:date="2019-08-28T11:42:00Z">
        <w:r w:rsidR="00580639">
          <w:rPr>
            <w:rFonts w:ascii="Arial" w:eastAsia="Arial" w:hAnsi="Arial"/>
            <w:sz w:val="19"/>
            <w:szCs w:val="19"/>
          </w:rPr>
          <w:t>prod</w:t>
        </w:r>
      </w:ins>
      <w:ins w:id="48" w:author="Benjamin Lambert" w:date="2019-08-28T11:43:00Z">
        <w:r w:rsidR="00580639">
          <w:rPr>
            <w:rFonts w:ascii="Arial" w:eastAsia="Arial" w:hAnsi="Arial"/>
            <w:sz w:val="19"/>
            <w:szCs w:val="19"/>
          </w:rPr>
          <w:t>ucing</w:t>
        </w:r>
      </w:ins>
      <w:ins w:id="49" w:author="Benjamin Lambert" w:date="2019-08-28T11:41:00Z">
        <w:r w:rsidR="00A71111">
          <w:rPr>
            <w:rFonts w:ascii="Arial" w:eastAsia="Arial" w:hAnsi="Arial"/>
            <w:sz w:val="19"/>
            <w:szCs w:val="19"/>
          </w:rPr>
          <w:t xml:space="preserve"> a dichotomous determination of reproductive status, yields a </w:t>
        </w:r>
      </w:ins>
      <w:ins w:id="50" w:author="Benjamin Lambert" w:date="2019-08-28T11:42:00Z">
        <w:r w:rsidR="000970B5">
          <w:rPr>
            <w:rFonts w:ascii="Arial" w:eastAsia="Arial" w:hAnsi="Arial"/>
            <w:sz w:val="19"/>
            <w:szCs w:val="19"/>
          </w:rPr>
          <w:t>count of the number of reproductive cycles a mosquito has undergone.</w:t>
        </w:r>
      </w:ins>
      <w:ins w:id="51" w:author="Benjamin Lambert" w:date="2019-08-28T11:43:00Z">
        <w:r w:rsidR="00DD13C8">
          <w:rPr>
            <w:rFonts w:ascii="Arial" w:eastAsia="Arial" w:hAnsi="Arial"/>
            <w:sz w:val="19"/>
            <w:szCs w:val="19"/>
          </w:rPr>
          <w:t xml:space="preserve"> </w:t>
        </w:r>
      </w:ins>
      <w:r w:rsidRPr="00C172B0">
        <w:rPr>
          <w:rFonts w:ascii="Arial" w:eastAsia="Arial" w:hAnsi="Arial"/>
          <w:sz w:val="19"/>
          <w:szCs w:val="19"/>
        </w:rPr>
        <w:t>The mosquito ovary is made up of ovarioles, each of which typically produces one egg every gonotrophic cycle. After the egg passes into the oviduct</w:t>
      </w:r>
      <w:ins w:id="52" w:author="Benjamin Lambert" w:date="2019-08-28T11:52:00Z">
        <w:r w:rsidR="00AD436D">
          <w:rPr>
            <w:rFonts w:ascii="Arial" w:eastAsia="Arial" w:hAnsi="Arial"/>
            <w:sz w:val="19"/>
            <w:szCs w:val="19"/>
          </w:rPr>
          <w:t>,</w:t>
        </w:r>
      </w:ins>
      <w:r w:rsidRPr="00C172B0">
        <w:rPr>
          <w:rFonts w:ascii="Arial" w:eastAsia="Arial" w:hAnsi="Arial"/>
          <w:sz w:val="19"/>
          <w:szCs w:val="19"/>
        </w:rPr>
        <w:t xml:space="preserve"> the distended ovariole does not completely recover its previous form but a discrete dilation remains which can be detected by dissecting the female reproductive organs</w:t>
      </w:r>
      <w:ins w:id="53" w:author="Benjamin Lambert" w:date="2019-08-28T11:48:00Z">
        <w:r w:rsidR="00487282">
          <w:rPr>
            <w:rFonts w:ascii="Arial" w:eastAsia="Arial" w:hAnsi="Arial"/>
            <w:sz w:val="19"/>
            <w:szCs w:val="19"/>
          </w:rPr>
          <w:t xml:space="preserve"> (Polovodova, 1949)</w:t>
        </w:r>
      </w:ins>
      <w:r w:rsidRPr="00C172B0">
        <w:rPr>
          <w:rFonts w:ascii="Arial" w:eastAsia="Arial" w:hAnsi="Arial"/>
          <w:sz w:val="19"/>
          <w:szCs w:val="19"/>
        </w:rPr>
        <w:t xml:space="preserve">. </w:t>
      </w:r>
      <w:del w:id="54" w:author="Benjamin Lambert" w:date="2019-08-28T11:43:00Z">
        <w:r w:rsidRPr="00C172B0" w:rsidDel="00DD13C8">
          <w:rPr>
            <w:rFonts w:ascii="Arial" w:eastAsia="Arial" w:hAnsi="Arial"/>
            <w:sz w:val="19"/>
            <w:szCs w:val="19"/>
          </w:rPr>
          <w:delText>Data on the fraction of females that have oviposited provides some information about mortality rates</w:delText>
        </w:r>
        <w:r w:rsidR="00DC2CA2" w:rsidRPr="00C172B0" w:rsidDel="00DD13C8">
          <w:rPr>
            <w:rFonts w:ascii="Arial" w:eastAsia="Arial" w:hAnsi="Arial"/>
            <w:sz w:val="19"/>
            <w:szCs w:val="19"/>
          </w:rPr>
          <w:delText xml:space="preserve">. </w:delText>
        </w:r>
        <w:r w:rsidRPr="00C172B0" w:rsidDel="00DD13C8">
          <w:rPr>
            <w:rFonts w:ascii="Arial" w:eastAsia="Arial" w:hAnsi="Arial"/>
            <w:sz w:val="19"/>
            <w:szCs w:val="19"/>
          </w:rPr>
          <w:delText>However,</w:delText>
        </w:r>
      </w:del>
      <w:r w:rsidR="00DC2CA2" w:rsidRPr="00C172B0">
        <w:rPr>
          <w:rFonts w:ascii="Arial" w:eastAsia="Arial" w:hAnsi="Arial"/>
          <w:sz w:val="19"/>
          <w:szCs w:val="19"/>
        </w:rPr>
        <w:t xml:space="preserve"> </w:t>
      </w:r>
      <w:ins w:id="55" w:author="Benjamin Lambert" w:date="2019-08-28T11:43:00Z">
        <w:r w:rsidR="00DD13C8">
          <w:rPr>
            <w:rFonts w:ascii="Arial" w:eastAsia="Arial" w:hAnsi="Arial"/>
            <w:sz w:val="19"/>
            <w:szCs w:val="19"/>
          </w:rPr>
          <w:t>A</w:t>
        </w:r>
      </w:ins>
      <w:del w:id="56" w:author="Benjamin Lambert" w:date="2019-08-28T11:43:00Z">
        <w:r w:rsidR="00C172B0" w:rsidDel="00DD13C8">
          <w:rPr>
            <w:rFonts w:ascii="Arial" w:eastAsia="Arial" w:hAnsi="Arial"/>
            <w:sz w:val="19"/>
            <w:szCs w:val="19"/>
          </w:rPr>
          <w:delText>a</w:delText>
        </w:r>
      </w:del>
      <w:bookmarkStart w:id="57" w:name="page4"/>
      <w:bookmarkEnd w:id="57"/>
      <w:r w:rsidR="00C172B0">
        <w:rPr>
          <w:rFonts w:ascii="Arial" w:eastAsia="Arial" w:hAnsi="Arial"/>
          <w:sz w:val="19"/>
          <w:szCs w:val="19"/>
        </w:rPr>
        <w:t xml:space="preserve"> </w:t>
      </w:r>
      <w:r w:rsidRPr="00C172B0">
        <w:rPr>
          <w:rFonts w:ascii="Arial" w:eastAsia="Arial" w:hAnsi="Arial"/>
          <w:sz w:val="19"/>
          <w:szCs w:val="19"/>
        </w:rPr>
        <w:t xml:space="preserve">skilled dissector can </w:t>
      </w:r>
      <w:del w:id="58" w:author="Benjamin Lambert" w:date="2019-08-28T11:46:00Z">
        <w:r w:rsidRPr="00C172B0" w:rsidDel="008850C3">
          <w:rPr>
            <w:rFonts w:ascii="Arial" w:eastAsia="Arial" w:hAnsi="Arial"/>
            <w:sz w:val="19"/>
            <w:szCs w:val="19"/>
          </w:rPr>
          <w:delText xml:space="preserve">distinguish </w:delText>
        </w:r>
      </w:del>
      <w:ins w:id="59" w:author="Benjamin Lambert" w:date="2019-08-28T11:46:00Z">
        <w:r w:rsidR="008850C3" w:rsidRPr="00C172B0">
          <w:rPr>
            <w:rFonts w:ascii="Arial" w:eastAsia="Arial" w:hAnsi="Arial"/>
            <w:sz w:val="19"/>
            <w:szCs w:val="19"/>
          </w:rPr>
          <w:t>d</w:t>
        </w:r>
        <w:r w:rsidR="008850C3">
          <w:rPr>
            <w:rFonts w:ascii="Arial" w:eastAsia="Arial" w:hAnsi="Arial"/>
            <w:sz w:val="19"/>
            <w:szCs w:val="19"/>
          </w:rPr>
          <w:t>etermine</w:t>
        </w:r>
        <w:r w:rsidR="008850C3" w:rsidRPr="00C172B0">
          <w:rPr>
            <w:rFonts w:ascii="Arial" w:eastAsia="Arial" w:hAnsi="Arial"/>
            <w:sz w:val="19"/>
            <w:szCs w:val="19"/>
          </w:rPr>
          <w:t xml:space="preserve"> </w:t>
        </w:r>
      </w:ins>
      <w:r w:rsidRPr="00C172B0">
        <w:rPr>
          <w:rFonts w:ascii="Arial" w:eastAsia="Arial" w:hAnsi="Arial"/>
          <w:sz w:val="19"/>
          <w:szCs w:val="19"/>
        </w:rPr>
        <w:t xml:space="preserve">the </w:t>
      </w:r>
      <w:ins w:id="60" w:author="Benjamin Lambert" w:date="2019-08-28T11:48:00Z">
        <w:r w:rsidR="00411647">
          <w:rPr>
            <w:rFonts w:ascii="Arial" w:eastAsia="Arial" w:hAnsi="Arial"/>
            <w:sz w:val="19"/>
            <w:szCs w:val="19"/>
          </w:rPr>
          <w:t>number of such dilations</w:t>
        </w:r>
      </w:ins>
      <w:ins w:id="61" w:author="Benjamin Lambert" w:date="2019-08-28T12:01:00Z">
        <w:r w:rsidR="00B130B6">
          <w:rPr>
            <w:rFonts w:ascii="Arial" w:eastAsia="Arial" w:hAnsi="Arial"/>
            <w:sz w:val="19"/>
            <w:szCs w:val="19"/>
          </w:rPr>
          <w:t>,</w:t>
        </w:r>
      </w:ins>
      <w:ins w:id="62" w:author="Benjamin Lambert" w:date="2019-08-28T11:48:00Z">
        <w:r w:rsidR="00411647">
          <w:rPr>
            <w:rFonts w:ascii="Arial" w:eastAsia="Arial" w:hAnsi="Arial"/>
            <w:sz w:val="19"/>
            <w:szCs w:val="19"/>
          </w:rPr>
          <w:t xml:space="preserve"> </w:t>
        </w:r>
      </w:ins>
      <w:del w:id="63" w:author="Benjamin Lambert" w:date="2019-08-28T11:48:00Z">
        <w:r w:rsidRPr="00C172B0" w:rsidDel="00411647">
          <w:rPr>
            <w:rFonts w:ascii="Arial" w:eastAsia="Arial" w:hAnsi="Arial"/>
            <w:sz w:val="19"/>
            <w:szCs w:val="19"/>
          </w:rPr>
          <w:delText xml:space="preserve">number of dilations from </w:delText>
        </w:r>
      </w:del>
      <w:del w:id="64" w:author="Benjamin Lambert" w:date="2019-08-28T11:46:00Z">
        <w:r w:rsidRPr="00C172B0" w:rsidDel="00411647">
          <w:rPr>
            <w:rFonts w:ascii="Arial" w:eastAsia="Arial" w:hAnsi="Arial"/>
            <w:sz w:val="19"/>
            <w:szCs w:val="19"/>
          </w:rPr>
          <w:delText xml:space="preserve">multiple </w:delText>
        </w:r>
      </w:del>
      <w:del w:id="65" w:author="Benjamin Lambert" w:date="2019-08-28T11:48:00Z">
        <w:r w:rsidRPr="00C172B0" w:rsidDel="00411647">
          <w:rPr>
            <w:rFonts w:ascii="Arial" w:eastAsia="Arial" w:hAnsi="Arial"/>
            <w:sz w:val="19"/>
            <w:szCs w:val="19"/>
          </w:rPr>
          <w:delText xml:space="preserve">gonotrophic cycles </w:delText>
        </w:r>
      </w:del>
      <w:r w:rsidRPr="00C172B0">
        <w:rPr>
          <w:rFonts w:ascii="Arial" w:eastAsia="Arial" w:hAnsi="Arial"/>
          <w:sz w:val="19"/>
          <w:szCs w:val="19"/>
        </w:rPr>
        <w:t xml:space="preserve">so providing </w:t>
      </w:r>
      <w:del w:id="66" w:author="Benjamin Lambert" w:date="2019-08-28T11:44:00Z">
        <w:r w:rsidRPr="00C172B0" w:rsidDel="00251A22">
          <w:rPr>
            <w:rFonts w:ascii="Arial" w:eastAsia="Arial" w:hAnsi="Arial"/>
            <w:sz w:val="19"/>
            <w:szCs w:val="19"/>
          </w:rPr>
          <w:delText xml:space="preserve">much </w:delText>
        </w:r>
      </w:del>
      <w:r w:rsidRPr="00C172B0">
        <w:rPr>
          <w:rFonts w:ascii="Arial" w:eastAsia="Arial" w:hAnsi="Arial"/>
          <w:sz w:val="19"/>
          <w:szCs w:val="19"/>
        </w:rPr>
        <w:t xml:space="preserve">richer data on longevity. </w:t>
      </w:r>
      <w:ins w:id="67" w:author="Benjamin Lambert" w:date="2019-08-28T11:49:00Z">
        <w:r w:rsidR="00BB53BD">
          <w:rPr>
            <w:rFonts w:ascii="Arial" w:eastAsia="Arial" w:hAnsi="Arial"/>
            <w:sz w:val="19"/>
            <w:szCs w:val="19"/>
          </w:rPr>
          <w:t xml:space="preserve">After the scientist first </w:t>
        </w:r>
      </w:ins>
      <w:ins w:id="68" w:author="Benjamin Lambert" w:date="2019-08-28T11:50:00Z">
        <w:r w:rsidR="00BB53BD">
          <w:rPr>
            <w:rFonts w:ascii="Arial" w:eastAsia="Arial" w:hAnsi="Arial"/>
            <w:sz w:val="19"/>
            <w:szCs w:val="19"/>
          </w:rPr>
          <w:t>observing these changes, this approach is known as Polo</w:t>
        </w:r>
      </w:ins>
      <w:ins w:id="69" w:author="Benjamin Lambert" w:date="2019-08-28T11:51:00Z">
        <w:r w:rsidR="00BB53BD">
          <w:rPr>
            <w:rFonts w:ascii="Arial" w:eastAsia="Arial" w:hAnsi="Arial"/>
            <w:sz w:val="19"/>
            <w:szCs w:val="19"/>
          </w:rPr>
          <w:t xml:space="preserve">vodova’s method. </w:t>
        </w:r>
      </w:ins>
      <w:ins w:id="70" w:author="Benjamin Lambert" w:date="2019-08-28T11:56:00Z">
        <w:r w:rsidR="00CF3F39">
          <w:rPr>
            <w:rFonts w:ascii="Arial" w:eastAsia="Arial" w:hAnsi="Arial"/>
            <w:sz w:val="19"/>
            <w:szCs w:val="19"/>
          </w:rPr>
          <w:t xml:space="preserve">The challenges of this method include the amount of time and expertise it takes to collect data and </w:t>
        </w:r>
      </w:ins>
      <w:ins w:id="71" w:author="Benjamin Lambert" w:date="2019-08-28T11:57:00Z">
        <w:r w:rsidR="004D586C">
          <w:rPr>
            <w:rFonts w:ascii="Arial" w:eastAsia="Arial" w:hAnsi="Arial"/>
            <w:sz w:val="19"/>
            <w:szCs w:val="19"/>
          </w:rPr>
          <w:t xml:space="preserve">lack of consensus regarding the type of oogenesis </w:t>
        </w:r>
      </w:ins>
      <w:ins w:id="72" w:author="Benjamin Lambert" w:date="2019-08-28T15:39:00Z">
        <w:r w:rsidR="00C1473A">
          <w:rPr>
            <w:rFonts w:ascii="Arial" w:eastAsia="Arial" w:hAnsi="Arial"/>
            <w:sz w:val="19"/>
            <w:szCs w:val="19"/>
          </w:rPr>
          <w:t>producing</w:t>
        </w:r>
      </w:ins>
      <w:ins w:id="73" w:author="Benjamin Lambert" w:date="2019-08-28T11:58:00Z">
        <w:r w:rsidR="00C845A6">
          <w:rPr>
            <w:rFonts w:ascii="Arial" w:eastAsia="Arial" w:hAnsi="Arial"/>
            <w:sz w:val="19"/>
            <w:szCs w:val="19"/>
          </w:rPr>
          <w:t xml:space="preserve"> observable dilations</w:t>
        </w:r>
        <w:r w:rsidR="0025012A">
          <w:rPr>
            <w:rFonts w:ascii="Arial" w:eastAsia="Arial" w:hAnsi="Arial"/>
            <w:sz w:val="19"/>
            <w:szCs w:val="19"/>
          </w:rPr>
          <w:t xml:space="preserve">, complicating </w:t>
        </w:r>
        <w:r w:rsidR="001D0EE5">
          <w:rPr>
            <w:rFonts w:ascii="Arial" w:eastAsia="Arial" w:hAnsi="Arial"/>
            <w:sz w:val="19"/>
            <w:szCs w:val="19"/>
          </w:rPr>
          <w:t>interpretation of data.</w:t>
        </w:r>
      </w:ins>
      <w:ins w:id="74" w:author="Benjamin Lambert" w:date="2019-08-28T11:59:00Z">
        <w:r w:rsidR="003E4315">
          <w:rPr>
            <w:rFonts w:ascii="Arial" w:eastAsia="Arial" w:hAnsi="Arial"/>
            <w:sz w:val="19"/>
            <w:szCs w:val="19"/>
          </w:rPr>
          <w:t xml:space="preserve"> Both dissection approaches are specific to females and require </w:t>
        </w:r>
      </w:ins>
      <w:ins w:id="75" w:author="Benjamin Lambert" w:date="2019-08-28T12:00:00Z">
        <w:r w:rsidR="003E4315">
          <w:rPr>
            <w:rFonts w:ascii="Arial" w:eastAsia="Arial" w:hAnsi="Arial"/>
            <w:sz w:val="19"/>
            <w:szCs w:val="19"/>
          </w:rPr>
          <w:t xml:space="preserve">conversions between </w:t>
        </w:r>
        <w:r w:rsidR="003E4315" w:rsidRPr="00C172B0">
          <w:rPr>
            <w:rFonts w:ascii="Arial" w:eastAsia="Arial" w:hAnsi="Arial"/>
            <w:sz w:val="19"/>
            <w:szCs w:val="19"/>
          </w:rPr>
          <w:t>physiological and chronological time (though the distribution of the number of gonotrophic cycles wild-caught mosquitoes have gone through is of direct epidemiological relevance)</w:t>
        </w:r>
      </w:ins>
      <w:ins w:id="76" w:author="Benjamin Lambert" w:date="2019-08-28T12:02:00Z">
        <w:r w:rsidR="00B130B6">
          <w:rPr>
            <w:rFonts w:ascii="Arial" w:eastAsia="Arial" w:hAnsi="Arial"/>
            <w:sz w:val="19"/>
            <w:szCs w:val="19"/>
          </w:rPr>
          <w:t>.</w:t>
        </w:r>
      </w:ins>
    </w:p>
    <w:p w14:paraId="77060AC7" w14:textId="7ACA0C91" w:rsidR="00A53713" w:rsidDel="002D684F" w:rsidRDefault="00301E20" w:rsidP="00FB1084">
      <w:pPr>
        <w:spacing w:line="276" w:lineRule="auto"/>
        <w:ind w:right="-22"/>
        <w:rPr>
          <w:del w:id="77" w:author="Benjamin Lambert" w:date="2019-08-28T12:00:00Z"/>
          <w:rFonts w:ascii="Arial" w:eastAsia="Arial" w:hAnsi="Arial"/>
          <w:sz w:val="19"/>
          <w:szCs w:val="19"/>
        </w:rPr>
      </w:pPr>
      <w:del w:id="78" w:author="Benjamin Lambert" w:date="2019-08-28T12:00:00Z">
        <w:r w:rsidRPr="00C172B0" w:rsidDel="002D684F">
          <w:rPr>
            <w:rFonts w:ascii="Arial" w:eastAsia="Arial" w:hAnsi="Arial"/>
            <w:sz w:val="19"/>
            <w:szCs w:val="19"/>
          </w:rPr>
          <w:delText>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w:delText>
        </w:r>
      </w:del>
      <w:del w:id="79" w:author="Benjamin Lambert" w:date="2019-08-28T11:44:00Z">
        <w:r w:rsidRPr="00C172B0" w:rsidDel="00251A22">
          <w:rPr>
            <w:rFonts w:ascii="Arial" w:eastAsia="Arial" w:hAnsi="Arial"/>
            <w:sz w:val="19"/>
            <w:szCs w:val="19"/>
          </w:rPr>
          <w:delText xml:space="preserve"> and the fact that it only applies to females.</w:delText>
        </w:r>
      </w:del>
    </w:p>
    <w:p w14:paraId="3DD869DB" w14:textId="77777777" w:rsidR="00160D7D" w:rsidRPr="00C172B0" w:rsidRDefault="00160D7D" w:rsidP="00FB1084">
      <w:pPr>
        <w:spacing w:line="276" w:lineRule="auto"/>
        <w:ind w:right="-22"/>
        <w:rPr>
          <w:rFonts w:ascii="Arial" w:eastAsia="Arial" w:hAnsi="Arial"/>
          <w:sz w:val="19"/>
          <w:szCs w:val="19"/>
        </w:rPr>
      </w:pPr>
    </w:p>
    <w:p w14:paraId="3261D040" w14:textId="3D33581F" w:rsidR="00A53713"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An issue with </w:t>
      </w:r>
      <w:del w:id="80" w:author="Benjamin Lambert" w:date="2019-08-28T12:09:00Z">
        <w:r w:rsidRPr="00C172B0" w:rsidDel="00F602F3">
          <w:rPr>
            <w:rFonts w:ascii="Arial" w:eastAsia="Arial" w:hAnsi="Arial"/>
            <w:sz w:val="19"/>
            <w:szCs w:val="19"/>
          </w:rPr>
          <w:delText xml:space="preserve">both </w:delText>
        </w:r>
      </w:del>
      <w:ins w:id="81" w:author="Benjamin Lambert" w:date="2019-08-28T12:09:00Z">
        <w:r w:rsidR="00F602F3">
          <w:rPr>
            <w:rFonts w:ascii="Arial" w:eastAsia="Arial" w:hAnsi="Arial"/>
            <w:sz w:val="19"/>
            <w:szCs w:val="19"/>
          </w:rPr>
          <w:t>all</w:t>
        </w:r>
        <w:r w:rsidR="00F602F3" w:rsidRPr="00C172B0">
          <w:rPr>
            <w:rFonts w:ascii="Arial" w:eastAsia="Arial" w:hAnsi="Arial"/>
            <w:sz w:val="19"/>
            <w:szCs w:val="19"/>
          </w:rPr>
          <w:t xml:space="preserve"> </w:t>
        </w:r>
      </w:ins>
      <w:r w:rsidRPr="00C172B0">
        <w:rPr>
          <w:rFonts w:ascii="Arial" w:eastAsia="Arial" w:hAnsi="Arial"/>
          <w:sz w:val="19"/>
          <w:szCs w:val="19"/>
        </w:rPr>
        <w:t xml:space="preserve">methods is that they require logistically diﬃcult and expensive field campaigns. There is thus value in conducting a meta-analysis of existing data to explore consistency across studies, </w:t>
      </w:r>
      <w:ins w:id="82" w:author="Benjamin Lambert" w:date="2019-08-28T15:40:00Z">
        <w:r w:rsidR="009A70A5">
          <w:rPr>
            <w:rFonts w:ascii="Arial" w:eastAsia="Arial" w:hAnsi="Arial"/>
            <w:sz w:val="19"/>
            <w:szCs w:val="19"/>
          </w:rPr>
          <w:t>to</w:t>
        </w:r>
        <w:r w:rsidR="00C86317">
          <w:rPr>
            <w:rFonts w:ascii="Arial" w:eastAsia="Arial" w:hAnsi="Arial"/>
            <w:sz w:val="19"/>
            <w:szCs w:val="19"/>
          </w:rPr>
          <w:t xml:space="preserve"> </w:t>
        </w:r>
      </w:ins>
      <w:r w:rsidRPr="00C172B0">
        <w:rPr>
          <w:rFonts w:ascii="Arial" w:eastAsia="Arial" w:hAnsi="Arial"/>
          <w:sz w:val="19"/>
          <w:szCs w:val="19"/>
        </w:rPr>
        <w:t xml:space="preserve">identify correlates of </w:t>
      </w:r>
      <w:r w:rsidRPr="00C172B0">
        <w:rPr>
          <w:rFonts w:ascii="Arial" w:eastAsia="Arial" w:hAnsi="Arial"/>
          <w:sz w:val="19"/>
          <w:szCs w:val="19"/>
        </w:rPr>
        <w:lastRenderedPageBreak/>
        <w:t>lifespan and to learn lessons for further studies. Here</w:t>
      </w:r>
      <w:ins w:id="83" w:author="Benjamin Lambert" w:date="2019-08-28T15:40:00Z">
        <w:r w:rsidR="004F160E">
          <w:rPr>
            <w:rFonts w:ascii="Arial" w:eastAsia="Arial" w:hAnsi="Arial"/>
            <w:sz w:val="19"/>
            <w:szCs w:val="19"/>
          </w:rPr>
          <w:t>,</w:t>
        </w:r>
      </w:ins>
      <w:r w:rsidRPr="00C172B0">
        <w:rPr>
          <w:rFonts w:ascii="Arial" w:eastAsia="Arial" w:hAnsi="Arial"/>
          <w:sz w:val="19"/>
          <w:szCs w:val="19"/>
        </w:rPr>
        <w:t xml:space="preserve"> </w:t>
      </w:r>
      <w:ins w:id="84" w:author="Benjamin Lambert" w:date="2019-08-28T15:40:00Z">
        <w:r w:rsidR="004F160E">
          <w:rPr>
            <w:rFonts w:ascii="Arial" w:eastAsia="Arial" w:hAnsi="Arial"/>
            <w:sz w:val="19"/>
            <w:szCs w:val="19"/>
          </w:rPr>
          <w:t xml:space="preserve">we </w:t>
        </w:r>
      </w:ins>
      <w:ins w:id="85" w:author="Benjamin Lambert" w:date="2019-08-28T12:20:00Z">
        <w:r w:rsidR="0031248F">
          <w:rPr>
            <w:rFonts w:ascii="Arial" w:eastAsia="Arial" w:hAnsi="Arial"/>
            <w:sz w:val="19"/>
            <w:szCs w:val="19"/>
          </w:rPr>
          <w:t xml:space="preserve">apply a common statistical methodology </w:t>
        </w:r>
      </w:ins>
      <w:del w:id="86" w:author="Benjamin Lambert" w:date="2019-08-28T12:20:00Z">
        <w:r w:rsidRPr="00C172B0" w:rsidDel="0031248F">
          <w:rPr>
            <w:rFonts w:ascii="Arial" w:eastAsia="Arial" w:hAnsi="Arial"/>
            <w:sz w:val="19"/>
            <w:szCs w:val="19"/>
          </w:rPr>
          <w:delText xml:space="preserve">we </w:delText>
        </w:r>
      </w:del>
      <w:ins w:id="87" w:author="Benjamin Lambert" w:date="2019-08-28T12:20:00Z">
        <w:r w:rsidR="0031248F">
          <w:rPr>
            <w:rFonts w:ascii="Arial" w:eastAsia="Arial" w:hAnsi="Arial"/>
            <w:sz w:val="19"/>
            <w:szCs w:val="19"/>
          </w:rPr>
          <w:t>to</w:t>
        </w:r>
        <w:r w:rsidR="0031248F" w:rsidRPr="00C172B0">
          <w:rPr>
            <w:rFonts w:ascii="Arial" w:eastAsia="Arial" w:hAnsi="Arial"/>
            <w:sz w:val="19"/>
            <w:szCs w:val="19"/>
          </w:rPr>
          <w:t xml:space="preserve"> </w:t>
        </w:r>
      </w:ins>
      <w:r w:rsidRPr="00C172B0">
        <w:rPr>
          <w:rFonts w:ascii="Arial" w:eastAsia="Arial" w:hAnsi="Arial"/>
          <w:sz w:val="19"/>
          <w:szCs w:val="19"/>
        </w:rPr>
        <w:t>analyse data from 232 MRR</w:t>
      </w:r>
      <w:ins w:id="88" w:author="Benjamin Lambert" w:date="2019-08-28T12:16:00Z">
        <w:r w:rsidR="000F1D82">
          <w:rPr>
            <w:rFonts w:ascii="Arial" w:eastAsia="Arial" w:hAnsi="Arial"/>
            <w:sz w:val="19"/>
            <w:szCs w:val="19"/>
          </w:rPr>
          <w:t>, 1490</w:t>
        </w:r>
      </w:ins>
      <w:ins w:id="89" w:author="Benjamin Lambert" w:date="2019-08-28T12:17:00Z">
        <w:r w:rsidR="000F1D82">
          <w:rPr>
            <w:rFonts w:ascii="Arial" w:eastAsia="Arial" w:hAnsi="Arial"/>
            <w:sz w:val="19"/>
            <w:szCs w:val="19"/>
          </w:rPr>
          <w:t xml:space="preserve"> observations of parity obtained through Detinova’s method,</w:t>
        </w:r>
      </w:ins>
      <w:r w:rsidRPr="00C172B0">
        <w:rPr>
          <w:rFonts w:ascii="Arial" w:eastAsia="Arial" w:hAnsi="Arial"/>
          <w:sz w:val="19"/>
          <w:szCs w:val="19"/>
        </w:rPr>
        <w:t xml:space="preserve"> and 131 </w:t>
      </w:r>
      <w:del w:id="90" w:author="Benjamin Lambert" w:date="2019-08-28T12:18:00Z">
        <w:r w:rsidRPr="00C172B0" w:rsidDel="000F1D82">
          <w:rPr>
            <w:rFonts w:ascii="Arial" w:eastAsia="Arial" w:hAnsi="Arial"/>
            <w:sz w:val="19"/>
            <w:szCs w:val="19"/>
          </w:rPr>
          <w:delText xml:space="preserve">dissection </w:delText>
        </w:r>
      </w:del>
      <w:r w:rsidRPr="00C172B0">
        <w:rPr>
          <w:rFonts w:ascii="Arial" w:eastAsia="Arial" w:hAnsi="Arial"/>
          <w:sz w:val="19"/>
          <w:szCs w:val="19"/>
        </w:rPr>
        <w:t xml:space="preserve">studies </w:t>
      </w:r>
      <w:ins w:id="91" w:author="Benjamin Lambert" w:date="2019-08-28T12:20:00Z">
        <w:r w:rsidR="003A41D0">
          <w:rPr>
            <w:rFonts w:ascii="Arial" w:eastAsia="Arial" w:hAnsi="Arial"/>
            <w:sz w:val="19"/>
            <w:szCs w:val="19"/>
          </w:rPr>
          <w:t>which used</w:t>
        </w:r>
      </w:ins>
      <w:ins w:id="92" w:author="Benjamin Lambert" w:date="2019-08-28T12:18:00Z">
        <w:r w:rsidR="000F1D82">
          <w:rPr>
            <w:rFonts w:ascii="Arial" w:eastAsia="Arial" w:hAnsi="Arial"/>
            <w:sz w:val="19"/>
            <w:szCs w:val="19"/>
          </w:rPr>
          <w:t xml:space="preserve"> Polovodova’s method</w:t>
        </w:r>
      </w:ins>
      <w:ins w:id="93" w:author="Benjamin Lambert" w:date="2019-08-28T12:20:00Z">
        <w:r w:rsidR="00453E28">
          <w:rPr>
            <w:rFonts w:ascii="Arial" w:eastAsia="Arial" w:hAnsi="Arial"/>
            <w:sz w:val="19"/>
            <w:szCs w:val="19"/>
          </w:rPr>
          <w:t xml:space="preserve"> to determine physiological lifespan</w:t>
        </w:r>
      </w:ins>
      <w:del w:id="94" w:author="Benjamin Lambert" w:date="2019-08-28T12:18:00Z">
        <w:r w:rsidRPr="00C172B0" w:rsidDel="00A0139B">
          <w:rPr>
            <w:rFonts w:ascii="Arial" w:eastAsia="Arial" w:hAnsi="Arial"/>
            <w:sz w:val="19"/>
            <w:szCs w:val="19"/>
          </w:rPr>
          <w:delText xml:space="preserve">using </w:delText>
        </w:r>
      </w:del>
      <w:del w:id="95" w:author="Benjamin Lambert" w:date="2019-08-28T12:20:00Z">
        <w:r w:rsidRPr="00C172B0" w:rsidDel="002F5980">
          <w:rPr>
            <w:rFonts w:ascii="Arial" w:eastAsia="Arial" w:hAnsi="Arial"/>
            <w:sz w:val="19"/>
            <w:szCs w:val="19"/>
          </w:rPr>
          <w:delText>a common statistical methodology</w:delText>
        </w:r>
      </w:del>
      <w:r w:rsidRPr="00C172B0">
        <w:rPr>
          <w:rFonts w:ascii="Arial" w:eastAsia="Arial" w:hAnsi="Arial"/>
          <w:sz w:val="19"/>
          <w:szCs w:val="19"/>
        </w:rPr>
        <w:t>. For MRR</w:t>
      </w:r>
      <w:ins w:id="96" w:author="Benjamin Lambert" w:date="2019-08-28T12:24:00Z">
        <w:r w:rsidR="00F83676">
          <w:rPr>
            <w:rFonts w:ascii="Arial" w:eastAsia="Arial" w:hAnsi="Arial"/>
            <w:sz w:val="19"/>
            <w:szCs w:val="19"/>
          </w:rPr>
          <w:t>,</w:t>
        </w:r>
      </w:ins>
      <w:r w:rsidRPr="00C172B0">
        <w:rPr>
          <w:rFonts w:ascii="Arial" w:eastAsia="Arial" w:hAnsi="Arial"/>
          <w:sz w:val="19"/>
          <w:szCs w:val="19"/>
        </w:rPr>
        <w:t xml:space="preserve"> we make use of a </w:t>
      </w:r>
      <w:del w:id="97" w:author="Benjamin Lambert" w:date="2019-08-28T12:22:00Z">
        <w:r w:rsidRPr="00C172B0" w:rsidDel="00B66762">
          <w:rPr>
            <w:rFonts w:ascii="Arial" w:eastAsia="Arial" w:hAnsi="Arial"/>
            <w:sz w:val="19"/>
            <w:szCs w:val="19"/>
          </w:rPr>
          <w:delText xml:space="preserve">very </w:delText>
        </w:r>
      </w:del>
      <w:r w:rsidRPr="00C172B0">
        <w:rPr>
          <w:rFonts w:ascii="Arial" w:eastAsia="Arial" w:hAnsi="Arial"/>
          <w:sz w:val="19"/>
          <w:szCs w:val="19"/>
        </w:rPr>
        <w:t>valuable database of 394 mosquito studies assembled by Guerra et al. (2014)</w:t>
      </w:r>
      <w:ins w:id="98" w:author="Benjamin Lambert" w:date="2019-08-28T12:18:00Z">
        <w:r w:rsidR="008A6B09">
          <w:rPr>
            <w:rFonts w:ascii="Arial" w:eastAsia="Arial" w:hAnsi="Arial"/>
            <w:sz w:val="19"/>
            <w:szCs w:val="19"/>
          </w:rPr>
          <w:t xml:space="preserve">. For </w:t>
        </w:r>
      </w:ins>
      <w:ins w:id="99" w:author="Benjamin Lambert" w:date="2019-08-28T12:21:00Z">
        <w:r w:rsidR="00FA7681">
          <w:rPr>
            <w:rFonts w:ascii="Arial" w:eastAsia="Arial" w:hAnsi="Arial"/>
            <w:sz w:val="19"/>
            <w:szCs w:val="19"/>
          </w:rPr>
          <w:t xml:space="preserve">parity observations of Detinova’s type, we use a valuable database of </w:t>
        </w:r>
        <w:r w:rsidR="008621BA">
          <w:rPr>
            <w:rFonts w:ascii="Arial" w:eastAsia="Arial" w:hAnsi="Arial"/>
            <w:sz w:val="19"/>
            <w:szCs w:val="19"/>
          </w:rPr>
          <w:t>anopheline</w:t>
        </w:r>
      </w:ins>
      <w:ins w:id="100" w:author="Benjamin Lambert" w:date="2019-08-28T12:22:00Z">
        <w:r w:rsidR="009D1741">
          <w:rPr>
            <w:rFonts w:ascii="Arial" w:eastAsia="Arial" w:hAnsi="Arial"/>
            <w:sz w:val="19"/>
            <w:szCs w:val="19"/>
          </w:rPr>
          <w:t xml:space="preserve"> malaria vectors assembled by </w:t>
        </w:r>
      </w:ins>
      <w:ins w:id="101" w:author="Benjamin Lambert" w:date="2019-08-28T12:23:00Z">
        <w:r w:rsidR="00CE2A5A">
          <w:rPr>
            <w:rFonts w:ascii="Arial" w:eastAsia="Arial" w:hAnsi="Arial"/>
            <w:sz w:val="19"/>
            <w:szCs w:val="19"/>
          </w:rPr>
          <w:t>Massey et al. (2016)</w:t>
        </w:r>
      </w:ins>
      <w:ins w:id="102" w:author="Benjamin Lambert" w:date="2019-08-28T16:02:00Z">
        <w:r w:rsidR="00DF26D8">
          <w:rPr>
            <w:rFonts w:ascii="Arial" w:eastAsia="Arial" w:hAnsi="Arial"/>
            <w:sz w:val="19"/>
            <w:szCs w:val="19"/>
          </w:rPr>
          <w:t xml:space="preserve"> comprising bionomic data assembled from 877 </w:t>
        </w:r>
        <w:r w:rsidR="003649E4">
          <w:rPr>
            <w:rFonts w:ascii="Arial" w:eastAsia="Arial" w:hAnsi="Arial"/>
            <w:sz w:val="19"/>
            <w:szCs w:val="19"/>
          </w:rPr>
          <w:t>refer</w:t>
        </w:r>
      </w:ins>
      <w:ins w:id="103" w:author="Benjamin Lambert" w:date="2019-08-28T16:03:00Z">
        <w:r w:rsidR="003649E4">
          <w:rPr>
            <w:rFonts w:ascii="Arial" w:eastAsia="Arial" w:hAnsi="Arial"/>
            <w:sz w:val="19"/>
            <w:szCs w:val="19"/>
          </w:rPr>
          <w:t>ences</w:t>
        </w:r>
      </w:ins>
      <w:bookmarkStart w:id="104" w:name="_GoBack"/>
      <w:bookmarkEnd w:id="104"/>
      <w:ins w:id="105" w:author="Benjamin Lambert" w:date="2019-08-28T12:23:00Z">
        <w:r w:rsidR="00CE2A5A">
          <w:rPr>
            <w:rFonts w:ascii="Arial" w:eastAsia="Arial" w:hAnsi="Arial"/>
            <w:sz w:val="19"/>
            <w:szCs w:val="19"/>
          </w:rPr>
          <w:t>.</w:t>
        </w:r>
      </w:ins>
      <w:r w:rsidRPr="00C172B0">
        <w:rPr>
          <w:rFonts w:ascii="Arial" w:eastAsia="Arial" w:hAnsi="Arial"/>
          <w:sz w:val="19"/>
          <w:szCs w:val="19"/>
        </w:rPr>
        <w:t xml:space="preserve"> </w:t>
      </w:r>
      <w:del w:id="106" w:author="Benjamin Lambert" w:date="2019-08-28T12:23:00Z">
        <w:r w:rsidRPr="00C172B0" w:rsidDel="00A21EAC">
          <w:rPr>
            <w:rFonts w:ascii="Arial" w:eastAsia="Arial" w:hAnsi="Arial"/>
            <w:sz w:val="19"/>
            <w:szCs w:val="19"/>
          </w:rPr>
          <w:delText xml:space="preserve">while </w:delText>
        </w:r>
      </w:del>
      <w:ins w:id="107" w:author="Benjamin Lambert" w:date="2019-08-28T12:23:00Z">
        <w:r w:rsidR="00A21EAC">
          <w:rPr>
            <w:rFonts w:ascii="Arial" w:eastAsia="Arial" w:hAnsi="Arial"/>
            <w:sz w:val="19"/>
            <w:szCs w:val="19"/>
          </w:rPr>
          <w:t>We extracted</w:t>
        </w:r>
      </w:ins>
      <w:ins w:id="108" w:author="Benjamin Lambert" w:date="2019-08-28T12:24:00Z">
        <w:r w:rsidR="00A21EAC">
          <w:rPr>
            <w:rFonts w:ascii="Arial" w:eastAsia="Arial" w:hAnsi="Arial"/>
            <w:sz w:val="19"/>
            <w:szCs w:val="19"/>
          </w:rPr>
          <w:t xml:space="preserve"> </w:t>
        </w:r>
      </w:ins>
      <w:ins w:id="109" w:author="Benjamin Lambert" w:date="2019-08-28T12:25:00Z">
        <w:r w:rsidR="00F83676">
          <w:rPr>
            <w:rFonts w:ascii="Arial" w:eastAsia="Arial" w:hAnsi="Arial"/>
            <w:sz w:val="19"/>
            <w:szCs w:val="19"/>
          </w:rPr>
          <w:t>data from studies using Polovodova’s method ourselves via a literature search.</w:t>
        </w:r>
      </w:ins>
      <w:del w:id="110" w:author="Benjamin Lambert" w:date="2019-08-28T12:25:00Z">
        <w:r w:rsidRPr="00C172B0" w:rsidDel="00F83676">
          <w:rPr>
            <w:rFonts w:ascii="Arial" w:eastAsia="Arial" w:hAnsi="Arial"/>
            <w:sz w:val="19"/>
            <w:szCs w:val="19"/>
          </w:rPr>
          <w:delText>the dissection studies we extracted from the literature ourselves.</w:delText>
        </w:r>
      </w:del>
      <w:r w:rsidRPr="00C172B0">
        <w:rPr>
          <w:rFonts w:ascii="Arial" w:eastAsia="Arial" w:hAnsi="Arial"/>
          <w:sz w:val="19"/>
          <w:szCs w:val="19"/>
        </w:rPr>
        <w:t xml:space="preserve"> We concentrated on the three major genera of mosquito vectors,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Aedes </w:t>
      </w:r>
      <w:r w:rsidRPr="00C172B0">
        <w:rPr>
          <w:rFonts w:ascii="Arial" w:eastAsia="Arial" w:hAnsi="Arial"/>
          <w:sz w:val="19"/>
          <w:szCs w:val="19"/>
        </w:rPr>
        <w:t>(in its traditional sense) and</w:t>
      </w:r>
      <w:r w:rsidRPr="00C172B0">
        <w:rPr>
          <w:rFonts w:ascii="Arial" w:eastAsia="Arial" w:hAnsi="Arial"/>
          <w:i/>
          <w:sz w:val="19"/>
          <w:szCs w:val="19"/>
        </w:rPr>
        <w:t xml:space="preserve"> Culex</w:t>
      </w:r>
      <w:r w:rsidRPr="00C172B0">
        <w:rPr>
          <w:rFonts w:ascii="Arial" w:eastAsia="Arial" w:hAnsi="Arial"/>
          <w:sz w:val="19"/>
          <w:szCs w:val="19"/>
        </w:rPr>
        <w:t>, which constitute the majority of the</w:t>
      </w:r>
      <w:r w:rsidRPr="00C172B0">
        <w:rPr>
          <w:rFonts w:ascii="Arial" w:eastAsia="Arial" w:hAnsi="Arial"/>
          <w:i/>
          <w:sz w:val="19"/>
          <w:szCs w:val="19"/>
        </w:rPr>
        <w:t xml:space="preserve"> </w:t>
      </w:r>
      <w:r w:rsidRPr="00C172B0">
        <w:rPr>
          <w:rFonts w:ascii="Arial" w:eastAsia="Arial" w:hAnsi="Arial"/>
          <w:sz w:val="19"/>
          <w:szCs w:val="19"/>
        </w:rPr>
        <w:t>data.</w:t>
      </w:r>
    </w:p>
    <w:p w14:paraId="6D7EEAFC" w14:textId="77777777" w:rsidR="00CE2DD3" w:rsidRDefault="00CE2DD3" w:rsidP="00FB1084">
      <w:pPr>
        <w:spacing w:line="276" w:lineRule="auto"/>
        <w:ind w:right="-22"/>
        <w:rPr>
          <w:rFonts w:ascii="Arial" w:hAnsi="Arial"/>
          <w:sz w:val="19"/>
          <w:szCs w:val="19"/>
        </w:rPr>
      </w:pPr>
    </w:p>
    <w:p w14:paraId="3909A72E" w14:textId="77777777" w:rsidR="00CE2DD3" w:rsidRDefault="00CE2DD3" w:rsidP="00CE2DD3">
      <w:pPr>
        <w:spacing w:line="276" w:lineRule="auto"/>
        <w:ind w:right="-22"/>
      </w:pPr>
      <w:r>
        <w:rPr>
          <w:rFonts w:ascii="Arial" w:eastAsia="Arial" w:hAnsi="Arial"/>
          <w:sz w:val="19"/>
          <w:szCs w:val="19"/>
        </w:rPr>
        <w:t xml:space="preserve">MRR estimates the length of time a mosquito remains alive and is still in the area available for recapture, meaning that estimates of lifespan using this data are likely biased downwards. In dissections of females, the majority of ovarioles have fewer dilations than the number of gonotrophic cycles an individual has experienced, also meaning that estimates derived from these data likely </w:t>
      </w:r>
      <w:r>
        <w:rPr>
          <w:rFonts w:ascii="Arial" w:eastAsia="Arial" w:hAnsi="Arial"/>
          <w:sz w:val="19"/>
          <w:szCs w:val="19"/>
          <w:highlight w:val="yellow"/>
        </w:rPr>
        <w:t>understand</w:t>
      </w:r>
      <w:r>
        <w:rPr>
          <w:rFonts w:ascii="Arial" w:eastAsia="Arial" w:hAnsi="Arial"/>
          <w:sz w:val="19"/>
          <w:szCs w:val="19"/>
        </w:rPr>
        <w:t xml:space="preserve"> true physiological age (Hugo et al., </w:t>
      </w:r>
      <w:r>
        <w:rPr>
          <w:rStyle w:val="InternetLink"/>
          <w:rFonts w:ascii="Arial" w:eastAsia="Arial" w:hAnsi="Arial"/>
          <w:sz w:val="19"/>
          <w:szCs w:val="19"/>
        </w:rPr>
        <w:t>2008)</w:t>
      </w:r>
      <w:r>
        <w:rPr>
          <w:rFonts w:ascii="Arial" w:eastAsia="Arial" w:hAnsi="Arial"/>
          <w:sz w:val="19"/>
          <w:szCs w:val="19"/>
        </w:rPr>
        <w:t xml:space="preserve">. It is unclear which of these methods leads to lower estimates but in both cases we term our estimates lower bounds on lifespan, which we shall refer to as </w:t>
      </w:r>
      <w:commentRangeStart w:id="111"/>
      <w:r>
        <w:rPr>
          <w:rFonts w:ascii="Arial" w:eastAsia="Arial" w:hAnsi="Arial"/>
          <w:sz w:val="19"/>
          <w:szCs w:val="19"/>
        </w:rPr>
        <w:t>LBL</w:t>
      </w:r>
      <w:commentRangeEnd w:id="111"/>
      <w:r w:rsidR="00F318D9">
        <w:rPr>
          <w:rStyle w:val="CommentReference"/>
          <w:rFonts w:ascii="Liberation Serif" w:eastAsia="AR PL SungtiL GB" w:hAnsi="Liberation Serif" w:cs="Mangal"/>
          <w:kern w:val="2"/>
          <w:lang w:val="en-GB"/>
        </w:rPr>
        <w:commentReference w:id="111"/>
      </w:r>
      <w:r>
        <w:rPr>
          <w:rFonts w:ascii="Arial" w:eastAsia="Arial" w:hAnsi="Arial"/>
          <w:sz w:val="19"/>
          <w:szCs w:val="19"/>
        </w:rPr>
        <w:t>.</w:t>
      </w:r>
    </w:p>
    <w:p w14:paraId="425F5D43" w14:textId="77777777" w:rsidR="00CE2DD3" w:rsidRPr="00C172B0" w:rsidRDefault="00CE2DD3" w:rsidP="00FB1084">
      <w:pPr>
        <w:spacing w:line="276" w:lineRule="auto"/>
        <w:ind w:right="-22"/>
        <w:rPr>
          <w:rFonts w:ascii="Arial" w:hAnsi="Arial"/>
          <w:sz w:val="19"/>
          <w:szCs w:val="19"/>
        </w:rPr>
      </w:pPr>
    </w:p>
    <w:p w14:paraId="5F89AD1A" w14:textId="77777777" w:rsidR="00A53713" w:rsidRPr="00C172B0" w:rsidRDefault="00A53713" w:rsidP="00FB1084">
      <w:pPr>
        <w:spacing w:line="276" w:lineRule="auto"/>
        <w:ind w:right="-22"/>
        <w:rPr>
          <w:rFonts w:ascii="Arial" w:eastAsia="Times New Roman" w:hAnsi="Arial"/>
          <w:sz w:val="19"/>
          <w:szCs w:val="19"/>
        </w:rPr>
      </w:pPr>
    </w:p>
    <w:p w14:paraId="5064C759" w14:textId="77777777" w:rsidR="00F82127" w:rsidRDefault="00F82127" w:rsidP="00F82127">
      <w:pPr>
        <w:spacing w:line="276" w:lineRule="auto"/>
        <w:ind w:right="-22"/>
      </w:pPr>
      <w:r>
        <w:rPr>
          <w:rFonts w:ascii="Arial" w:eastAsia="Arial" w:hAnsi="Arial"/>
          <w:b/>
          <w:sz w:val="19"/>
          <w:szCs w:val="19"/>
        </w:rPr>
        <w:t>Results</w:t>
      </w:r>
    </w:p>
    <w:p w14:paraId="45408A9B" w14:textId="77777777" w:rsidR="00F82127" w:rsidRDefault="00F82127" w:rsidP="00F82127">
      <w:pPr>
        <w:spacing w:line="276" w:lineRule="auto"/>
        <w:ind w:right="-22"/>
        <w:rPr>
          <w:rFonts w:ascii="Arial" w:eastAsia="Times New Roman" w:hAnsi="Arial"/>
          <w:b/>
          <w:sz w:val="19"/>
          <w:szCs w:val="19"/>
        </w:rPr>
      </w:pPr>
    </w:p>
    <w:p w14:paraId="58123E04" w14:textId="77777777" w:rsidR="00F82127" w:rsidRDefault="00F82127" w:rsidP="00F82127">
      <w:pPr>
        <w:spacing w:line="276" w:lineRule="auto"/>
        <w:ind w:right="-22"/>
        <w:rPr>
          <w:rFonts w:ascii="Arial" w:eastAsia="Times New Roman" w:hAnsi="Arial"/>
          <w:sz w:val="19"/>
          <w:szCs w:val="19"/>
        </w:rPr>
      </w:pPr>
    </w:p>
    <w:p w14:paraId="15840216" w14:textId="63A6364D" w:rsidR="00723999" w:rsidRDefault="00723999" w:rsidP="00F82127">
      <w:pPr>
        <w:spacing w:line="276" w:lineRule="auto"/>
        <w:ind w:right="-22"/>
        <w:rPr>
          <w:rFonts w:ascii="Arial" w:eastAsia="Arial" w:hAnsi="Arial"/>
          <w:b/>
          <w:sz w:val="19"/>
          <w:szCs w:val="19"/>
        </w:rPr>
      </w:pPr>
    </w:p>
    <w:p w14:paraId="3BBB1627" w14:textId="3E3F17E2" w:rsidR="00723999" w:rsidRPr="002404A2" w:rsidRDefault="00723999" w:rsidP="00F82127">
      <w:pPr>
        <w:spacing w:line="276" w:lineRule="auto"/>
        <w:ind w:right="-22"/>
        <w:rPr>
          <w:rFonts w:ascii="Arial" w:hAnsi="Arial"/>
          <w:b/>
          <w:sz w:val="19"/>
          <w:szCs w:val="19"/>
        </w:rPr>
      </w:pPr>
      <w:r w:rsidRPr="002404A2">
        <w:rPr>
          <w:rFonts w:ascii="Arial" w:hAnsi="Arial"/>
          <w:b/>
          <w:sz w:val="19"/>
          <w:szCs w:val="19"/>
        </w:rPr>
        <w:t>Chronological longevity estimated from MRR studies</w:t>
      </w:r>
    </w:p>
    <w:p w14:paraId="4D568D3B" w14:textId="77777777" w:rsidR="00F82127" w:rsidRDefault="00F82127" w:rsidP="00F82127">
      <w:pPr>
        <w:spacing w:line="276" w:lineRule="auto"/>
        <w:ind w:right="-22"/>
        <w:rPr>
          <w:rFonts w:ascii="Arial" w:eastAsia="Times New Roman" w:hAnsi="Arial"/>
          <w:b/>
          <w:sz w:val="19"/>
          <w:szCs w:val="19"/>
        </w:rPr>
      </w:pPr>
    </w:p>
    <w:p w14:paraId="0C74DFA3" w14:textId="77777777" w:rsidR="00F82127" w:rsidRDefault="00F82127" w:rsidP="00F82127">
      <w:pPr>
        <w:spacing w:line="276" w:lineRule="auto"/>
        <w:ind w:right="-22"/>
        <w:rPr>
          <w:rFonts w:ascii="Arial" w:eastAsia="Arial" w:hAnsi="Arial"/>
          <w:iCs/>
          <w:sz w:val="19"/>
          <w:szCs w:val="19"/>
        </w:rPr>
      </w:pPr>
      <w:r>
        <w:rPr>
          <w:rFonts w:ascii="Arial" w:eastAsia="Arial" w:hAnsi="Arial"/>
          <w:i/>
          <w:iCs/>
          <w:sz w:val="19"/>
          <w:szCs w:val="19"/>
        </w:rPr>
        <w:t xml:space="preserve">Variation in </w:t>
      </w:r>
      <w:commentRangeStart w:id="112"/>
      <w:r>
        <w:rPr>
          <w:rFonts w:ascii="Arial" w:eastAsia="Arial" w:hAnsi="Arial"/>
          <w:i/>
          <w:iCs/>
          <w:sz w:val="19"/>
          <w:szCs w:val="19"/>
        </w:rPr>
        <w:t>LBL</w:t>
      </w:r>
      <w:commentRangeEnd w:id="112"/>
      <w:r w:rsidR="00F318D9">
        <w:rPr>
          <w:rStyle w:val="CommentReference"/>
          <w:rFonts w:ascii="Liberation Serif" w:eastAsia="AR PL SungtiL GB" w:hAnsi="Liberation Serif" w:cs="Mangal"/>
          <w:kern w:val="2"/>
          <w:lang w:val="en-GB"/>
        </w:rPr>
        <w:commentReference w:id="112"/>
      </w:r>
      <w:r>
        <w:rPr>
          <w:rFonts w:ascii="Arial" w:eastAsia="Arial" w:hAnsi="Arial"/>
          <w:i/>
          <w:iCs/>
          <w:sz w:val="19"/>
          <w:szCs w:val="19"/>
        </w:rPr>
        <w:t xml:space="preserve"> across MRR studies</w:t>
      </w:r>
    </w:p>
    <w:p w14:paraId="7AB42376" w14:textId="77777777" w:rsidR="00F82127" w:rsidRDefault="00F82127" w:rsidP="00F82127">
      <w:pPr>
        <w:spacing w:line="276" w:lineRule="auto"/>
        <w:ind w:right="-22"/>
        <w:rPr>
          <w:rFonts w:ascii="Arial" w:eastAsia="Arial" w:hAnsi="Arial"/>
          <w:iCs/>
          <w:sz w:val="19"/>
          <w:szCs w:val="19"/>
        </w:rPr>
      </w:pPr>
    </w:p>
    <w:p w14:paraId="6BC16F5C" w14:textId="6869D583" w:rsidR="00F82127" w:rsidRDefault="00F82127" w:rsidP="00F82127">
      <w:pPr>
        <w:spacing w:line="276" w:lineRule="auto"/>
        <w:ind w:right="-22"/>
        <w:rPr>
          <w:rFonts w:ascii="Arial" w:eastAsia="Arial" w:hAnsi="Arial"/>
          <w:sz w:val="19"/>
          <w:szCs w:val="19"/>
        </w:rPr>
      </w:pPr>
      <w:r>
        <w:rPr>
          <w:rFonts w:ascii="Arial" w:eastAsia="Arial" w:hAnsi="Arial"/>
          <w:iCs/>
          <w:sz w:val="19"/>
          <w:szCs w:val="19"/>
        </w:rPr>
        <w:t>To begin, we estimated LBL independently for each available MRR time-series (Figure 1; Methods). The estimates varied substantially both within and among species, though a majority were less than ten days (187 of 236 time-series estimates, based on</w:t>
      </w:r>
      <w:commentRangeStart w:id="113"/>
      <w:r>
        <w:rPr>
          <w:rFonts w:ascii="Arial" w:eastAsia="Arial" w:hAnsi="Arial"/>
          <w:iCs/>
          <w:sz w:val="19"/>
          <w:szCs w:val="19"/>
        </w:rPr>
        <w:t xml:space="preserve"> posterior medians</w:t>
      </w:r>
      <w:commentRangeEnd w:id="113"/>
      <w:r w:rsidR="00FF7AD1">
        <w:rPr>
          <w:rStyle w:val="CommentReference"/>
          <w:rFonts w:ascii="Liberation Serif" w:eastAsia="AR PL SungtiL GB" w:hAnsi="Liberation Serif" w:cs="Mangal"/>
          <w:kern w:val="2"/>
          <w:lang w:val="en-GB"/>
        </w:rPr>
        <w:commentReference w:id="113"/>
      </w:r>
      <w:r>
        <w:rPr>
          <w:rFonts w:ascii="Arial" w:eastAsia="Arial" w:hAnsi="Arial"/>
          <w:iCs/>
          <w:sz w:val="19"/>
          <w:szCs w:val="19"/>
        </w:rPr>
        <w:t xml:space="preserve">). In comparison, mosquito longevity in laboratory conditions is typically found to exceed 30 days (e.g. Styler et al., 2007). Our estimates ranged from </w:t>
      </w:r>
      <w:r>
        <w:rPr>
          <w:rFonts w:ascii="Arial" w:eastAsia="Arial" w:hAnsi="Arial"/>
          <w:sz w:val="19"/>
          <w:szCs w:val="19"/>
        </w:rPr>
        <w:t xml:space="preserve">0.7 days from a study of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annulipes </w:t>
      </w:r>
      <w:r w:rsidRPr="00FF7AD1">
        <w:rPr>
          <w:rFonts w:ascii="Arial" w:eastAsia="Arial" w:hAnsi="Arial"/>
          <w:i/>
          <w:sz w:val="19"/>
          <w:szCs w:val="19"/>
          <w:highlight w:val="yellow"/>
          <w:rPrChange w:id="114" w:author="Charles Godfray" w:date="2018-12-17T11:18:00Z">
            <w:rPr>
              <w:rFonts w:ascii="Arial" w:eastAsia="Arial" w:hAnsi="Arial"/>
              <w:i/>
              <w:sz w:val="19"/>
              <w:szCs w:val="19"/>
            </w:rPr>
          </w:rPrChange>
        </w:rPr>
        <w:t>walker</w:t>
      </w:r>
      <w:r>
        <w:rPr>
          <w:rFonts w:ascii="Arial" w:eastAsia="Arial" w:hAnsi="Arial"/>
          <w:sz w:val="19"/>
          <w:szCs w:val="19"/>
        </w:rPr>
        <w:t xml:space="preserve"> (a species predominantly found in Australasia) to 38.3 days from a study of </w:t>
      </w:r>
      <w:r>
        <w:rPr>
          <w:rFonts w:ascii="Arial" w:eastAsia="Arial" w:hAnsi="Arial"/>
          <w:i/>
          <w:sz w:val="19"/>
          <w:szCs w:val="19"/>
        </w:rPr>
        <w:t xml:space="preserve">Aedes aegypti </w:t>
      </w:r>
      <w:r>
        <w:rPr>
          <w:rFonts w:ascii="Arial" w:eastAsia="Arial" w:hAnsi="Arial"/>
          <w:sz w:val="19"/>
          <w:szCs w:val="19"/>
        </w:rPr>
        <w:t>(all estimates are posterior medians). It is likely that the very short longevity estimates reflect dispersal</w:t>
      </w:r>
      <w:r>
        <w:rPr>
          <w:rFonts w:ascii="Arial" w:eastAsia="Arial" w:hAnsi="Arial"/>
          <w:i/>
          <w:sz w:val="19"/>
          <w:szCs w:val="19"/>
        </w:rPr>
        <w:t xml:space="preserve"> </w:t>
      </w:r>
      <w:r>
        <w:rPr>
          <w:rFonts w:ascii="Arial" w:eastAsia="Arial" w:hAnsi="Arial"/>
          <w:sz w:val="19"/>
          <w:szCs w:val="19"/>
        </w:rPr>
        <w:t xml:space="preserve">out of the recapture zone or a violation of the assumptions of our analyses, and we thus advise caution in their interpretation (see Discussion). There are multiple data sets for the most important vector species such as </w:t>
      </w:r>
      <w:r>
        <w:rPr>
          <w:rFonts w:ascii="Arial" w:eastAsia="Arial" w:hAnsi="Arial"/>
          <w:i/>
          <w:sz w:val="19"/>
          <w:szCs w:val="19"/>
        </w:rPr>
        <w:t xml:space="preserve">Anopheles gambiae s.l. </w:t>
      </w:r>
      <w:r w:rsidRPr="00F766D5">
        <w:rPr>
          <w:rFonts w:ascii="Arial" w:eastAsia="Arial" w:hAnsi="Arial"/>
          <w:sz w:val="19"/>
          <w:szCs w:val="19"/>
        </w:rPr>
        <w:t>(malaria)</w:t>
      </w:r>
      <w:r>
        <w:rPr>
          <w:rFonts w:ascii="Arial" w:eastAsia="Arial" w:hAnsi="Arial"/>
          <w:i/>
          <w:sz w:val="19"/>
          <w:szCs w:val="19"/>
        </w:rPr>
        <w:t>, Aedes aegypti</w:t>
      </w:r>
      <w:r>
        <w:rPr>
          <w:rFonts w:ascii="Arial" w:eastAsia="Arial" w:hAnsi="Arial"/>
          <w:sz w:val="19"/>
          <w:szCs w:val="19"/>
        </w:rPr>
        <w:t xml:space="preserve"> and </w:t>
      </w:r>
      <w:r>
        <w:rPr>
          <w:rFonts w:ascii="Arial" w:eastAsia="Arial" w:hAnsi="Arial"/>
          <w:i/>
          <w:sz w:val="19"/>
          <w:szCs w:val="19"/>
        </w:rPr>
        <w:t xml:space="preserve">albopictus </w:t>
      </w:r>
      <w:r w:rsidRPr="00F766D5">
        <w:rPr>
          <w:rFonts w:ascii="Arial" w:eastAsia="Arial" w:hAnsi="Arial"/>
          <w:sz w:val="19"/>
          <w:szCs w:val="19"/>
        </w:rPr>
        <w:t xml:space="preserve">(yellow fever, dengue and </w:t>
      </w:r>
      <w:r>
        <w:rPr>
          <w:rFonts w:ascii="Arial" w:eastAsia="Arial" w:hAnsi="Arial"/>
          <w:sz w:val="19"/>
          <w:szCs w:val="19"/>
        </w:rPr>
        <w:t>Z</w:t>
      </w:r>
      <w:r w:rsidRPr="00F766D5">
        <w:rPr>
          <w:rFonts w:ascii="Arial" w:eastAsia="Arial" w:hAnsi="Arial"/>
          <w:sz w:val="19"/>
          <w:szCs w:val="19"/>
        </w:rPr>
        <w:t>ika viruses)</w:t>
      </w:r>
      <w:r>
        <w:rPr>
          <w:rFonts w:ascii="Arial" w:eastAsia="Arial" w:hAnsi="Arial"/>
          <w:sz w:val="19"/>
          <w:szCs w:val="19"/>
        </w:rPr>
        <w:t xml:space="preserve"> and </w:t>
      </w:r>
      <w:r>
        <w:rPr>
          <w:rFonts w:ascii="Arial" w:eastAsia="Arial" w:hAnsi="Arial"/>
          <w:i/>
          <w:sz w:val="19"/>
          <w:szCs w:val="19"/>
        </w:rPr>
        <w:t>Culex tarsalis</w:t>
      </w:r>
      <w:r>
        <w:rPr>
          <w:rFonts w:ascii="Arial" w:eastAsia="Arial" w:hAnsi="Arial"/>
          <w:sz w:val="19"/>
          <w:szCs w:val="19"/>
        </w:rPr>
        <w:t xml:space="preserve"> (West Nile Fever, </w:t>
      </w:r>
      <w:r w:rsidRPr="00F766D5">
        <w:rPr>
          <w:rStyle w:val="hscoswrapper"/>
          <w:rFonts w:ascii="Arial" w:hAnsi="Arial"/>
          <w:sz w:val="19"/>
          <w:szCs w:val="19"/>
        </w:rPr>
        <w:t>Western Encephalitis</w:t>
      </w:r>
      <w:r>
        <w:rPr>
          <w:rStyle w:val="hscoswrapper"/>
          <w:rFonts w:ascii="Arial" w:hAnsi="Arial"/>
          <w:sz w:val="19"/>
          <w:szCs w:val="19"/>
        </w:rPr>
        <w:t>)</w:t>
      </w:r>
      <w:r>
        <w:rPr>
          <w:rFonts w:ascii="Arial" w:eastAsia="Arial" w:hAnsi="Arial"/>
          <w:sz w:val="19"/>
          <w:szCs w:val="19"/>
        </w:rPr>
        <w:t xml:space="preserve"> all of which show considerable variation. For example, there are 54 estimates of LBL for </w:t>
      </w:r>
      <w:r>
        <w:rPr>
          <w:rFonts w:ascii="Arial" w:eastAsia="Arial" w:hAnsi="Arial"/>
          <w:i/>
          <w:sz w:val="19"/>
          <w:szCs w:val="19"/>
        </w:rPr>
        <w:t>Ae. aegypti</w:t>
      </w:r>
      <w:r>
        <w:rPr>
          <w:rFonts w:ascii="Arial" w:eastAsia="Arial" w:hAnsi="Arial"/>
          <w:sz w:val="19"/>
          <w:szCs w:val="19"/>
        </w:rPr>
        <w:t xml:space="preserve"> which range from 2.2 days to 38.3 days with a mean of 8.3 days and coeﬃcient of variation of 0.7 (all estimates are posterior medians). To help make sense of the variation both within and among species, we next consider the following four potentially confounding factors: (i) mosquito sex, (ii) whether or not the mosquitoes </w:t>
      </w:r>
      <w:commentRangeStart w:id="115"/>
      <w:r>
        <w:rPr>
          <w:rFonts w:ascii="Arial" w:eastAsia="Arial" w:hAnsi="Arial"/>
          <w:sz w:val="19"/>
          <w:szCs w:val="19"/>
        </w:rPr>
        <w:t>are fed before release</w:t>
      </w:r>
      <w:commentRangeEnd w:id="115"/>
      <w:r w:rsidR="00FF7AD1">
        <w:rPr>
          <w:rStyle w:val="CommentReference"/>
          <w:rFonts w:ascii="Liberation Serif" w:eastAsia="AR PL SungtiL GB" w:hAnsi="Liberation Serif" w:cs="Mangal"/>
          <w:kern w:val="2"/>
          <w:lang w:val="en-GB"/>
        </w:rPr>
        <w:commentReference w:id="115"/>
      </w:r>
      <w:r>
        <w:rPr>
          <w:rFonts w:ascii="Arial" w:eastAsia="Arial" w:hAnsi="Arial"/>
          <w:sz w:val="19"/>
          <w:szCs w:val="19"/>
        </w:rPr>
        <w:t>, (iii) the spatial extent of the recapture zone, and (iv) the average temperature during the MRR study.</w:t>
      </w:r>
      <w:r w:rsidRPr="00941541">
        <w:rPr>
          <w:rFonts w:ascii="Arial" w:eastAsia="Arial" w:hAnsi="Arial"/>
          <w:sz w:val="19"/>
          <w:szCs w:val="19"/>
        </w:rPr>
        <w:t xml:space="preserve"> </w:t>
      </w:r>
    </w:p>
    <w:p w14:paraId="76DA023F" w14:textId="77777777" w:rsidR="00F82127" w:rsidRDefault="00F82127" w:rsidP="00F82127">
      <w:pPr>
        <w:spacing w:line="276" w:lineRule="auto"/>
        <w:ind w:right="-22"/>
        <w:rPr>
          <w:rFonts w:ascii="Arial" w:eastAsia="Arial" w:hAnsi="Arial"/>
          <w:sz w:val="19"/>
          <w:szCs w:val="19"/>
        </w:rPr>
      </w:pPr>
    </w:p>
    <w:p w14:paraId="24952565"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i/>
          <w:sz w:val="19"/>
          <w:szCs w:val="19"/>
        </w:rPr>
        <w:t>Mosquito sex</w:t>
      </w:r>
    </w:p>
    <w:p w14:paraId="08C86CEF" w14:textId="77777777" w:rsidR="00F82127" w:rsidRDefault="00F82127" w:rsidP="00F82127">
      <w:pPr>
        <w:spacing w:line="276" w:lineRule="auto"/>
        <w:ind w:right="-22"/>
        <w:rPr>
          <w:rFonts w:ascii="Arial" w:eastAsia="Arial" w:hAnsi="Arial"/>
          <w:sz w:val="19"/>
          <w:szCs w:val="19"/>
        </w:rPr>
      </w:pPr>
    </w:p>
    <w:p w14:paraId="0C07CD1E"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studies included male-only and female-only releases, and mixed releases of both sexes which we used to estimate male and female LBL at the genus level (Fig. 2 </w:t>
      </w:r>
      <w:commentRangeStart w:id="116"/>
      <w:r>
        <w:rPr>
          <w:rFonts w:ascii="Arial" w:eastAsia="Arial" w:hAnsi="Arial"/>
          <w:sz w:val="19"/>
          <w:szCs w:val="19"/>
        </w:rPr>
        <w:t xml:space="preserve">– POSSIBLY GO INTO </w:t>
      </w:r>
      <w:commentRangeStart w:id="117"/>
      <w:r>
        <w:rPr>
          <w:rFonts w:ascii="Arial" w:eastAsia="Arial" w:hAnsi="Arial"/>
          <w:sz w:val="19"/>
          <w:szCs w:val="19"/>
        </w:rPr>
        <w:t>SUPPLEMENT</w:t>
      </w:r>
      <w:commentRangeEnd w:id="116"/>
      <w:r>
        <w:rPr>
          <w:rStyle w:val="CommentReference"/>
          <w:rFonts w:cs="Mangal"/>
        </w:rPr>
        <w:commentReference w:id="116"/>
      </w:r>
      <w:commentRangeEnd w:id="117"/>
      <w:r w:rsidR="00FF7AD1">
        <w:rPr>
          <w:rStyle w:val="CommentReference"/>
          <w:rFonts w:ascii="Liberation Serif" w:eastAsia="AR PL SungtiL GB" w:hAnsi="Liberation Serif" w:cs="Mangal"/>
          <w:kern w:val="2"/>
          <w:lang w:val="en-GB"/>
        </w:rPr>
        <w:commentReference w:id="117"/>
      </w:r>
      <w:r>
        <w:rPr>
          <w:rFonts w:ascii="Arial" w:eastAsia="Arial" w:hAnsi="Arial"/>
          <w:sz w:val="19"/>
          <w:szCs w:val="19"/>
        </w:rPr>
        <w:t xml:space="preserve">). There was a consistent trend for females to live longer than males for each genus, with the diﬀerence largest for </w:t>
      </w:r>
      <w:r>
        <w:rPr>
          <w:rFonts w:ascii="Arial" w:eastAsia="Arial" w:hAnsi="Arial"/>
          <w:i/>
          <w:sz w:val="19"/>
          <w:szCs w:val="19"/>
        </w:rPr>
        <w:t>Aedes</w:t>
      </w:r>
      <w:r>
        <w:rPr>
          <w:rFonts w:ascii="Arial" w:eastAsia="Arial" w:hAnsi="Arial"/>
          <w:sz w:val="19"/>
          <w:szCs w:val="19"/>
        </w:rPr>
        <w:t xml:space="preserve"> (2.5 days; posterior median; fraction of pairwise posterior samples of females versus males where diﬀerence was less than zero, p&lt;0.01), followed by </w:t>
      </w:r>
      <w:r>
        <w:rPr>
          <w:rFonts w:ascii="Arial" w:eastAsia="Arial" w:hAnsi="Arial"/>
          <w:i/>
          <w:sz w:val="19"/>
          <w:szCs w:val="19"/>
        </w:rPr>
        <w:t>Anopheles</w:t>
      </w:r>
      <w:r>
        <w:rPr>
          <w:rFonts w:ascii="Arial" w:eastAsia="Arial" w:hAnsi="Arial"/>
          <w:sz w:val="19"/>
          <w:szCs w:val="19"/>
        </w:rPr>
        <w:t xml:space="preserve"> (2.0 days; p=0.17) and </w:t>
      </w:r>
      <w:r>
        <w:rPr>
          <w:rFonts w:ascii="Arial" w:eastAsia="Arial" w:hAnsi="Arial"/>
          <w:i/>
          <w:sz w:val="19"/>
          <w:szCs w:val="19"/>
        </w:rPr>
        <w:t>Culex</w:t>
      </w:r>
      <w:r>
        <w:rPr>
          <w:rFonts w:ascii="Arial" w:eastAsia="Arial" w:hAnsi="Arial"/>
          <w:sz w:val="19"/>
          <w:szCs w:val="19"/>
        </w:rPr>
        <w:t xml:space="preserve"> (0.3 days; p=0.34). Overall, female mosquitoes were estimated to live 0.8 days longer than males (posterior median estimate; p=0.10).</w:t>
      </w:r>
    </w:p>
    <w:p w14:paraId="2254A588" w14:textId="77777777" w:rsidR="00F82127" w:rsidRDefault="00F82127" w:rsidP="00F82127">
      <w:pPr>
        <w:spacing w:line="276" w:lineRule="auto"/>
        <w:ind w:right="-22"/>
        <w:rPr>
          <w:rFonts w:ascii="Arial" w:eastAsia="Arial" w:hAnsi="Arial"/>
          <w:sz w:val="19"/>
          <w:szCs w:val="19"/>
        </w:rPr>
      </w:pPr>
    </w:p>
    <w:p w14:paraId="245F1DA3" w14:textId="77777777" w:rsidR="00F82127" w:rsidRPr="00D25E09" w:rsidRDefault="00F82127" w:rsidP="00F82127">
      <w:pPr>
        <w:spacing w:line="276" w:lineRule="auto"/>
        <w:ind w:right="-22"/>
        <w:rPr>
          <w:rFonts w:ascii="Arial" w:hAnsi="Arial"/>
          <w:i/>
          <w:sz w:val="19"/>
          <w:szCs w:val="19"/>
        </w:rPr>
      </w:pPr>
      <w:r>
        <w:rPr>
          <w:rFonts w:ascii="Arial" w:hAnsi="Arial"/>
          <w:i/>
          <w:sz w:val="19"/>
          <w:szCs w:val="19"/>
        </w:rPr>
        <w:t>F</w:t>
      </w:r>
      <w:r w:rsidRPr="00D25E09">
        <w:rPr>
          <w:rFonts w:ascii="Arial" w:hAnsi="Arial"/>
          <w:i/>
          <w:sz w:val="19"/>
          <w:szCs w:val="19"/>
        </w:rPr>
        <w:t>eedin</w:t>
      </w:r>
      <w:r w:rsidRPr="00D72D8A">
        <w:rPr>
          <w:rFonts w:ascii="Arial" w:hAnsi="Arial"/>
          <w:i/>
          <w:sz w:val="19"/>
          <w:szCs w:val="19"/>
        </w:rPr>
        <w:t>g before release</w:t>
      </w:r>
    </w:p>
    <w:p w14:paraId="7000B7C6" w14:textId="77777777" w:rsidR="00F82127" w:rsidRDefault="00F82127" w:rsidP="00F82127">
      <w:pPr>
        <w:spacing w:line="276" w:lineRule="auto"/>
        <w:ind w:right="-22"/>
        <w:rPr>
          <w:rFonts w:ascii="Arial" w:eastAsia="Arial" w:hAnsi="Arial"/>
          <w:sz w:val="19"/>
          <w:szCs w:val="19"/>
        </w:rPr>
      </w:pPr>
    </w:p>
    <w:p w14:paraId="669724A8" w14:textId="77777777" w:rsidR="00F82127" w:rsidRDefault="00F82127" w:rsidP="00F82127">
      <w:pPr>
        <w:spacing w:line="276" w:lineRule="auto"/>
        <w:ind w:right="-22"/>
        <w:rPr>
          <w:rFonts w:ascii="Arial" w:eastAsia="Arial" w:hAnsi="Arial"/>
          <w:sz w:val="19"/>
          <w:szCs w:val="19"/>
        </w:rPr>
      </w:pPr>
      <w:r>
        <w:rPr>
          <w:rFonts w:ascii="Arial" w:eastAsia="Arial" w:hAnsi="Arial"/>
          <w:sz w:val="19"/>
          <w:szCs w:val="19"/>
        </w:rPr>
        <w:t xml:space="preserve">The MRR data includes information on whether mosquitoes were pre-fed with sugar, blood, both, or alternatively unfed, which we used to determine the effects of feeding on LBL at the genus level and across all studies (Fig. S4). Since there were insufficient data on males that were fed with sugar versus unfed, we estimated a pooled effect of sugar-feeding on the log scale (see SOM). </w:t>
      </w:r>
      <w:r w:rsidRPr="00C172B0">
        <w:rPr>
          <w:rFonts w:ascii="Arial" w:eastAsia="Arial" w:hAnsi="Arial"/>
          <w:sz w:val="19"/>
          <w:szCs w:val="19"/>
        </w:rPr>
        <w:t xml:space="preserve">We estimate that female mosquitoes fed on sugar pre-release lived on average for </w:t>
      </w:r>
      <w:r>
        <w:rPr>
          <w:rFonts w:ascii="Arial" w:eastAsia="Arial" w:hAnsi="Arial"/>
          <w:sz w:val="19"/>
          <w:szCs w:val="19"/>
        </w:rPr>
        <w:t xml:space="preserve">0.6 </w:t>
      </w:r>
      <w:r w:rsidRPr="00C172B0">
        <w:rPr>
          <w:rFonts w:ascii="Arial" w:eastAsia="Arial" w:hAnsi="Arial"/>
          <w:sz w:val="19"/>
          <w:szCs w:val="19"/>
        </w:rPr>
        <w:t>days</w:t>
      </w:r>
      <w:r>
        <w:rPr>
          <w:rFonts w:ascii="Arial" w:eastAsia="Arial" w:hAnsi="Arial"/>
          <w:sz w:val="19"/>
          <w:szCs w:val="19"/>
        </w:rPr>
        <w:t xml:space="preserve"> </w:t>
      </w:r>
      <w:r w:rsidRPr="00C172B0">
        <w:rPr>
          <w:rFonts w:ascii="Arial" w:eastAsia="Arial" w:hAnsi="Arial"/>
          <w:sz w:val="19"/>
          <w:szCs w:val="19"/>
        </w:rPr>
        <w:t>longer than those that were not fed (</w:t>
      </w:r>
      <w:r>
        <w:rPr>
          <w:rFonts w:ascii="Arial" w:eastAsia="Arial" w:hAnsi="Arial"/>
          <w:sz w:val="19"/>
          <w:szCs w:val="19"/>
        </w:rPr>
        <w:t xml:space="preserve">posterior median; fraction of pairwise posterior </w:t>
      </w:r>
      <w:r>
        <w:rPr>
          <w:rFonts w:ascii="Arial" w:eastAsia="Arial" w:hAnsi="Arial"/>
          <w:sz w:val="19"/>
          <w:szCs w:val="19"/>
        </w:rPr>
        <w:lastRenderedPageBreak/>
        <w:t>samples of females versus males where diﬀerence was less than zero,</w:t>
      </w:r>
      <w:r w:rsidRPr="005F3D27">
        <w:rPr>
          <w:rFonts w:ascii="Arial" w:eastAsia="Arial" w:hAnsi="Arial"/>
          <w:sz w:val="19"/>
          <w:szCs w:val="19"/>
        </w:rPr>
        <w:t xml:space="preserve"> </w:t>
      </w:r>
      <w:r w:rsidRPr="000B24EA">
        <w:rPr>
          <w:rFonts w:ascii="Arial" w:eastAsia="Arial" w:hAnsi="Arial"/>
          <w:sz w:val="19"/>
          <w:szCs w:val="19"/>
        </w:rPr>
        <w:t>p=0.15</w:t>
      </w:r>
      <w:r w:rsidRPr="00C172B0">
        <w:rPr>
          <w:rFonts w:ascii="Arial" w:eastAsia="Arial" w:hAnsi="Arial"/>
          <w:sz w:val="19"/>
          <w:szCs w:val="19"/>
        </w:rPr>
        <w:t>; Fig. S4; a pattern that was consistent across the genera)</w:t>
      </w:r>
      <w:r>
        <w:rPr>
          <w:rFonts w:ascii="Arial" w:eastAsia="Arial" w:hAnsi="Arial"/>
          <w:sz w:val="19"/>
          <w:szCs w:val="19"/>
        </w:rPr>
        <w:t xml:space="preserve"> versus 0.5 days for males (p=0.15). The effect of blood-feeding on female mosquitoes was less marked (0.1 days; p=0.</w:t>
      </w:r>
      <w:commentRangeStart w:id="118"/>
      <w:r>
        <w:rPr>
          <w:rFonts w:ascii="Arial" w:eastAsia="Arial" w:hAnsi="Arial"/>
          <w:sz w:val="19"/>
          <w:szCs w:val="19"/>
        </w:rPr>
        <w:t>44</w:t>
      </w:r>
      <w:commentRangeEnd w:id="118"/>
      <w:r w:rsidR="00FF7AD1">
        <w:rPr>
          <w:rStyle w:val="CommentReference"/>
          <w:rFonts w:ascii="Liberation Serif" w:eastAsia="AR PL SungtiL GB" w:hAnsi="Liberation Serif" w:cs="Mangal"/>
          <w:kern w:val="2"/>
          <w:lang w:val="en-GB"/>
        </w:rPr>
        <w:commentReference w:id="118"/>
      </w:r>
      <w:r>
        <w:rPr>
          <w:rFonts w:ascii="Arial" w:eastAsia="Arial" w:hAnsi="Arial"/>
          <w:sz w:val="19"/>
          <w:szCs w:val="19"/>
        </w:rPr>
        <w:t>).</w:t>
      </w:r>
      <w:r w:rsidRPr="00C172B0">
        <w:rPr>
          <w:rFonts w:ascii="Arial" w:eastAsia="Arial" w:hAnsi="Arial"/>
          <w:sz w:val="19"/>
          <w:szCs w:val="19"/>
        </w:rPr>
        <w:t xml:space="preserve"> </w:t>
      </w:r>
    </w:p>
    <w:p w14:paraId="4F663971" w14:textId="77777777" w:rsidR="00F82127" w:rsidRPr="00D25E09" w:rsidRDefault="00F82127" w:rsidP="00F82127">
      <w:pPr>
        <w:spacing w:line="276" w:lineRule="auto"/>
        <w:ind w:right="-22"/>
        <w:rPr>
          <w:rFonts w:ascii="Arial" w:eastAsia="Arial" w:hAnsi="Arial"/>
          <w:sz w:val="19"/>
          <w:szCs w:val="19"/>
        </w:rPr>
      </w:pPr>
    </w:p>
    <w:p w14:paraId="1FB679EC" w14:textId="77777777" w:rsidR="00F82127" w:rsidRPr="00D25E09"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The spatial extent of the recapture zone</w:t>
      </w:r>
    </w:p>
    <w:p w14:paraId="36700C5B" w14:textId="77777777" w:rsidR="00F82127" w:rsidRDefault="00F82127" w:rsidP="00F82127">
      <w:pPr>
        <w:spacing w:line="276" w:lineRule="auto"/>
        <w:ind w:right="-22"/>
        <w:rPr>
          <w:rFonts w:ascii="Arial" w:eastAsia="Arial" w:hAnsi="Arial"/>
          <w:sz w:val="19"/>
          <w:szCs w:val="19"/>
        </w:rPr>
      </w:pPr>
    </w:p>
    <w:p w14:paraId="0396CCB0" w14:textId="77777777" w:rsidR="00F82127" w:rsidRDefault="00F82127" w:rsidP="00F82127">
      <w:pPr>
        <w:spacing w:line="276" w:lineRule="auto"/>
        <w:ind w:right="-22"/>
      </w:pPr>
      <w:r>
        <w:rPr>
          <w:rFonts w:ascii="Arial" w:eastAsia="Arial" w:hAnsi="Arial"/>
          <w:sz w:val="19"/>
          <w:szCs w:val="19"/>
        </w:rPr>
        <w:t xml:space="preserve">Following a release of marked mosquitoes, the rate of their recapture typically reduces in time because some mosquitoes die, and also because some disperse out of the recapture area. These factors are indistinguishable in </w:t>
      </w:r>
      <w:commentRangeStart w:id="119"/>
      <w:r>
        <w:rPr>
          <w:rFonts w:ascii="Arial" w:eastAsia="Arial" w:hAnsi="Arial"/>
          <w:sz w:val="19"/>
          <w:szCs w:val="19"/>
        </w:rPr>
        <w:t>spatially-</w:t>
      </w:r>
      <w:commentRangeStart w:id="120"/>
      <w:r>
        <w:rPr>
          <w:rFonts w:ascii="Arial" w:eastAsia="Arial" w:hAnsi="Arial"/>
          <w:sz w:val="19"/>
          <w:szCs w:val="19"/>
        </w:rPr>
        <w:t xml:space="preserve">averaged </w:t>
      </w:r>
      <w:commentRangeEnd w:id="119"/>
      <w:r>
        <w:rPr>
          <w:rStyle w:val="CommentReference"/>
          <w:rFonts w:cs="Mangal"/>
        </w:rPr>
        <w:commentReference w:id="119"/>
      </w:r>
      <w:commentRangeEnd w:id="120"/>
      <w:r w:rsidR="00FF7AD1">
        <w:rPr>
          <w:rStyle w:val="CommentReference"/>
          <w:rFonts w:ascii="Liberation Serif" w:eastAsia="AR PL SungtiL GB" w:hAnsi="Liberation Serif" w:cs="Mangal"/>
          <w:kern w:val="2"/>
          <w:lang w:val="en-GB"/>
        </w:rPr>
        <w:commentReference w:id="120"/>
      </w:r>
      <w:r>
        <w:rPr>
          <w:rFonts w:ascii="Arial" w:eastAsia="Arial" w:hAnsi="Arial"/>
          <w:sz w:val="19"/>
          <w:szCs w:val="19"/>
        </w:rPr>
        <w:t>recapture data which is why our estimates are lower bounds on lifespan. If dispersal out of the recapture area commonly reduces the LBL below the true lifespan then we should expect a positive correlation between the spatial extent of the recapture zone and LBL. We found no such pattern (Fig. S2), although there was a positive correlation between LBL and trap density (Fig. S3).</w:t>
      </w:r>
    </w:p>
    <w:p w14:paraId="4B37364E" w14:textId="77777777" w:rsidR="00F82127" w:rsidRDefault="00F82127" w:rsidP="00F82127">
      <w:pPr>
        <w:spacing w:line="276" w:lineRule="auto"/>
        <w:ind w:right="-22"/>
        <w:rPr>
          <w:rFonts w:ascii="Arial" w:eastAsia="Arial" w:hAnsi="Arial"/>
          <w:sz w:val="19"/>
          <w:szCs w:val="19"/>
        </w:rPr>
      </w:pPr>
    </w:p>
    <w:p w14:paraId="202B3B49" w14:textId="77777777" w:rsidR="00F82127" w:rsidRDefault="00F82127" w:rsidP="00F82127">
      <w:pPr>
        <w:spacing w:line="276" w:lineRule="auto"/>
        <w:ind w:right="-22"/>
        <w:rPr>
          <w:rFonts w:ascii="Arial" w:eastAsia="Arial" w:hAnsi="Arial"/>
          <w:sz w:val="19"/>
          <w:szCs w:val="19"/>
        </w:rPr>
      </w:pPr>
    </w:p>
    <w:p w14:paraId="358E170B" w14:textId="77777777" w:rsidR="00F82127" w:rsidRDefault="00F82127" w:rsidP="00F82127">
      <w:pPr>
        <w:spacing w:line="276" w:lineRule="auto"/>
        <w:ind w:right="-22"/>
        <w:rPr>
          <w:rFonts w:ascii="Arial" w:eastAsia="Arial" w:hAnsi="Arial"/>
          <w:i/>
          <w:sz w:val="19"/>
          <w:szCs w:val="19"/>
        </w:rPr>
      </w:pPr>
      <w:r w:rsidRPr="00D25E09">
        <w:rPr>
          <w:rFonts w:ascii="Arial" w:eastAsia="Arial" w:hAnsi="Arial"/>
          <w:i/>
          <w:sz w:val="19"/>
          <w:szCs w:val="19"/>
        </w:rPr>
        <w:t>Ambient temperature</w:t>
      </w:r>
    </w:p>
    <w:p w14:paraId="2716CB54" w14:textId="77777777" w:rsidR="00F82127" w:rsidRPr="00D25E09" w:rsidRDefault="00F82127" w:rsidP="00F82127">
      <w:pPr>
        <w:spacing w:line="276" w:lineRule="auto"/>
        <w:ind w:right="-22"/>
        <w:rPr>
          <w:rFonts w:ascii="Arial" w:eastAsia="Arial" w:hAnsi="Arial"/>
          <w:i/>
          <w:sz w:val="19"/>
          <w:szCs w:val="19"/>
        </w:rPr>
      </w:pPr>
      <w:r>
        <w:rPr>
          <w:rFonts w:ascii="Arial" w:eastAsia="Arial" w:hAnsi="Arial"/>
          <w:sz w:val="19"/>
          <w:szCs w:val="19"/>
        </w:rPr>
        <w:t>To assess whether temperature affects LBL we used weather records to calculate average temperatures at the MRR sites (see Methods). Using both linear and quadratic temperature terms in regressions, we found no significant relationship between study-site temperature and LBL (overall or within genus; Fig. S5). This result held if, instead of pooling results from all time series, we considered the four species with the most data individually (</w:t>
      </w:r>
      <w:r>
        <w:rPr>
          <w:rFonts w:ascii="Arial" w:eastAsia="Arial" w:hAnsi="Arial"/>
          <w:i/>
          <w:sz w:val="19"/>
          <w:szCs w:val="19"/>
        </w:rPr>
        <w:t>Ae. aegypti</w:t>
      </w:r>
      <w:r>
        <w:rPr>
          <w:rFonts w:ascii="Arial" w:eastAsia="Arial" w:hAnsi="Arial"/>
          <w:sz w:val="19"/>
          <w:szCs w:val="19"/>
        </w:rPr>
        <w:t xml:space="preserve">, </w:t>
      </w:r>
      <w:r>
        <w:rPr>
          <w:rFonts w:ascii="Arial" w:eastAsia="Arial" w:hAnsi="Arial"/>
          <w:i/>
          <w:sz w:val="19"/>
          <w:szCs w:val="19"/>
        </w:rPr>
        <w:t>Cx. tarsalis</w:t>
      </w:r>
      <w:r>
        <w:rPr>
          <w:rFonts w:ascii="Arial" w:eastAsia="Arial" w:hAnsi="Arial"/>
          <w:sz w:val="19"/>
          <w:szCs w:val="19"/>
        </w:rPr>
        <w:t xml:space="preserve">, </w:t>
      </w:r>
      <w:r>
        <w:rPr>
          <w:rFonts w:ascii="Arial" w:eastAsia="Arial" w:hAnsi="Arial"/>
          <w:i/>
          <w:sz w:val="19"/>
          <w:szCs w:val="19"/>
        </w:rPr>
        <w:t>A. gambiae s.l.</w:t>
      </w:r>
      <w:r>
        <w:rPr>
          <w:rFonts w:ascii="Arial" w:eastAsia="Arial" w:hAnsi="Arial"/>
          <w:sz w:val="19"/>
          <w:szCs w:val="19"/>
        </w:rPr>
        <w:t xml:space="preserve"> and </w:t>
      </w:r>
      <w:r>
        <w:rPr>
          <w:rFonts w:ascii="Arial" w:eastAsia="Arial" w:hAnsi="Arial"/>
          <w:i/>
          <w:sz w:val="19"/>
          <w:szCs w:val="19"/>
        </w:rPr>
        <w:t>A. culicifacies s.l.</w:t>
      </w:r>
      <w:r>
        <w:rPr>
          <w:rFonts w:ascii="Arial" w:eastAsia="Arial" w:hAnsi="Arial"/>
          <w:sz w:val="19"/>
          <w:szCs w:val="19"/>
        </w:rPr>
        <w:t>; Fig. S6).</w:t>
      </w:r>
    </w:p>
    <w:p w14:paraId="30831030" w14:textId="77777777" w:rsidR="00F82127" w:rsidRDefault="00F82127" w:rsidP="00F82127">
      <w:pPr>
        <w:spacing w:line="276" w:lineRule="auto"/>
        <w:ind w:right="-22"/>
        <w:rPr>
          <w:rFonts w:ascii="Arial" w:eastAsia="Arial" w:hAnsi="Arial"/>
          <w:sz w:val="19"/>
          <w:szCs w:val="19"/>
        </w:rPr>
      </w:pPr>
    </w:p>
    <w:p w14:paraId="2F10BD88" w14:textId="77777777" w:rsidR="00F82127" w:rsidRDefault="00F82127" w:rsidP="00F82127">
      <w:pPr>
        <w:spacing w:line="276" w:lineRule="auto"/>
        <w:ind w:right="-22"/>
        <w:rPr>
          <w:rFonts w:ascii="Arial" w:eastAsia="Arial" w:hAnsi="Arial"/>
          <w:sz w:val="19"/>
          <w:szCs w:val="19"/>
        </w:rPr>
      </w:pPr>
    </w:p>
    <w:p w14:paraId="3043D7CF" w14:textId="77777777" w:rsidR="00F82127" w:rsidRPr="00D25E09" w:rsidRDefault="00F82127" w:rsidP="00F82127">
      <w:pPr>
        <w:spacing w:line="276" w:lineRule="auto"/>
        <w:ind w:right="-22"/>
        <w:rPr>
          <w:rFonts w:ascii="Arial" w:eastAsia="Arial" w:hAnsi="Arial"/>
          <w:i/>
          <w:sz w:val="19"/>
          <w:szCs w:val="19"/>
        </w:rPr>
      </w:pPr>
      <w:r w:rsidRPr="003B0351">
        <w:rPr>
          <w:rFonts w:ascii="Arial" w:eastAsia="Arial" w:hAnsi="Arial"/>
          <w:i/>
          <w:sz w:val="19"/>
          <w:szCs w:val="19"/>
        </w:rPr>
        <w:t>Species and genus</w:t>
      </w:r>
      <w:r w:rsidRPr="00D25E09">
        <w:rPr>
          <w:rFonts w:ascii="Arial" w:eastAsia="Arial" w:hAnsi="Arial"/>
          <w:i/>
          <w:sz w:val="19"/>
          <w:szCs w:val="19"/>
        </w:rPr>
        <w:t xml:space="preserve">-specific </w:t>
      </w:r>
      <w:r>
        <w:rPr>
          <w:rFonts w:ascii="Arial" w:eastAsia="Arial" w:hAnsi="Arial"/>
          <w:i/>
          <w:sz w:val="19"/>
          <w:szCs w:val="19"/>
        </w:rPr>
        <w:t xml:space="preserve">variation in </w:t>
      </w:r>
      <w:r w:rsidRPr="003B0351">
        <w:rPr>
          <w:rFonts w:ascii="Arial" w:eastAsia="Arial" w:hAnsi="Arial"/>
          <w:i/>
          <w:sz w:val="19"/>
          <w:szCs w:val="19"/>
        </w:rPr>
        <w:t>LBL</w:t>
      </w:r>
    </w:p>
    <w:p w14:paraId="35BAEC07" w14:textId="77777777" w:rsidR="00F82127" w:rsidRDefault="00F82127" w:rsidP="00F82127">
      <w:pPr>
        <w:spacing w:line="276" w:lineRule="auto"/>
        <w:ind w:right="-22"/>
        <w:rPr>
          <w:rFonts w:ascii="Arial" w:eastAsia="Arial" w:hAnsi="Arial"/>
          <w:sz w:val="19"/>
          <w:szCs w:val="19"/>
        </w:rPr>
      </w:pPr>
    </w:p>
    <w:p w14:paraId="5EFD9B7D" w14:textId="77777777" w:rsidR="00F82127" w:rsidRDefault="00F82127" w:rsidP="00F82127">
      <w:pPr>
        <w:spacing w:line="276" w:lineRule="auto"/>
        <w:ind w:right="-22"/>
        <w:rPr>
          <w:rFonts w:ascii="Arial" w:eastAsia="Arial" w:hAnsi="Arial"/>
          <w:sz w:val="19"/>
          <w:szCs w:val="19"/>
        </w:rPr>
      </w:pPr>
    </w:p>
    <w:p w14:paraId="4242E72C" w14:textId="3D769CC1" w:rsidR="00F82127" w:rsidRPr="00D25E09" w:rsidRDefault="00F82127" w:rsidP="00F82127">
      <w:pPr>
        <w:spacing w:line="276" w:lineRule="auto"/>
        <w:ind w:right="-22"/>
        <w:rPr>
          <w:rFonts w:ascii="Arial" w:eastAsia="Arial" w:hAnsi="Arial"/>
          <w:sz w:val="19"/>
          <w:szCs w:val="19"/>
        </w:rPr>
      </w:pPr>
      <w:r>
        <w:rPr>
          <w:rFonts w:ascii="Arial" w:eastAsia="Arial" w:hAnsi="Arial"/>
          <w:sz w:val="19"/>
          <w:szCs w:val="19"/>
        </w:rPr>
        <w:t>We computed species (or species complex) and genus specific estimates to subsume the variation within these taxonomic groupings. Additionally, we estimated LBLs by pooling data across all of the studies.</w:t>
      </w:r>
      <w:commentRangeStart w:id="121"/>
      <w:r>
        <w:rPr>
          <w:rFonts w:ascii="Arial" w:eastAsia="Arial" w:hAnsi="Arial"/>
          <w:sz w:val="19"/>
          <w:szCs w:val="19"/>
        </w:rPr>
        <w:t xml:space="preserve"> To ensure fair comparison, we present estimates for females that were not fed blood or sugar before release (Fig. 3</w:t>
      </w:r>
      <w:del w:id="122" w:author="Ace North" w:date="2018-12-06T10:24:00Z">
        <w:r w:rsidDel="002404A2">
          <w:rPr>
            <w:rFonts w:ascii="Arial" w:eastAsia="Arial" w:hAnsi="Arial"/>
            <w:sz w:val="19"/>
            <w:szCs w:val="19"/>
          </w:rPr>
          <w:delText xml:space="preserve">). </w:delText>
        </w:r>
        <w:commentRangeStart w:id="123"/>
        <w:commentRangeStart w:id="124"/>
        <w:commentRangeStart w:id="125"/>
        <w:r w:rsidDel="002404A2">
          <w:rPr>
            <w:rFonts w:ascii="Arial" w:eastAsia="Arial" w:hAnsi="Arial"/>
            <w:sz w:val="19"/>
            <w:szCs w:val="19"/>
          </w:rPr>
          <w:delText>There were significant diﬀerences in LBL amongst species (ANOVA on median LBL controlling for sex and pre-release feeding: F</w:delText>
        </w:r>
        <w:r w:rsidDel="002404A2">
          <w:rPr>
            <w:rFonts w:ascii="Arial" w:eastAsia="Arial" w:hAnsi="Arial"/>
            <w:sz w:val="19"/>
            <w:szCs w:val="19"/>
            <w:vertAlign w:val="subscript"/>
          </w:rPr>
          <w:delText>37,194</w:delText>
        </w:r>
        <w:r w:rsidDel="002404A2">
          <w:rPr>
            <w:rFonts w:ascii="Arial" w:eastAsia="Arial" w:hAnsi="Arial"/>
            <w:i/>
            <w:sz w:val="19"/>
            <w:szCs w:val="19"/>
          </w:rPr>
          <w:delText xml:space="preserve"> </w:delText>
        </w:r>
        <w:r w:rsidDel="002404A2">
          <w:rPr>
            <w:rFonts w:ascii="Arial" w:eastAsia="Arial" w:hAnsi="Arial"/>
            <w:sz w:val="19"/>
            <w:szCs w:val="19"/>
          </w:rPr>
          <w:delText>= 2.5,</w:delText>
        </w:r>
        <w:r w:rsidDel="002404A2">
          <w:rPr>
            <w:rFonts w:ascii="Arial" w:eastAsia="Arial" w:hAnsi="Arial"/>
            <w:i/>
            <w:sz w:val="19"/>
            <w:szCs w:val="19"/>
          </w:rPr>
          <w:delText xml:space="preserve"> p </w:delText>
        </w:r>
        <w:r w:rsidDel="002404A2">
          <w:rPr>
            <w:rFonts w:ascii="Arial" w:eastAsia="Arial" w:hAnsi="Arial"/>
            <w:sz w:val="19"/>
            <w:szCs w:val="19"/>
          </w:rPr>
          <w:delText>&lt;0.01; the non-parametric Kruskal Wallace:</w:delText>
        </w:r>
        <w:r w:rsidDel="002404A2">
          <w:rPr>
            <w:rFonts w:ascii="Arial" w:eastAsia="Arial" w:hAnsi="Arial"/>
            <w:i/>
            <w:sz w:val="19"/>
            <w:szCs w:val="19"/>
          </w:rPr>
          <w:delText xml:space="preserve">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Del="002404A2">
          <w:rPr>
            <w:rFonts w:ascii="Arial" w:eastAsia="Arial" w:hAnsi="Arial"/>
            <w:sz w:val="19"/>
            <w:szCs w:val="19"/>
          </w:rPr>
          <w:delText>,</w:delText>
        </w:r>
        <w:r w:rsidDel="002404A2">
          <w:rPr>
            <w:rFonts w:ascii="Arial" w:eastAsia="Arial" w:hAnsi="Arial"/>
            <w:i/>
            <w:sz w:val="19"/>
            <w:szCs w:val="19"/>
          </w:rPr>
          <w:delText>p</w:delText>
        </w:r>
        <w:r w:rsidDel="002404A2">
          <w:rPr>
            <w:rFonts w:ascii="Arial" w:eastAsia="Arial" w:hAnsi="Arial"/>
            <w:sz w:val="19"/>
            <w:szCs w:val="19"/>
          </w:rPr>
          <w:delText>&lt;0.01</w:delText>
        </w:r>
        <w:commentRangeStart w:id="126"/>
        <w:commentRangeEnd w:id="126"/>
        <w:r w:rsidDel="002404A2">
          <w:rPr>
            <w:rFonts w:ascii="Arial" w:eastAsia="Arial" w:hAnsi="Arial"/>
            <w:sz w:val="19"/>
            <w:szCs w:val="19"/>
          </w:rPr>
          <w:commentReference w:id="126"/>
        </w:r>
        <w:r w:rsidDel="002404A2">
          <w:rPr>
            <w:rFonts w:ascii="Arial" w:eastAsia="Arial" w:hAnsi="Arial"/>
            <w:sz w:val="19"/>
            <w:szCs w:val="19"/>
          </w:rPr>
          <w:delText>).</w:delText>
        </w:r>
        <w:r w:rsidRPr="00C072A4" w:rsidDel="002404A2">
          <w:rPr>
            <w:rFonts w:ascii="Arial" w:eastAsia="Arial" w:hAnsi="Arial"/>
            <w:sz w:val="19"/>
            <w:szCs w:val="19"/>
          </w:rPr>
          <w:delText xml:space="preserve"> </w:delText>
        </w:r>
        <w:commentRangeEnd w:id="123"/>
        <w:r w:rsidDel="002404A2">
          <w:rPr>
            <w:rStyle w:val="CommentReference"/>
            <w:rFonts w:cs="Mangal"/>
          </w:rPr>
          <w:commentReference w:id="123"/>
        </w:r>
        <w:commentRangeEnd w:id="124"/>
        <w:r w:rsidDel="002404A2">
          <w:rPr>
            <w:rStyle w:val="CommentReference"/>
            <w:rFonts w:cs="Mangal"/>
          </w:rPr>
          <w:commentReference w:id="124"/>
        </w:r>
        <w:r w:rsidRPr="000C60A2" w:rsidDel="002404A2">
          <w:rPr>
            <w:rFonts w:ascii="Arial" w:eastAsia="Arial" w:hAnsi="Arial"/>
            <w:sz w:val="19"/>
            <w:szCs w:val="19"/>
          </w:rPr>
          <w:delText xml:space="preserve"> </w:delText>
        </w:r>
        <w:commentRangeEnd w:id="125"/>
        <w:r w:rsidDel="002404A2">
          <w:rPr>
            <w:rStyle w:val="CommentReference"/>
            <w:rFonts w:cs="Mangal"/>
          </w:rPr>
          <w:commentReference w:id="125"/>
        </w:r>
      </w:del>
      <w:r>
        <w:rPr>
          <w:rFonts w:ascii="Arial" w:eastAsia="Arial" w:hAnsi="Arial"/>
          <w:sz w:val="19"/>
          <w:szCs w:val="19"/>
        </w:rPr>
        <w:t>At the species level, t</w:t>
      </w:r>
      <w:r w:rsidRPr="00C172B0">
        <w:rPr>
          <w:rFonts w:ascii="Arial" w:eastAsia="Arial" w:hAnsi="Arial"/>
          <w:sz w:val="19"/>
          <w:szCs w:val="19"/>
        </w:rPr>
        <w:t xml:space="preserve">he longest estimate was 26.9 days for the species </w:t>
      </w:r>
      <w:r w:rsidRPr="00C172B0">
        <w:rPr>
          <w:rFonts w:ascii="Arial" w:eastAsia="Arial" w:hAnsi="Arial"/>
          <w:i/>
          <w:sz w:val="19"/>
          <w:szCs w:val="19"/>
        </w:rPr>
        <w:t>Aedes simpsoni s.l</w:t>
      </w:r>
      <w:r>
        <w:rPr>
          <w:rFonts w:ascii="Arial" w:eastAsia="Arial" w:hAnsi="Arial"/>
          <w:i/>
          <w:sz w:val="19"/>
          <w:szCs w:val="19"/>
        </w:rPr>
        <w:t xml:space="preserve">. </w:t>
      </w:r>
      <w:r w:rsidRPr="000B24EA">
        <w:rPr>
          <w:rFonts w:ascii="Arial" w:eastAsia="Arial" w:hAnsi="Arial"/>
          <w:sz w:val="19"/>
          <w:szCs w:val="19"/>
        </w:rPr>
        <w:t>(an African vector of yellow fever)</w:t>
      </w:r>
      <w:r w:rsidRPr="00C172B0">
        <w:rPr>
          <w:rFonts w:ascii="Arial" w:eastAsia="Arial" w:hAnsi="Arial"/>
          <w:sz w:val="19"/>
          <w:szCs w:val="19"/>
        </w:rPr>
        <w:t>.</w:t>
      </w:r>
      <w:commentRangeEnd w:id="121"/>
      <w:r w:rsidR="00382A66">
        <w:rPr>
          <w:rStyle w:val="CommentReference"/>
          <w:rFonts w:ascii="Liberation Serif" w:eastAsia="AR PL SungtiL GB" w:hAnsi="Liberation Serif" w:cs="Mangal"/>
          <w:kern w:val="2"/>
          <w:lang w:val="en-GB"/>
        </w:rPr>
        <w:commentReference w:id="121"/>
      </w:r>
      <w:r>
        <w:rPr>
          <w:rFonts w:ascii="Arial" w:eastAsia="Arial" w:hAnsi="Arial"/>
          <w:sz w:val="19"/>
          <w:szCs w:val="19"/>
        </w:rPr>
        <w:t xml:space="preserve"> </w:t>
      </w:r>
      <w:r w:rsidRPr="00C172B0">
        <w:rPr>
          <w:rFonts w:ascii="Arial" w:eastAsia="Arial" w:hAnsi="Arial"/>
          <w:sz w:val="19"/>
          <w:szCs w:val="19"/>
        </w:rPr>
        <w:t xml:space="preserve">The smallest estimate was 1.1 days for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subpictus s.l.</w:t>
      </w:r>
      <w:r>
        <w:rPr>
          <w:rFonts w:ascii="Arial" w:eastAsia="Arial" w:hAnsi="Arial"/>
          <w:sz w:val="19"/>
          <w:szCs w:val="19"/>
        </w:rPr>
        <w:t>(an Asian malaria vector)</w:t>
      </w:r>
      <w:r w:rsidRPr="00C172B0">
        <w:rPr>
          <w:rFonts w:ascii="Arial" w:eastAsia="Arial" w:hAnsi="Arial"/>
          <w:i/>
          <w:sz w:val="19"/>
          <w:szCs w:val="19"/>
        </w:rPr>
        <w:t xml:space="preserve"> </w:t>
      </w:r>
      <w:r w:rsidRPr="00C172B0">
        <w:rPr>
          <w:rFonts w:ascii="Arial" w:eastAsia="Arial" w:hAnsi="Arial"/>
          <w:sz w:val="19"/>
          <w:szCs w:val="19"/>
        </w:rPr>
        <w:t>which is unfeasibly short and almost certainly reflects dispersal</w:t>
      </w:r>
      <w:r w:rsidRPr="00C172B0">
        <w:rPr>
          <w:rFonts w:ascii="Arial" w:eastAsia="Arial" w:hAnsi="Arial"/>
          <w:i/>
          <w:sz w:val="19"/>
          <w:szCs w:val="19"/>
        </w:rPr>
        <w:t xml:space="preserve"> </w:t>
      </w:r>
      <w:r w:rsidRPr="00C172B0">
        <w:rPr>
          <w:rFonts w:ascii="Arial" w:eastAsia="Arial" w:hAnsi="Arial"/>
          <w:sz w:val="19"/>
          <w:szCs w:val="19"/>
        </w:rPr>
        <w:t xml:space="preserve">out of the recapture zone or a violation of the assumptions of our analyses. </w:t>
      </w:r>
      <w:r>
        <w:rPr>
          <w:rFonts w:ascii="Arial" w:eastAsia="Arial" w:hAnsi="Arial"/>
          <w:sz w:val="19"/>
          <w:szCs w:val="19"/>
        </w:rPr>
        <w:t xml:space="preserve">There were also differences in longevity at the genera level, with </w:t>
      </w:r>
      <w:r>
        <w:rPr>
          <w:rFonts w:ascii="Arial" w:eastAsia="Arial" w:hAnsi="Arial"/>
          <w:i/>
          <w:sz w:val="19"/>
          <w:szCs w:val="19"/>
        </w:rPr>
        <w:t>Culex</w:t>
      </w:r>
      <w:r>
        <w:rPr>
          <w:rFonts w:ascii="Arial" w:eastAsia="Arial" w:hAnsi="Arial"/>
          <w:sz w:val="19"/>
          <w:szCs w:val="19"/>
        </w:rPr>
        <w:t xml:space="preserve"> estimated to have the shortest longevity (2.9 days) and </w:t>
      </w:r>
      <w:r>
        <w:rPr>
          <w:rFonts w:ascii="Arial" w:eastAsia="Arial" w:hAnsi="Arial"/>
          <w:i/>
          <w:sz w:val="19"/>
          <w:szCs w:val="19"/>
        </w:rPr>
        <w:t>Aedes</w:t>
      </w:r>
      <w:r>
        <w:rPr>
          <w:rFonts w:ascii="Arial" w:eastAsia="Arial" w:hAnsi="Arial"/>
          <w:sz w:val="19"/>
          <w:szCs w:val="19"/>
        </w:rPr>
        <w:t xml:space="preserve"> the longest (8.1 days). </w:t>
      </w:r>
      <w:r w:rsidRPr="00D25E09">
        <w:rPr>
          <w:rFonts w:ascii="Arial" w:eastAsia="Arial" w:hAnsi="Arial"/>
          <w:i/>
          <w:sz w:val="19"/>
          <w:szCs w:val="19"/>
        </w:rPr>
        <w:t>Anopheles</w:t>
      </w:r>
      <w:r>
        <w:rPr>
          <w:rFonts w:ascii="Arial" w:eastAsia="Arial" w:hAnsi="Arial"/>
          <w:sz w:val="19"/>
          <w:szCs w:val="19"/>
        </w:rPr>
        <w:t xml:space="preserve"> were estimated to live on average 6.8 days while the average across all the available data covering the three genera was 6.0 days.</w:t>
      </w:r>
      <w:r w:rsidRPr="00AD0B4D">
        <w:rPr>
          <w:rFonts w:ascii="Arial" w:eastAsia="Arial" w:hAnsi="Arial"/>
          <w:sz w:val="19"/>
          <w:szCs w:val="19"/>
        </w:rPr>
        <w:t xml:space="preserve"> </w:t>
      </w:r>
      <w:r>
        <w:rPr>
          <w:rFonts w:ascii="Arial" w:eastAsia="Arial" w:hAnsi="Arial"/>
          <w:sz w:val="19"/>
          <w:szCs w:val="19"/>
        </w:rPr>
        <w:t>The diﬀerences between genera were significant (ANOVA on median LBL controlling for sex and pre-release feeding: F</w:t>
      </w:r>
      <w:r>
        <w:rPr>
          <w:rFonts w:ascii="Arial" w:eastAsia="Arial" w:hAnsi="Arial"/>
          <w:sz w:val="19"/>
          <w:szCs w:val="19"/>
          <w:vertAlign w:val="subscript"/>
        </w:rPr>
        <w:t>2,229</w:t>
      </w:r>
      <w:r>
        <w:rPr>
          <w:rFonts w:ascii="Arial" w:eastAsia="Arial" w:hAnsi="Arial"/>
          <w:sz w:val="19"/>
          <w:szCs w:val="19"/>
        </w:rPr>
        <w:t xml:space="preserve"> = 12.4, </w:t>
      </w:r>
      <w:r>
        <w:rPr>
          <w:rFonts w:ascii="Arial" w:eastAsia="Arial" w:hAnsi="Arial"/>
          <w:i/>
          <w:sz w:val="19"/>
          <w:szCs w:val="19"/>
        </w:rPr>
        <w:t>p</w:t>
      </w:r>
      <w:r>
        <w:rPr>
          <w:rFonts w:ascii="Arial" w:eastAsia="Arial" w:hAnsi="Arial"/>
          <w:sz w:val="19"/>
          <w:szCs w:val="19"/>
        </w:rPr>
        <w:t xml:space="preserve"> &lt;0.01;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Pr>
          <w:rFonts w:ascii="Arial" w:eastAsia="Arial" w:hAnsi="Arial"/>
          <w:i/>
          <w:sz w:val="19"/>
          <w:szCs w:val="19"/>
        </w:rPr>
        <w:t>, p &lt;</w:t>
      </w:r>
      <w:r>
        <w:rPr>
          <w:rFonts w:ascii="Arial" w:eastAsia="Arial" w:hAnsi="Arial"/>
          <w:sz w:val="19"/>
          <w:szCs w:val="19"/>
        </w:rPr>
        <w:t xml:space="preserve"> 0</w:t>
      </w:r>
      <w:r>
        <w:rPr>
          <w:rFonts w:ascii="Arial" w:eastAsia="Arial" w:hAnsi="Arial"/>
          <w:i/>
          <w:sz w:val="19"/>
          <w:szCs w:val="19"/>
        </w:rPr>
        <w:t>.</w:t>
      </w:r>
      <w:r>
        <w:rPr>
          <w:rFonts w:ascii="Arial" w:eastAsia="Arial" w:hAnsi="Arial"/>
          <w:sz w:val="19"/>
          <w:szCs w:val="19"/>
        </w:rPr>
        <w:t xml:space="preserve">01). </w:t>
      </w:r>
      <w:r w:rsidRPr="000B24EA">
        <w:rPr>
          <w:rFonts w:ascii="Arial" w:eastAsia="Arial" w:hAnsi="Arial"/>
          <w:sz w:val="19"/>
          <w:szCs w:val="19"/>
        </w:rPr>
        <w:t>Measures of model fit</w:t>
      </w:r>
      <w:r>
        <w:rPr>
          <w:rFonts w:ascii="Arial" w:eastAsia="Arial" w:hAnsi="Arial"/>
          <w:sz w:val="19"/>
          <w:szCs w:val="19"/>
        </w:rPr>
        <w:t xml:space="preserve"> indicated that after the eﬀect of genus is accounted for, the incorporation of a species term provides little predictive power (Fig. S1; in part explained by the latter model over-fitting the data where there are few time series per species).</w:t>
      </w:r>
    </w:p>
    <w:p w14:paraId="1BAB57E1" w14:textId="77777777" w:rsidR="00F82127" w:rsidRPr="00AD0B4D" w:rsidRDefault="00F82127" w:rsidP="00F82127">
      <w:pPr>
        <w:spacing w:line="276" w:lineRule="auto"/>
        <w:ind w:right="-22"/>
        <w:rPr>
          <w:rFonts w:ascii="Arial" w:eastAsia="Arial" w:hAnsi="Arial"/>
          <w:sz w:val="19"/>
          <w:szCs w:val="19"/>
        </w:rPr>
      </w:pPr>
    </w:p>
    <w:p w14:paraId="175724DD" w14:textId="77777777" w:rsidR="00F82127" w:rsidRDefault="00F82127" w:rsidP="00F82127">
      <w:pPr>
        <w:spacing w:line="276" w:lineRule="auto"/>
        <w:ind w:right="-22"/>
        <w:rPr>
          <w:rFonts w:ascii="Arial" w:eastAsia="Arial" w:hAnsi="Arial"/>
          <w:sz w:val="19"/>
          <w:szCs w:val="19"/>
        </w:rPr>
      </w:pPr>
    </w:p>
    <w:p w14:paraId="2CEC3FE9" w14:textId="2DE187A8" w:rsidR="00F82127" w:rsidRPr="00F82127" w:rsidRDefault="00F82127" w:rsidP="00F82127">
      <w:pPr>
        <w:spacing w:line="276" w:lineRule="auto"/>
        <w:ind w:right="-22"/>
        <w:rPr>
          <w:rFonts w:ascii="Arial" w:eastAsia="Times New Roman" w:hAnsi="Arial"/>
          <w:sz w:val="19"/>
          <w:szCs w:val="19"/>
        </w:rPr>
        <w:sectPr w:rsidR="00F82127" w:rsidRPr="00F82127" w:rsidSect="00F82127">
          <w:type w:val="continuous"/>
          <w:pgSz w:w="11906" w:h="16838"/>
          <w:pgMar w:top="1134" w:right="1134" w:bottom="1134" w:left="1134" w:header="0" w:footer="0" w:gutter="0"/>
          <w:cols w:space="720"/>
          <w:formProt w:val="0"/>
        </w:sectPr>
      </w:pPr>
    </w:p>
    <w:p w14:paraId="1350738E" w14:textId="4F185A3C" w:rsidR="00723999" w:rsidRDefault="00723999" w:rsidP="00723999">
      <w:pPr>
        <w:pStyle w:val="3vff3xh4yd"/>
        <w:rPr>
          <w:rFonts w:ascii="Arial" w:eastAsia="Arial" w:hAnsi="Arial"/>
          <w:b/>
          <w:sz w:val="19"/>
          <w:szCs w:val="19"/>
        </w:rPr>
      </w:pPr>
    </w:p>
    <w:p w14:paraId="24845DB1" w14:textId="2834F966" w:rsidR="00723999" w:rsidRPr="002404A2" w:rsidRDefault="00723999" w:rsidP="00723999">
      <w:pPr>
        <w:pStyle w:val="3vff3xh4yd"/>
        <w:rPr>
          <w:rFonts w:ascii="Arial" w:hAnsi="Arial" w:cs="Arial"/>
          <w:b/>
          <w:sz w:val="19"/>
          <w:szCs w:val="19"/>
        </w:rPr>
      </w:pPr>
      <w:r w:rsidRPr="002404A2">
        <w:rPr>
          <w:rFonts w:ascii="Arial" w:hAnsi="Arial" w:cs="Arial"/>
          <w:b/>
          <w:sz w:val="19"/>
          <w:szCs w:val="19"/>
        </w:rPr>
        <w:t>Reproductive longevity estimated from dissection studies</w:t>
      </w:r>
    </w:p>
    <w:p w14:paraId="4B1A8ED8" w14:textId="77777777" w:rsidR="00723999" w:rsidRDefault="00723999" w:rsidP="00F82127">
      <w:pPr>
        <w:spacing w:line="276" w:lineRule="auto"/>
        <w:ind w:right="-22"/>
      </w:pPr>
    </w:p>
    <w:p w14:paraId="51022EB3" w14:textId="77777777" w:rsidR="00F82127" w:rsidRDefault="00F82127" w:rsidP="00F82127">
      <w:pPr>
        <w:spacing w:line="276" w:lineRule="auto"/>
        <w:ind w:right="-22"/>
        <w:rPr>
          <w:rFonts w:ascii="Arial" w:eastAsia="Times New Roman" w:hAnsi="Arial"/>
          <w:b/>
          <w:sz w:val="19"/>
          <w:szCs w:val="19"/>
        </w:rPr>
      </w:pPr>
    </w:p>
    <w:p w14:paraId="5BC65F45" w14:textId="77777777" w:rsidR="00F82127" w:rsidRDefault="00F82127" w:rsidP="00F82127">
      <w:pPr>
        <w:spacing w:line="276" w:lineRule="auto"/>
        <w:ind w:right="-22"/>
      </w:pPr>
      <w:r>
        <w:rPr>
          <w:rFonts w:ascii="Arial" w:eastAsia="Arial" w:hAnsi="Arial"/>
          <w:sz w:val="19"/>
          <w:szCs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ascii="Arial" w:eastAsia="Arial" w:hAnsi="Arial"/>
          <w:i/>
          <w:sz w:val="19"/>
          <w:szCs w:val="19"/>
        </w:rPr>
        <w:t>Anopheles sergentii</w:t>
      </w:r>
      <w:r>
        <w:rPr>
          <w:rFonts w:ascii="Arial" w:eastAsia="Arial" w:hAnsi="Arial"/>
          <w:sz w:val="19"/>
          <w:szCs w:val="19"/>
        </w:rPr>
        <w:t xml:space="preserve"> (3.0 cycles; posterior mean) which is adapted to desert conditions (it is known as the “oasis vector” of malaria; Sinka et al., 2010) and may have evolved greater longevity. The major African malaria vector </w:t>
      </w:r>
      <w:r>
        <w:rPr>
          <w:rFonts w:ascii="Arial" w:eastAsia="Arial" w:hAnsi="Arial"/>
          <w:i/>
          <w:sz w:val="19"/>
          <w:szCs w:val="19"/>
        </w:rPr>
        <w:t>A. gambiae</w:t>
      </w:r>
      <w:r>
        <w:rPr>
          <w:rFonts w:ascii="Arial" w:eastAsia="Arial" w:hAnsi="Arial"/>
          <w:sz w:val="19"/>
          <w:szCs w:val="19"/>
        </w:rPr>
        <w:t xml:space="preserve"> </w:t>
      </w:r>
      <w:r>
        <w:rPr>
          <w:rFonts w:ascii="Arial" w:eastAsia="Arial" w:hAnsi="Arial"/>
          <w:i/>
          <w:sz w:val="19"/>
          <w:szCs w:val="19"/>
        </w:rPr>
        <w:t xml:space="preserve">s.l. </w:t>
      </w:r>
      <w:r>
        <w:rPr>
          <w:rFonts w:ascii="Arial" w:eastAsia="Arial" w:hAnsi="Arial"/>
          <w:sz w:val="19"/>
          <w:szCs w:val="19"/>
        </w:rPr>
        <w:t>was estimated to be the second longest living (2.4 cycles; posterior mean).</w:t>
      </w:r>
      <w:r>
        <w:rPr>
          <w:rFonts w:ascii="Arial" w:eastAsia="Arial" w:hAnsi="Arial"/>
          <w:i/>
          <w:sz w:val="19"/>
          <w:szCs w:val="19"/>
        </w:rPr>
        <w:t xml:space="preserve"> </w:t>
      </w:r>
      <w:r>
        <w:rPr>
          <w:rFonts w:ascii="Arial" w:eastAsia="Arial" w:hAnsi="Arial"/>
          <w:sz w:val="19"/>
          <w:szCs w:val="19"/>
        </w:rPr>
        <w:t xml:space="preserve">The smallest estimated mean number of gonotrophic cycles was for </w:t>
      </w:r>
      <w:r>
        <w:rPr>
          <w:rFonts w:ascii="Arial" w:eastAsia="Arial" w:hAnsi="Arial"/>
          <w:i/>
          <w:sz w:val="19"/>
          <w:szCs w:val="19"/>
        </w:rPr>
        <w:t>Anopheles</w:t>
      </w:r>
      <w:r>
        <w:rPr>
          <w:rFonts w:ascii="Arial" w:eastAsia="Arial" w:hAnsi="Arial"/>
          <w:sz w:val="19"/>
          <w:szCs w:val="19"/>
        </w:rPr>
        <w:t xml:space="preserve"> </w:t>
      </w:r>
      <w:r>
        <w:rPr>
          <w:rFonts w:ascii="Arial" w:eastAsia="Arial" w:hAnsi="Arial"/>
          <w:i/>
          <w:sz w:val="19"/>
          <w:szCs w:val="19"/>
        </w:rPr>
        <w:t xml:space="preserve">bellator </w:t>
      </w:r>
      <w:r>
        <w:rPr>
          <w:rFonts w:ascii="Arial" w:eastAsia="Arial" w:hAnsi="Arial"/>
          <w:sz w:val="19"/>
          <w:szCs w:val="19"/>
        </w:rPr>
        <w:t>(0.6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w:t>
      </w:r>
      <w:r>
        <w:rPr>
          <w:rFonts w:ascii="Arial" w:eastAsia="Arial" w:hAnsi="Arial"/>
          <w:sz w:val="19"/>
          <w:szCs w:val="19"/>
        </w:rPr>
        <w:lastRenderedPageBreak/>
        <w:t>There were significant diﬀerences in estimated lifetime gonotrophic cycles amongst species (ANOVA: F</w:t>
      </w:r>
      <w:r>
        <w:rPr>
          <w:rFonts w:ascii="Arial" w:eastAsia="Arial" w:hAnsi="Arial"/>
          <w:sz w:val="19"/>
          <w:szCs w:val="19"/>
          <w:vertAlign w:val="subscript"/>
        </w:rPr>
        <w:t>24,106</w:t>
      </w:r>
      <w:r>
        <w:rPr>
          <w:rFonts w:ascii="Arial" w:eastAsia="Arial" w:hAnsi="Arial"/>
          <w:sz w:val="19"/>
          <w:szCs w:val="19"/>
        </w:rPr>
        <w:t xml:space="preserve"> =2.2, </w:t>
      </w:r>
      <w:r>
        <w:rPr>
          <w:rFonts w:ascii="Arial" w:eastAsia="Arial" w:hAnsi="Arial"/>
          <w:i/>
          <w:sz w:val="19"/>
          <w:szCs w:val="19"/>
        </w:rPr>
        <w:t>p</w:t>
      </w:r>
      <w:r>
        <w:rPr>
          <w:rFonts w:ascii="Arial" w:eastAsia="Arial" w:hAnsi="Arial"/>
          <w:sz w:val="19"/>
          <w:szCs w:val="19"/>
        </w:rPr>
        <w:t xml:space="preserve"> &lt;0.01; the non-parametric Kruskal</w:t>
      </w:r>
      <w:r>
        <w:rPr>
          <w:rFonts w:ascii="Arial" w:hAnsi="Arial"/>
          <w:sz w:val="19"/>
          <w:szCs w:val="19"/>
        </w:rPr>
        <w:t>-</w:t>
      </w:r>
      <w:r>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41B687" w14:textId="77777777" w:rsidR="00F82127" w:rsidRDefault="00F82127" w:rsidP="00F82127">
      <w:pPr>
        <w:spacing w:line="276" w:lineRule="auto"/>
        <w:ind w:right="-22"/>
        <w:rPr>
          <w:rFonts w:ascii="Arial" w:eastAsia="Times New Roman" w:hAnsi="Arial"/>
          <w:sz w:val="19"/>
          <w:szCs w:val="19"/>
        </w:rPr>
      </w:pPr>
    </w:p>
    <w:p w14:paraId="4804386D" w14:textId="77777777" w:rsidR="00F82127" w:rsidRDefault="00F82127" w:rsidP="00F82127">
      <w:pPr>
        <w:spacing w:line="276" w:lineRule="auto"/>
        <w:ind w:right="-22"/>
      </w:pPr>
      <w:r>
        <w:rPr>
          <w:rFonts w:ascii="Arial" w:eastAsia="Arial" w:hAnsi="Arial"/>
          <w:sz w:val="19"/>
          <w:szCs w:val="19"/>
        </w:rPr>
        <w:t xml:space="preserve">The estimated lifetime gonotrophic cycles for the diﬀerent genera were </w:t>
      </w:r>
      <w:r>
        <w:rPr>
          <w:rFonts w:ascii="Arial" w:eastAsia="Arial" w:hAnsi="Arial"/>
          <w:i/>
          <w:sz w:val="19"/>
          <w:szCs w:val="19"/>
        </w:rPr>
        <w:t>Anopheles,</w:t>
      </w:r>
      <w:r>
        <w:rPr>
          <w:rFonts w:ascii="Arial" w:eastAsia="Arial" w:hAnsi="Arial"/>
          <w:sz w:val="19"/>
          <w:szCs w:val="19"/>
        </w:rPr>
        <w:t xml:space="preserve"> 1.6; </w:t>
      </w:r>
      <w:r>
        <w:rPr>
          <w:rFonts w:ascii="Arial" w:eastAsia="Arial" w:hAnsi="Arial"/>
          <w:i/>
          <w:sz w:val="19"/>
          <w:szCs w:val="19"/>
        </w:rPr>
        <w:t>Culex,</w:t>
      </w:r>
      <w:r>
        <w:rPr>
          <w:rFonts w:ascii="Arial" w:eastAsia="Arial" w:hAnsi="Arial"/>
          <w:sz w:val="19"/>
          <w:szCs w:val="19"/>
        </w:rPr>
        <w:t xml:space="preserve"> 1.2; </w:t>
      </w:r>
      <w:r>
        <w:rPr>
          <w:rFonts w:ascii="Arial" w:eastAsia="Arial" w:hAnsi="Arial"/>
          <w:i/>
          <w:sz w:val="19"/>
          <w:szCs w:val="19"/>
        </w:rPr>
        <w:t>Mansonia</w:t>
      </w:r>
      <w:r>
        <w:rPr>
          <w:rFonts w:ascii="Arial" w:eastAsia="Arial" w:hAnsi="Arial"/>
          <w:sz w:val="19"/>
          <w:szCs w:val="19"/>
        </w:rPr>
        <w:t xml:space="preserve">, 1.1; and </w:t>
      </w:r>
      <w:r>
        <w:rPr>
          <w:rFonts w:ascii="Arial" w:eastAsia="Arial" w:hAnsi="Arial"/>
          <w:i/>
          <w:sz w:val="19"/>
          <w:szCs w:val="19"/>
        </w:rPr>
        <w:t>Aedes</w:t>
      </w:r>
      <w:r>
        <w:rPr>
          <w:rFonts w:ascii="Arial" w:eastAsia="Arial" w:hAnsi="Arial"/>
          <w:sz w:val="19"/>
          <w:szCs w:val="19"/>
        </w:rPr>
        <w:t xml:space="preserve"> 0.8 (Fig. 4; Table S2) and the diﬀerences between the genera were significant (ANOVA: F</w:t>
      </w:r>
      <w:r>
        <w:rPr>
          <w:rFonts w:ascii="Arial" w:eastAsia="Arial" w:hAnsi="Arial"/>
          <w:sz w:val="19"/>
          <w:szCs w:val="19"/>
          <w:vertAlign w:val="subscript"/>
        </w:rPr>
        <w:t>3,127</w:t>
      </w:r>
      <w:r>
        <w:rPr>
          <w:rFonts w:ascii="Arial" w:eastAsia="Arial" w:hAnsi="Arial"/>
          <w:sz w:val="19"/>
          <w:szCs w:val="19"/>
        </w:rPr>
        <w:t xml:space="preserve"> =3.4, </w:t>
      </w:r>
      <w:r>
        <w:rPr>
          <w:rFonts w:ascii="Arial" w:eastAsia="Arial" w:hAnsi="Arial"/>
          <w:i/>
          <w:sz w:val="19"/>
          <w:szCs w:val="19"/>
        </w:rPr>
        <w:t>p</w:t>
      </w:r>
      <w:r>
        <w:rPr>
          <w:rFonts w:ascii="Arial" w:eastAsia="Arial" w:hAnsi="Arial"/>
          <w:sz w:val="19"/>
          <w:szCs w:val="19"/>
        </w:rPr>
        <w:t xml:space="preserve"> =0.02; the non-parametric Kruskal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64F59034" w14:textId="77777777" w:rsidR="00F82127" w:rsidRDefault="00F82127" w:rsidP="00F82127">
      <w:pPr>
        <w:spacing w:line="276" w:lineRule="auto"/>
        <w:ind w:right="-22"/>
        <w:rPr>
          <w:rFonts w:ascii="Arial" w:eastAsia="Times New Roman" w:hAnsi="Arial"/>
          <w:sz w:val="19"/>
          <w:szCs w:val="19"/>
        </w:rPr>
      </w:pPr>
    </w:p>
    <w:p w14:paraId="0257F906" w14:textId="6A838467" w:rsidR="00F82127" w:rsidRDefault="00F82127" w:rsidP="00F82127">
      <w:pPr>
        <w:spacing w:line="276" w:lineRule="auto"/>
        <w:ind w:right="-22"/>
        <w:rPr>
          <w:rFonts w:ascii="Arial" w:eastAsia="Times New Roman" w:hAnsi="Arial"/>
          <w:b/>
          <w:sz w:val="19"/>
          <w:szCs w:val="19"/>
        </w:rPr>
      </w:pPr>
      <w:r>
        <w:rPr>
          <w:rFonts w:ascii="Arial" w:eastAsia="Arial" w:hAnsi="Arial"/>
          <w:b/>
          <w:sz w:val="19"/>
          <w:szCs w:val="19"/>
        </w:rPr>
        <w:t>Comparison of longevity estimates from</w:t>
      </w:r>
      <w:r w:rsidR="00723999">
        <w:rPr>
          <w:rFonts w:ascii="Arial" w:eastAsia="Arial" w:hAnsi="Arial"/>
          <w:b/>
          <w:sz w:val="19"/>
          <w:szCs w:val="19"/>
        </w:rPr>
        <w:t xml:space="preserve"> MRR and dissection studies</w:t>
      </w:r>
    </w:p>
    <w:p w14:paraId="03F90884" w14:textId="77777777" w:rsidR="00F82127" w:rsidRDefault="00F82127" w:rsidP="00F82127">
      <w:pPr>
        <w:spacing w:line="276" w:lineRule="auto"/>
        <w:ind w:right="-22"/>
      </w:pPr>
      <w:r>
        <w:rPr>
          <w:rFonts w:ascii="Arial" w:eastAsia="Arial" w:hAnsi="Arial"/>
          <w:sz w:val="19"/>
          <w:szCs w:val="19"/>
        </w:rPr>
        <w:t xml:space="preserve">Using the data collected from a literature search, we estimated that </w:t>
      </w:r>
      <w:commentRangeStart w:id="127"/>
      <w:r>
        <w:rPr>
          <w:rFonts w:ascii="Arial" w:eastAsia="Arial" w:hAnsi="Arial"/>
          <w:sz w:val="19"/>
          <w:szCs w:val="19"/>
        </w:rPr>
        <w:t>the first gonotrophic cycle duration</w:t>
      </w:r>
      <w:commentRangeEnd w:id="127"/>
      <w:r w:rsidR="00780C7C">
        <w:rPr>
          <w:rStyle w:val="CommentReference"/>
          <w:rFonts w:ascii="Liberation Serif" w:eastAsia="AR PL SungtiL GB" w:hAnsi="Liberation Serif" w:cs="Mangal"/>
          <w:kern w:val="2"/>
          <w:lang w:val="en-GB"/>
        </w:rPr>
        <w:commentReference w:id="127"/>
      </w:r>
      <w:r>
        <w:rPr>
          <w:rFonts w:ascii="Arial" w:eastAsia="Arial" w:hAnsi="Arial"/>
          <w:sz w:val="19"/>
          <w:szCs w:val="19"/>
        </w:rPr>
        <w:t xml:space="preserve">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lifespan for the species and genera in the dissection dataset (see also Fig. S10). For 12 species, we had enough data from both species to make a comparison, and there was a positive correlation (not statistically significant;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34, </w:t>
      </w:r>
      <w:r>
        <w:rPr>
          <w:rFonts w:ascii="Arial" w:eastAsia="Arial" w:hAnsi="Arial"/>
          <w:i/>
          <w:sz w:val="19"/>
          <w:szCs w:val="19"/>
        </w:rPr>
        <w:t>n</w:t>
      </w:r>
      <w:r>
        <w:rPr>
          <w:rFonts w:ascii="Arial" w:eastAsia="Arial" w:hAnsi="Arial"/>
          <w:sz w:val="19"/>
          <w:szCs w:val="19"/>
        </w:rPr>
        <w:t xml:space="preserve"> = 12,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27) between the two measures (</w:t>
      </w:r>
      <w:commentRangeStart w:id="128"/>
      <w:r>
        <w:rPr>
          <w:rFonts w:ascii="Arial" w:eastAsia="Arial" w:hAnsi="Arial"/>
          <w:sz w:val="19"/>
          <w:szCs w:val="19"/>
        </w:rPr>
        <w:t>Fig. 5</w:t>
      </w:r>
      <w:commentRangeEnd w:id="128"/>
      <w:r w:rsidR="00780C7C">
        <w:rPr>
          <w:rStyle w:val="CommentReference"/>
          <w:rFonts w:ascii="Liberation Serif" w:eastAsia="AR PL SungtiL GB" w:hAnsi="Liberation Serif" w:cs="Mangal"/>
          <w:kern w:val="2"/>
          <w:lang w:val="en-GB"/>
        </w:rPr>
        <w:commentReference w:id="128"/>
      </w:r>
      <w:r>
        <w:rPr>
          <w:rFonts w:ascii="Arial" w:eastAsia="Arial" w:hAnsi="Arial"/>
          <w:sz w:val="19"/>
          <w:szCs w:val="19"/>
        </w:rPr>
        <w:t xml:space="preserve">), and in only one case – for </w:t>
      </w:r>
      <w:r>
        <w:rPr>
          <w:rFonts w:ascii="Arial" w:eastAsia="Arial" w:hAnsi="Arial"/>
          <w:i/>
          <w:sz w:val="19"/>
          <w:szCs w:val="19"/>
        </w:rPr>
        <w:t>A. darlingi</w:t>
      </w:r>
      <w:r>
        <w:rPr>
          <w:rFonts w:ascii="Arial" w:eastAsia="Arial" w:hAnsi="Arial"/>
          <w:sz w:val="19"/>
          <w:szCs w:val="19"/>
        </w:rPr>
        <w:t xml:space="preserve"> - there was a significant diﬀerence in the time-series level LBLs (Table S4).</w:t>
      </w:r>
    </w:p>
    <w:p w14:paraId="03C85F50" w14:textId="77777777" w:rsidR="00F82127" w:rsidRDefault="00F82127" w:rsidP="00F82127">
      <w:pPr>
        <w:spacing w:line="276" w:lineRule="auto"/>
        <w:ind w:right="-22"/>
        <w:rPr>
          <w:rFonts w:ascii="Arial" w:eastAsia="Times New Roman" w:hAnsi="Arial"/>
          <w:sz w:val="19"/>
          <w:szCs w:val="19"/>
        </w:rPr>
      </w:pPr>
    </w:p>
    <w:p w14:paraId="38FD42BD" w14:textId="77777777" w:rsidR="00F82127" w:rsidRDefault="00F82127" w:rsidP="00F82127">
      <w:pPr>
        <w:spacing w:line="276" w:lineRule="auto"/>
        <w:ind w:right="-22"/>
      </w:pPr>
      <w:r>
        <w:rPr>
          <w:rFonts w:ascii="Arial" w:eastAsia="Arial" w:hAnsi="Arial"/>
          <w:b/>
          <w:sz w:val="19"/>
          <w:szCs w:val="19"/>
        </w:rPr>
        <w:t>Evidence for age-dependent mortality</w:t>
      </w:r>
    </w:p>
    <w:p w14:paraId="66F63091" w14:textId="77777777" w:rsidR="00F82127" w:rsidRDefault="00F82127" w:rsidP="00F82127">
      <w:pPr>
        <w:spacing w:line="276" w:lineRule="auto"/>
        <w:ind w:right="-22"/>
        <w:rPr>
          <w:rFonts w:ascii="Arial" w:eastAsia="Times New Roman" w:hAnsi="Arial"/>
          <w:b/>
          <w:sz w:val="19"/>
          <w:szCs w:val="19"/>
        </w:rPr>
      </w:pPr>
    </w:p>
    <w:p w14:paraId="0DB210CE" w14:textId="77777777" w:rsidR="00F82127" w:rsidDel="002404A2" w:rsidRDefault="00F82127" w:rsidP="00F82127">
      <w:pPr>
        <w:spacing w:line="276" w:lineRule="auto"/>
        <w:ind w:right="-22"/>
        <w:rPr>
          <w:del w:id="129" w:author="Ace North" w:date="2018-12-06T10:22:00Z"/>
        </w:rPr>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maximise our chance of detecting age-varying mortality (though aware of the risks of false positives with multiple estimations). </w:t>
      </w:r>
      <w:commentRangeStart w:id="130"/>
      <w:commentRangeStart w:id="131"/>
      <w:commentRangeEnd w:id="130"/>
      <w:r>
        <w:rPr>
          <w:rFonts w:ascii="Arial" w:eastAsia="Arial" w:hAnsi="Arial"/>
          <w:sz w:val="19"/>
          <w:szCs w:val="19"/>
        </w:rPr>
        <w:commentReference w:id="130"/>
      </w:r>
      <w:commentRangeEnd w:id="131"/>
      <w:r w:rsidR="006D490F">
        <w:rPr>
          <w:rStyle w:val="CommentReference"/>
          <w:rFonts w:ascii="Liberation Serif" w:eastAsia="AR PL SungtiL GB" w:hAnsi="Liberation Serif" w:cs="Mangal"/>
          <w:kern w:val="2"/>
          <w:lang w:val="en-GB"/>
        </w:rPr>
        <w:commentReference w:id="131"/>
      </w:r>
    </w:p>
    <w:p w14:paraId="033B786B" w14:textId="527B4D71" w:rsidR="00F82127" w:rsidDel="002404A2" w:rsidRDefault="00F82127">
      <w:pPr>
        <w:spacing w:line="276" w:lineRule="auto"/>
        <w:ind w:right="-22"/>
        <w:rPr>
          <w:del w:id="132" w:author="Ace North" w:date="2018-12-06T10:22:00Z"/>
        </w:rPr>
        <w:sectPr w:rsidR="00F82127" w:rsidDel="002404A2">
          <w:type w:val="continuous"/>
          <w:pgSz w:w="11906" w:h="16838"/>
          <w:pgMar w:top="1134" w:right="1134" w:bottom="1134" w:left="1134" w:header="0" w:footer="0" w:gutter="0"/>
          <w:cols w:space="720"/>
          <w:formProt w:val="0"/>
        </w:sectPr>
        <w:pPrChange w:id="133" w:author="Ace North" w:date="2018-12-06T10:22:00Z">
          <w:pPr/>
        </w:pPrChange>
      </w:pPr>
    </w:p>
    <w:p w14:paraId="1B876296" w14:textId="5F56C2B6" w:rsidR="00F82127" w:rsidDel="002404A2" w:rsidRDefault="00F82127" w:rsidP="00F82127">
      <w:pPr>
        <w:spacing w:line="276" w:lineRule="auto"/>
        <w:ind w:right="-22"/>
        <w:rPr>
          <w:del w:id="134" w:author="Ace North" w:date="2018-12-06T10:22:00Z"/>
          <w:rFonts w:ascii="Arial" w:eastAsia="Arial" w:hAnsi="Arial"/>
          <w:sz w:val="19"/>
          <w:szCs w:val="19"/>
        </w:rPr>
      </w:pPr>
      <w:bookmarkStart w:id="135" w:name="page7"/>
      <w:bookmarkEnd w:id="135"/>
    </w:p>
    <w:p w14:paraId="33DDD36F" w14:textId="236F8D9B" w:rsidR="00F82127" w:rsidRDefault="00F82127" w:rsidP="00F82127">
      <w:pPr>
        <w:spacing w:line="276" w:lineRule="auto"/>
        <w:ind w:right="-22"/>
      </w:pPr>
      <w:r>
        <w:rPr>
          <w:rFonts w:ascii="Arial" w:eastAsia="Arial" w:hAnsi="Arial"/>
          <w:sz w:val="19"/>
          <w:szCs w:val="19"/>
        </w:rPr>
        <w:t xml:space="preserve">In Fig. 6, we compare the predictive performance of the six models for describing lifespan in MRR studies of 33 species (see SOM for details).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Ae. Aegypti</w:t>
      </w:r>
      <w:r>
        <w:rPr>
          <w:rFonts w:ascii="Arial" w:eastAsia="Arial" w:hAnsi="Arial"/>
          <w:sz w:val="19"/>
          <w:szCs w:val="19"/>
        </w:rPr>
        <w:t xml:space="preserve">, the main vector of dengue fever, Zika and chikungunya. These studies also tended to include multiple release MRR studies which, on average, were conducted over a longer period of time than the others, which may be why </w:t>
      </w:r>
      <w:commentRangeStart w:id="136"/>
      <w:r>
        <w:rPr>
          <w:rFonts w:ascii="Arial" w:eastAsia="Arial" w:hAnsi="Arial"/>
          <w:sz w:val="19"/>
          <w:szCs w:val="19"/>
        </w:rPr>
        <w:t xml:space="preserve">we </w:t>
      </w:r>
      <w:commentRangeEnd w:id="136"/>
      <w:ins w:id="137" w:author="Charles Godfray" w:date="2018-12-17T12:04:00Z">
        <w:r w:rsidR="00462652">
          <w:rPr>
            <w:rFonts w:ascii="Arial" w:eastAsia="Arial" w:hAnsi="Arial"/>
            <w:sz w:val="19"/>
            <w:szCs w:val="19"/>
          </w:rPr>
          <w:t>76</w:t>
        </w:r>
      </w:ins>
      <w:r w:rsidR="00462652">
        <w:rPr>
          <w:rStyle w:val="CommentReference"/>
          <w:rFonts w:ascii="Liberation Serif" w:eastAsia="AR PL SungtiL GB" w:hAnsi="Liberation Serif" w:cs="Mangal"/>
          <w:kern w:val="2"/>
          <w:lang w:val="en-GB"/>
        </w:rPr>
        <w:commentReference w:id="136"/>
      </w:r>
      <w:r>
        <w:rPr>
          <w:rFonts w:ascii="Arial" w:eastAsia="Arial" w:hAnsi="Arial"/>
          <w:sz w:val="19"/>
          <w:szCs w:val="19"/>
        </w:rPr>
        <w:t>failed to detect age-dependence in the latter (Fig S11).</w:t>
      </w:r>
    </w:p>
    <w:p w14:paraId="600529FB" w14:textId="77777777" w:rsidR="00F82127" w:rsidRDefault="00F82127" w:rsidP="00F82127">
      <w:pPr>
        <w:spacing w:line="276" w:lineRule="auto"/>
        <w:ind w:right="-22"/>
        <w:rPr>
          <w:rFonts w:ascii="Arial" w:eastAsia="Times New Roman" w:hAnsi="Arial"/>
          <w:sz w:val="19"/>
          <w:szCs w:val="19"/>
        </w:rPr>
      </w:pPr>
    </w:p>
    <w:p w14:paraId="41286829" w14:textId="77777777" w:rsidR="00F82127" w:rsidRDefault="00F82127" w:rsidP="00F82127">
      <w:pPr>
        <w:spacing w:line="276" w:lineRule="auto"/>
        <w:ind w:right="-22"/>
      </w:pPr>
      <w:r>
        <w:rPr>
          <w:rFonts w:ascii="Arial" w:eastAsia="Arial" w:hAnsi="Arial"/>
          <w:sz w:val="19"/>
          <w:szCs w:val="19"/>
        </w:rPr>
        <w:t>In Fig. 7, we compare the predictive performance of the six models for describing lifespan in dissection studies of 25 species, and categorise the evidence in the same way as for the MRR analysis. By our metric, we determined that there were only two species with evidence for age-dependent mortality (</w:t>
      </w:r>
      <w:r>
        <w:rPr>
          <w:rFonts w:ascii="Arial" w:eastAsia="Arial" w:hAnsi="Arial"/>
          <w:i/>
          <w:sz w:val="19"/>
          <w:szCs w:val="19"/>
        </w:rPr>
        <w:t>A. gambiae s.l.</w:t>
      </w:r>
      <w:r>
        <w:rPr>
          <w:rFonts w:ascii="Arial" w:eastAsia="Arial" w:hAnsi="Arial"/>
          <w:sz w:val="19"/>
          <w:szCs w:val="19"/>
        </w:rPr>
        <w:t xml:space="preserve"> and </w:t>
      </w:r>
      <w:r>
        <w:rPr>
          <w:rFonts w:ascii="Arial" w:eastAsia="Arial" w:hAnsi="Arial"/>
          <w:i/>
          <w:sz w:val="19"/>
          <w:szCs w:val="19"/>
        </w:rPr>
        <w:t>A. minimus</w:t>
      </w:r>
      <w:r>
        <w:rPr>
          <w:rFonts w:ascii="Arial" w:eastAsia="Arial" w:hAnsi="Arial"/>
          <w:sz w:val="19"/>
          <w:szCs w:val="19"/>
        </w:rPr>
        <w:t xml:space="preserve">). </w:t>
      </w:r>
    </w:p>
    <w:p w14:paraId="4630CEE7" w14:textId="77777777" w:rsidR="00F82127" w:rsidRDefault="00F82127" w:rsidP="00F82127">
      <w:pPr>
        <w:spacing w:line="276" w:lineRule="auto"/>
        <w:ind w:right="-22"/>
        <w:rPr>
          <w:rFonts w:ascii="Arial" w:eastAsia="Times New Roman" w:hAnsi="Arial"/>
          <w:sz w:val="19"/>
          <w:szCs w:val="19"/>
        </w:rPr>
      </w:pPr>
    </w:p>
    <w:p w14:paraId="597E3DDF" w14:textId="77777777" w:rsidR="00F82127" w:rsidRPr="00210515" w:rsidRDefault="00F82127" w:rsidP="00F82127">
      <w:pPr>
        <w:spacing w:line="276" w:lineRule="auto"/>
        <w:ind w:right="-22"/>
      </w:pPr>
      <w:r>
        <w:rPr>
          <w:rFonts w:ascii="Arial" w:eastAsia="Times New Roman" w:hAnsi="Arial"/>
          <w:sz w:val="19"/>
          <w:szCs w:val="19"/>
        </w:rPr>
        <w:t>Overall, we conclude that the evidence for age dependence from MRR and dissection studies is mixed. From the two groups of species that were identified as exhibiting senescence from each meta-analysis, there was no overlap. Using the Gompertz model only, we compared the predictive accuracy versus the exponential for the 12 species with data from both analyses (Fig. S12) and only in one case (</w:t>
      </w:r>
      <w:r>
        <w:rPr>
          <w:rFonts w:ascii="Arial" w:eastAsia="Times New Roman" w:hAnsi="Arial"/>
          <w:i/>
          <w:sz w:val="19"/>
          <w:szCs w:val="19"/>
        </w:rPr>
        <w:t>A. subpictus s.l.</w:t>
      </w:r>
      <w:r>
        <w:rPr>
          <w:rFonts w:ascii="Arial" w:eastAsia="Times New Roman" w:hAnsi="Arial"/>
          <w:sz w:val="19"/>
          <w:szCs w:val="19"/>
        </w:rPr>
        <w:t xml:space="preserve">) there was consensus that the age-dependent model provided a better fit to the data. </w:t>
      </w:r>
      <w:r>
        <w:rPr>
          <w:rFonts w:ascii="Arial" w:eastAsia="Arial" w:hAnsi="Arial"/>
          <w:sz w:val="19"/>
          <w:szCs w:val="19"/>
        </w:rPr>
        <w:t>It is possible that some mosquito species do not live long enough in the wild to experience physiological decline. In support of this, a Spearman’s rank correlation test indicated that there was positive correlation between the ranked estimated LBLs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this was not significant for the dissection analysis (</w:t>
      </w:r>
      <w:r>
        <w:rPr>
          <w:rFonts w:ascii="Arial" w:eastAsia="Arial" w:hAnsi="Arial"/>
          <w:i/>
          <w:sz w:val="19"/>
          <w:szCs w:val="19"/>
        </w:rPr>
        <w:t>ρ</w:t>
      </w:r>
      <w:r>
        <w:rPr>
          <w:rFonts w:ascii="Arial" w:eastAsia="Arial" w:hAnsi="Arial"/>
          <w:sz w:val="19"/>
          <w:szCs w:val="19"/>
        </w:rPr>
        <w:t>=0.07, p=0.43).</w:t>
      </w:r>
    </w:p>
    <w:p w14:paraId="5B187890" w14:textId="77777777" w:rsidR="00F82127" w:rsidRPr="00180F87" w:rsidRDefault="00F82127" w:rsidP="00F82127">
      <w:pPr>
        <w:spacing w:line="276" w:lineRule="auto"/>
        <w:ind w:right="-22"/>
        <w:rPr>
          <w:rFonts w:ascii="Arial" w:eastAsia="Times New Roman" w:hAnsi="Arial"/>
          <w:sz w:val="19"/>
          <w:szCs w:val="19"/>
        </w:rPr>
      </w:pPr>
    </w:p>
    <w:p w14:paraId="54D6235F" w14:textId="77777777" w:rsidR="00F82127" w:rsidRDefault="00F82127" w:rsidP="00F82127">
      <w:pPr>
        <w:spacing w:line="276" w:lineRule="auto"/>
        <w:ind w:right="-22"/>
        <w:rPr>
          <w:rFonts w:ascii="Arial" w:eastAsia="Times New Roman" w:hAnsi="Arial"/>
          <w:sz w:val="19"/>
          <w:szCs w:val="19"/>
        </w:rPr>
      </w:pPr>
    </w:p>
    <w:p w14:paraId="3617E567" w14:textId="77777777" w:rsidR="00F82127" w:rsidRDefault="00F82127" w:rsidP="00F82127">
      <w:pPr>
        <w:spacing w:line="276" w:lineRule="auto"/>
        <w:ind w:right="-22"/>
      </w:pPr>
      <w:r>
        <w:rPr>
          <w:rFonts w:ascii="Arial" w:eastAsia="Arial" w:hAnsi="Arial"/>
          <w:b/>
          <w:sz w:val="19"/>
          <w:szCs w:val="19"/>
        </w:rPr>
        <w:t>Estimates of the fraction mosquitoes capable of transmitting disease</w:t>
      </w:r>
    </w:p>
    <w:p w14:paraId="4DC87DDA" w14:textId="77777777" w:rsidR="00F82127" w:rsidRDefault="00F82127" w:rsidP="00F82127">
      <w:pPr>
        <w:spacing w:line="276" w:lineRule="auto"/>
        <w:ind w:right="-22"/>
        <w:rPr>
          <w:rFonts w:ascii="Arial" w:eastAsia="Times New Roman" w:hAnsi="Arial"/>
          <w:b/>
          <w:sz w:val="19"/>
          <w:szCs w:val="19"/>
        </w:rPr>
      </w:pPr>
    </w:p>
    <w:p w14:paraId="1F910171" w14:textId="77777777" w:rsidR="00F82127" w:rsidRDefault="00F82127" w:rsidP="00F82127">
      <w:pPr>
        <w:spacing w:line="276" w:lineRule="auto"/>
        <w:ind w:right="-22"/>
      </w:pPr>
      <w:r>
        <w:rPr>
          <w:rFonts w:ascii="Arial" w:eastAsia="Arial" w:hAnsi="Arial"/>
          <w:sz w:val="19"/>
          <w:szCs w:val="19"/>
        </w:rPr>
        <w:t>We can use the LBL estimates from our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138" w:name="page8"/>
      <w:bookmarkEnd w:id="138"/>
      <w:r>
        <w:rPr>
          <w:rFonts w:ascii="Arial" w:eastAsia="Arial" w:hAnsi="Arial"/>
          <w:sz w:val="19"/>
          <w:szCs w:val="19"/>
        </w:rPr>
        <w:t xml:space="preserve"> species (see SOM for references used to identify species as vectors) and their most significant diseases.</w:t>
      </w:r>
    </w:p>
    <w:p w14:paraId="18F11F73" w14:textId="77777777" w:rsidR="00F82127" w:rsidRDefault="00F82127" w:rsidP="00F82127">
      <w:pPr>
        <w:spacing w:line="276" w:lineRule="auto"/>
        <w:ind w:right="-22"/>
        <w:rPr>
          <w:rFonts w:ascii="Arial" w:eastAsia="Times New Roman" w:hAnsi="Arial"/>
          <w:sz w:val="19"/>
          <w:szCs w:val="19"/>
        </w:rPr>
      </w:pPr>
    </w:p>
    <w:p w14:paraId="7550389E" w14:textId="77777777" w:rsidR="00F82127" w:rsidRDefault="00F82127" w:rsidP="00F82127">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A. subpictus</w:t>
      </w:r>
      <w:r>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Pr>
          <w:rFonts w:ascii="Arial" w:eastAsia="Arial" w:hAnsi="Arial"/>
          <w:i/>
          <w:sz w:val="19"/>
          <w:szCs w:val="19"/>
        </w:rPr>
        <w:t>A sergentii.</w:t>
      </w:r>
      <w:r>
        <w:rPr>
          <w:rFonts w:ascii="Arial" w:eastAsia="Arial" w:hAnsi="Arial"/>
          <w:sz w:val="19"/>
          <w:szCs w:val="19"/>
        </w:rPr>
        <w:t xml:space="preserve"> The proportions surviving long enough to become infectious for </w:t>
      </w:r>
      <w:r>
        <w:rPr>
          <w:rFonts w:ascii="Arial" w:eastAsia="Arial" w:hAnsi="Arial"/>
          <w:i/>
          <w:sz w:val="19"/>
          <w:szCs w:val="19"/>
        </w:rPr>
        <w:t>A. gambiae s.l.</w:t>
      </w:r>
      <w:r>
        <w:rPr>
          <w:rFonts w:ascii="Arial" w:eastAsia="Arial" w:hAnsi="Arial"/>
          <w:sz w:val="19"/>
          <w:szCs w:val="19"/>
        </w:rPr>
        <w:t xml:space="preserve"> were 10% (from MRRs) and 27% (from dissection studies); and for </w:t>
      </w:r>
      <w:r>
        <w:rPr>
          <w:rFonts w:ascii="Arial" w:eastAsia="Arial" w:hAnsi="Arial"/>
          <w:i/>
          <w:sz w:val="19"/>
          <w:szCs w:val="19"/>
        </w:rPr>
        <w:t>A.</w:t>
      </w:r>
      <w:r>
        <w:rPr>
          <w:rFonts w:ascii="Arial" w:eastAsia="Arial" w:hAnsi="Arial"/>
          <w:sz w:val="19"/>
          <w:szCs w:val="19"/>
        </w:rPr>
        <w:t xml:space="preserve"> </w:t>
      </w:r>
      <w:r>
        <w:rPr>
          <w:rFonts w:ascii="Arial" w:eastAsia="Arial" w:hAnsi="Arial"/>
          <w:i/>
          <w:sz w:val="19"/>
          <w:szCs w:val="19"/>
        </w:rPr>
        <w:t>funestus s.l.</w:t>
      </w:r>
      <w:r>
        <w:rPr>
          <w:rFonts w:ascii="Arial" w:eastAsia="Arial" w:hAnsi="Arial"/>
          <w:sz w:val="19"/>
          <w:szCs w:val="19"/>
        </w:rPr>
        <w:t>, 9% (from MRRs). Using the individual time series estimates, there</w:t>
      </w:r>
      <w:r>
        <w:rPr>
          <w:rFonts w:ascii="Arial" w:eastAsia="Arial" w:hAnsi="Arial"/>
          <w:i/>
          <w:sz w:val="19"/>
          <w:szCs w:val="19"/>
        </w:rPr>
        <w:t xml:space="preserve"> </w:t>
      </w:r>
      <w:r>
        <w:rPr>
          <w:rFonts w:ascii="Arial" w:eastAsia="Arial" w:hAnsi="Arial"/>
          <w:sz w:val="19"/>
          <w:szCs w:val="19"/>
        </w:rPr>
        <w:t xml:space="preserve">evidence for a diﬀerence in EIP between the species (Kruskal-Wallis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21990E4B" w14:textId="77777777" w:rsidR="00F82127" w:rsidRDefault="00F82127" w:rsidP="00F82127">
      <w:pPr>
        <w:spacing w:line="276" w:lineRule="auto"/>
        <w:ind w:right="-22"/>
        <w:rPr>
          <w:rFonts w:ascii="Arial" w:eastAsia="Times New Roman" w:hAnsi="Arial"/>
          <w:sz w:val="19"/>
          <w:szCs w:val="19"/>
        </w:rPr>
      </w:pPr>
    </w:p>
    <w:p w14:paraId="07C627B2" w14:textId="77777777" w:rsidR="00F82127" w:rsidRDefault="00F82127" w:rsidP="00F82127">
      <w:pPr>
        <w:spacing w:line="276" w:lineRule="auto"/>
        <w:ind w:right="-22"/>
      </w:pPr>
      <w:r>
        <w:rPr>
          <w:rFonts w:ascii="Arial" w:eastAsia="Arial" w:hAnsi="Arial"/>
          <w:i/>
          <w:sz w:val="19"/>
          <w:szCs w:val="19"/>
        </w:rPr>
        <w:t xml:space="preserve">Ae. aegypti </w:t>
      </w:r>
      <w:r>
        <w:rPr>
          <w:rFonts w:ascii="Arial" w:eastAsia="Arial" w:hAnsi="Arial"/>
          <w:sz w:val="19"/>
          <w:szCs w:val="19"/>
        </w:rPr>
        <w:t>and</w:t>
      </w:r>
      <w:r>
        <w:rPr>
          <w:rFonts w:ascii="Arial" w:eastAsia="Arial" w:hAnsi="Arial"/>
          <w:i/>
          <w:sz w:val="19"/>
          <w:szCs w:val="19"/>
        </w:rPr>
        <w:t xml:space="preserve"> Ae. albopictus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Zika viruses. Because of their short intrinsic incubation periods a greater fraction of mosquito potentially live long enough to transmit diseases (Fig. 8), rising to a maximum of 84% for </w:t>
      </w:r>
      <w:r>
        <w:rPr>
          <w:rFonts w:ascii="Arial" w:eastAsia="Arial" w:hAnsi="Arial"/>
          <w:i/>
          <w:sz w:val="19"/>
          <w:szCs w:val="19"/>
        </w:rPr>
        <w:t>Ae. albopictus</w:t>
      </w:r>
      <w:r>
        <w:rPr>
          <w:rFonts w:ascii="Arial" w:eastAsia="Arial" w:hAnsi="Arial"/>
          <w:sz w:val="19"/>
          <w:szCs w:val="19"/>
        </w:rPr>
        <w:t xml:space="preserve"> transmitting chikungunya.</w:t>
      </w:r>
    </w:p>
    <w:p w14:paraId="2D7E8C8D" w14:textId="77777777" w:rsidR="00A53713" w:rsidRPr="00C172B0" w:rsidRDefault="00A53713" w:rsidP="00FB1084">
      <w:pPr>
        <w:spacing w:line="276" w:lineRule="auto"/>
        <w:ind w:right="-22"/>
        <w:rPr>
          <w:rFonts w:ascii="Arial" w:eastAsia="Times New Roman" w:hAnsi="Arial"/>
          <w:sz w:val="19"/>
          <w:szCs w:val="19"/>
        </w:rPr>
      </w:pPr>
    </w:p>
    <w:p w14:paraId="6AE2D5A3"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14:paraId="1B2AB4F2" w14:textId="77777777" w:rsidR="00A53713" w:rsidRPr="00C172B0" w:rsidRDefault="00A53713" w:rsidP="00FB1084">
      <w:pPr>
        <w:spacing w:line="276" w:lineRule="auto"/>
        <w:ind w:right="-22"/>
        <w:rPr>
          <w:rFonts w:ascii="Arial" w:eastAsia="Times New Roman" w:hAnsi="Arial"/>
          <w:b/>
          <w:sz w:val="19"/>
          <w:szCs w:val="19"/>
        </w:rPr>
      </w:pPr>
    </w:p>
    <w:p w14:paraId="506C5C97"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w:t>
      </w:r>
      <w:commentRangeStart w:id="139"/>
      <w:r w:rsidRPr="00C172B0">
        <w:rPr>
          <w:rFonts w:ascii="Arial" w:eastAsia="Arial" w:hAnsi="Arial"/>
          <w:sz w:val="19"/>
          <w:szCs w:val="19"/>
        </w:rPr>
        <w:t>age</w:t>
      </w:r>
      <w:commentRangeEnd w:id="139"/>
      <w:r w:rsidR="00465777">
        <w:rPr>
          <w:rStyle w:val="CommentReference"/>
          <w:rFonts w:ascii="Liberation Serif" w:eastAsia="AR PL SungtiL GB" w:hAnsi="Liberation Serif" w:cs="Mangal"/>
          <w:kern w:val="2"/>
          <w:lang w:val="en-GB"/>
        </w:rPr>
        <w:commentReference w:id="139"/>
      </w:r>
      <w:r w:rsidRPr="00C172B0">
        <w:rPr>
          <w:rFonts w:ascii="Arial" w:eastAsia="Arial" w:hAnsi="Arial"/>
          <w:sz w:val="19"/>
          <w:szCs w:val="19"/>
        </w:rPr>
        <w:t>.</w:t>
      </w:r>
    </w:p>
    <w:p w14:paraId="6828DAEE" w14:textId="77777777" w:rsidR="00A53713" w:rsidRPr="00C172B0" w:rsidRDefault="00A53713" w:rsidP="00FB1084">
      <w:pPr>
        <w:spacing w:line="276" w:lineRule="auto"/>
        <w:ind w:right="-22"/>
        <w:rPr>
          <w:rFonts w:ascii="Arial" w:eastAsia="Times New Roman" w:hAnsi="Arial"/>
          <w:sz w:val="19"/>
          <w:szCs w:val="19"/>
        </w:rPr>
      </w:pPr>
    </w:p>
    <w:p w14:paraId="0263C0A5" w14:textId="77777777" w:rsidR="00A53713" w:rsidRPr="00C172B0" w:rsidRDefault="00301E20"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MRR experiments are known to produce downwardly-biased estimates of lifespan. Lab experiments have demonstrated that marking can negatively impact survival</w:t>
      </w:r>
    </w:p>
    <w:p w14:paraId="47E227CC" w14:textId="77777777"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(Verhulst, Loonen, and Takken, </w:t>
      </w:r>
      <w:r w:rsidR="00301E20" w:rsidRPr="00C172B0">
        <w:rPr>
          <w:rStyle w:val="InternetLink"/>
          <w:rFonts w:ascii="Arial" w:eastAsia="Arial" w:hAnsi="Arial"/>
          <w:sz w:val="19"/>
          <w:szCs w:val="19"/>
        </w:rPr>
        <w:t xml:space="preserve">2013; </w:t>
      </w:r>
      <w:r w:rsidR="00301E20" w:rsidRPr="00C172B0">
        <w:rPr>
          <w:rFonts w:ascii="Arial" w:eastAsia="Arial" w:hAnsi="Arial"/>
          <w:sz w:val="19"/>
          <w:szCs w:val="19"/>
        </w:rPr>
        <w:t xml:space="preserve">Dickens and Brant, </w:t>
      </w:r>
      <w:r w:rsidR="00301E20" w:rsidRPr="00C172B0">
        <w:rPr>
          <w:rStyle w:val="InternetLink"/>
          <w:rFonts w:ascii="Arial" w:eastAsia="Arial" w:hAnsi="Arial"/>
          <w:sz w:val="19"/>
          <w:szCs w:val="19"/>
        </w:rPr>
        <w:t xml:space="preserve">2014) </w:t>
      </w:r>
      <w:r w:rsidR="00301E20" w:rsidRPr="00C172B0">
        <w:rPr>
          <w:rFonts w:ascii="Arial" w:eastAsia="Arial" w:hAnsi="Arial"/>
          <w:sz w:val="19"/>
          <w:szCs w:val="19"/>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sidR="00301E20" w:rsidRPr="00C172B0">
        <w:rPr>
          <w:rFonts w:ascii="Arial" w:eastAsia="Arial" w:hAnsi="Arial"/>
          <w:i/>
          <w:sz w:val="19"/>
          <w:szCs w:val="19"/>
        </w:rPr>
        <w:t>in silico</w:t>
      </w:r>
      <w:r w:rsidR="00301E20" w:rsidRPr="00C172B0">
        <w:rPr>
          <w:rFonts w:ascii="Arial" w:eastAsia="Arial" w:hAnsi="Arial"/>
          <w:sz w:val="19"/>
          <w:szCs w:val="19"/>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w:t>
      </w:r>
      <w:commentRangeStart w:id="140"/>
      <w:r w:rsidR="00301E20" w:rsidRPr="00C172B0">
        <w:rPr>
          <w:rFonts w:ascii="Arial" w:eastAsia="Arial" w:hAnsi="Arial"/>
          <w:sz w:val="19"/>
          <w:szCs w:val="19"/>
        </w:rPr>
        <w:t>model</w:t>
      </w:r>
      <w:commentRangeEnd w:id="140"/>
      <w:r w:rsidR="00465777">
        <w:rPr>
          <w:rStyle w:val="CommentReference"/>
          <w:rFonts w:ascii="Liberation Serif" w:eastAsia="AR PL SungtiL GB" w:hAnsi="Liberation Serif" w:cs="Mangal"/>
          <w:kern w:val="2"/>
          <w:lang w:val="en-GB"/>
        </w:rPr>
        <w:commentReference w:id="140"/>
      </w:r>
      <w:r w:rsidR="00301E20" w:rsidRPr="00C172B0">
        <w:rPr>
          <w:rFonts w:ascii="Arial" w:eastAsia="Arial" w:hAnsi="Arial"/>
          <w:sz w:val="19"/>
          <w:szCs w:val="19"/>
        </w:rPr>
        <w:t>.</w:t>
      </w:r>
    </w:p>
    <w:p w14:paraId="4A1D9D3F" w14:textId="77777777" w:rsidR="00A53713" w:rsidRPr="00C172B0" w:rsidRDefault="00A53713" w:rsidP="00FB1084">
      <w:pPr>
        <w:spacing w:line="276" w:lineRule="auto"/>
        <w:ind w:right="-22"/>
        <w:rPr>
          <w:rFonts w:ascii="Arial" w:eastAsia="Times New Roman" w:hAnsi="Arial"/>
          <w:sz w:val="19"/>
          <w:szCs w:val="19"/>
        </w:rPr>
      </w:pPr>
    </w:p>
    <w:p w14:paraId="6D26461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key assumptions of dissection based methods to determine chronological age are: (i) physiological age can be accurately determined by dissection of female specimens (unlike MRR, this method can only be applied to one sex)</w:t>
      </w:r>
      <w:r w:rsidR="00DF4E7D" w:rsidRPr="00C172B0">
        <w:rPr>
          <w:rFonts w:ascii="Arial" w:eastAsia="Arial" w:hAnsi="Arial"/>
          <w:sz w:val="19"/>
          <w:szCs w:val="19"/>
        </w:rPr>
        <w:t xml:space="preserve">, (ii) </w:t>
      </w:r>
      <w:r w:rsidRPr="00C172B0">
        <w:rPr>
          <w:rFonts w:ascii="Arial" w:eastAsia="Arial" w:hAnsi="Arial"/>
          <w:sz w:val="19"/>
          <w:szCs w:val="19"/>
        </w:rPr>
        <w:t xml:space="preserve">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r w:rsidRPr="00C172B0">
        <w:rPr>
          <w:rStyle w:val="InternetLink"/>
          <w:rFonts w:ascii="Arial" w:eastAsia="Arial" w:hAnsi="Arial"/>
          <w:sz w:val="19"/>
          <w:szCs w:val="19"/>
        </w:rPr>
        <w:t xml:space="preserve">1995), </w:t>
      </w:r>
      <w:r w:rsidRPr="00C172B0">
        <w:rPr>
          <w:rFonts w:ascii="Arial" w:eastAsia="Arial" w:hAnsi="Arial"/>
          <w:sz w:val="19"/>
          <w:szCs w:val="19"/>
        </w:rPr>
        <w:t xml:space="preserve">particularly in African vector species (Gillies and Wilkes, </w:t>
      </w:r>
      <w:r w:rsidRPr="00C172B0">
        <w:rPr>
          <w:rStyle w:val="InternetLink"/>
          <w:rFonts w:ascii="Arial" w:eastAsia="Arial" w:hAnsi="Arial"/>
          <w:sz w:val="19"/>
          <w:szCs w:val="19"/>
        </w:rPr>
        <w:t>1965)</w:t>
      </w:r>
      <w:r w:rsidRPr="00C172B0">
        <w:rPr>
          <w:rFonts w:ascii="Arial" w:eastAsia="Arial" w:hAnsi="Arial"/>
          <w:sz w:val="19"/>
          <w:szCs w:val="19"/>
        </w:rPr>
        <w:t xml:space="preserve">, the related issue of locating ovarioles whose count of dilations represents true physiological age (Fox and Brust,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the variation in numbers of ovariolar dilations for mosquitoes of the same, known, physiological age (Kay, </w:t>
      </w:r>
      <w:r w:rsidRPr="00C172B0">
        <w:rPr>
          <w:rStyle w:val="InternetLink"/>
          <w:rFonts w:ascii="Arial" w:eastAsia="Arial" w:hAnsi="Arial"/>
          <w:sz w:val="19"/>
          <w:szCs w:val="19"/>
        </w:rPr>
        <w:t xml:space="preserve">1979; </w:t>
      </w:r>
      <w:r w:rsidRPr="00C172B0">
        <w:rPr>
          <w:rFonts w:ascii="Arial" w:eastAsia="Arial" w:hAnsi="Arial"/>
          <w:sz w:val="19"/>
          <w:szCs w:val="19"/>
        </w:rPr>
        <w:t xml:space="preserve">Russell, </w:t>
      </w:r>
      <w:r w:rsidRPr="00C172B0">
        <w:rPr>
          <w:rStyle w:val="InternetLink"/>
          <w:rFonts w:ascii="Arial" w:eastAsia="Arial" w:hAnsi="Arial"/>
          <w:sz w:val="19"/>
          <w:szCs w:val="19"/>
        </w:rPr>
        <w:t xml:space="preserve">1986; </w:t>
      </w:r>
      <w:r w:rsidRPr="00C172B0">
        <w:rPr>
          <w:rFonts w:ascii="Arial" w:eastAsia="Arial" w:hAnsi="Arial"/>
          <w:sz w:val="19"/>
          <w:szCs w:val="19"/>
        </w:rPr>
        <w:t xml:space="preserve">Hugo et al., </w:t>
      </w:r>
      <w:r w:rsidRPr="00C172B0">
        <w:rPr>
          <w:rStyle w:val="InternetLink"/>
          <w:rFonts w:ascii="Arial" w:eastAsia="Arial" w:hAnsi="Arial"/>
          <w:sz w:val="19"/>
          <w:szCs w:val="19"/>
        </w:rPr>
        <w:t>2008)</w:t>
      </w:r>
      <w:r w:rsidRPr="00C172B0">
        <w:rPr>
          <w:rFonts w:ascii="Arial" w:eastAsia="Arial" w:hAnsi="Arial"/>
          <w:sz w:val="19"/>
          <w:szCs w:val="19"/>
        </w:rPr>
        <w:t xml:space="preserve">. Indeed there is considerable uncertainty concerning the fundamental question of how dilations in ovarioles form in the first place. Whilst the ‘Old School’ of thought (a term coined by Fox and Brust, 1994) headed by Polovodana (Polovodova, </w:t>
      </w:r>
      <w:r w:rsidRPr="00C172B0">
        <w:rPr>
          <w:rStyle w:val="InternetLink"/>
          <w:rFonts w:ascii="Arial" w:eastAsia="Arial" w:hAnsi="Arial"/>
          <w:sz w:val="19"/>
          <w:szCs w:val="19"/>
        </w:rPr>
        <w:t xml:space="preserve">1949) </w:t>
      </w:r>
      <w:r w:rsidRPr="00C172B0">
        <w:rPr>
          <w:rFonts w:ascii="Arial" w:eastAsia="Arial" w:hAnsi="Arial"/>
          <w:sz w:val="19"/>
          <w:szCs w:val="19"/>
        </w:rPr>
        <w:t xml:space="preserve">and Detinova (Detinova, </w:t>
      </w:r>
      <w:r w:rsidRPr="00C172B0">
        <w:rPr>
          <w:rStyle w:val="InternetLink"/>
          <w:rFonts w:ascii="Arial" w:eastAsia="Arial" w:hAnsi="Arial"/>
          <w:sz w:val="19"/>
          <w:szCs w:val="19"/>
        </w:rPr>
        <w:t>1962)</w:t>
      </w:r>
      <w:r w:rsidRPr="00C172B0">
        <w:rPr>
          <w:rFonts w:ascii="Arial" w:eastAsia="Arial" w:hAnsi="Arial"/>
          <w:sz w:val="19"/>
          <w:szCs w:val="19"/>
        </w:rPr>
        <w:t xml:space="preserve"> considers dilations to result from normal oogenesis, a ‘New School’ headed by Lange and Hoc (Lange and Hoc,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has challenged this assertion. The New School believe that only abortive oogenesis results in follicular dilations because normal oogenesis destroys the sack-like structures (Fox and Brust, </w:t>
      </w:r>
      <w:r w:rsidRPr="00C172B0">
        <w:rPr>
          <w:rStyle w:val="InternetLink"/>
          <w:rFonts w:ascii="Arial" w:eastAsia="Arial" w:hAnsi="Arial"/>
          <w:sz w:val="19"/>
          <w:szCs w:val="19"/>
        </w:rPr>
        <w:t>1994)</w:t>
      </w:r>
      <w:r w:rsidRPr="00C172B0">
        <w:rPr>
          <w:rFonts w:ascii="Arial" w:eastAsia="Arial" w:hAnsi="Arial"/>
          <w:sz w:val="19"/>
          <w:szCs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w:t>
      </w:r>
      <w:r w:rsidRPr="00C172B0">
        <w:rPr>
          <w:rFonts w:ascii="Arial" w:eastAsia="Arial" w:hAnsi="Arial"/>
          <w:sz w:val="19"/>
          <w:szCs w:val="19"/>
        </w:rPr>
        <w:lastRenderedPageBreak/>
        <w:t xml:space="preserve">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likely biases lifespan estimates downwards. The diﬃculty of locating diagnostic ovarioles has been investigated using lab populations of </w:t>
      </w:r>
      <w:r w:rsidRPr="00C172B0">
        <w:rPr>
          <w:rFonts w:ascii="Arial" w:eastAsia="Arial" w:hAnsi="Arial"/>
          <w:i/>
          <w:sz w:val="19"/>
          <w:szCs w:val="19"/>
        </w:rPr>
        <w:t>Cule</w:t>
      </w:r>
      <w:r w:rsidR="00FB1084">
        <w:rPr>
          <w:rFonts w:ascii="Arial" w:eastAsia="Arial" w:hAnsi="Arial"/>
          <w:i/>
          <w:sz w:val="19"/>
          <w:szCs w:val="19"/>
        </w:rPr>
        <w:t>x</w:t>
      </w:r>
      <w:r w:rsidR="00DF3582">
        <w:rPr>
          <w:rFonts w:ascii="Arial" w:eastAsia="Arial" w:hAnsi="Arial"/>
          <w:i/>
          <w:sz w:val="19"/>
          <w:szCs w:val="19"/>
        </w:rPr>
        <w:t xml:space="preserve"> </w:t>
      </w:r>
      <w:r w:rsidRPr="00C172B0">
        <w:rPr>
          <w:rFonts w:ascii="Arial" w:eastAsia="Arial" w:hAnsi="Arial"/>
          <w:sz w:val="19"/>
          <w:szCs w:val="19"/>
        </w:rPr>
        <w:t xml:space="preserve">and </w:t>
      </w:r>
      <w:r w:rsidRPr="00C172B0">
        <w:rPr>
          <w:rFonts w:ascii="Arial" w:eastAsia="Arial" w:hAnsi="Arial"/>
          <w:i/>
          <w:sz w:val="19"/>
          <w:szCs w:val="19"/>
        </w:rPr>
        <w:t>Aedes</w:t>
      </w:r>
      <w:r w:rsidRPr="00C172B0">
        <w:rPr>
          <w:rFonts w:ascii="Arial" w:eastAsia="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r w:rsidRPr="00C172B0">
        <w:rPr>
          <w:rStyle w:val="InternetLink"/>
          <w:rFonts w:ascii="Arial" w:eastAsia="Arial" w:hAnsi="Arial"/>
          <w:sz w:val="19"/>
          <w:szCs w:val="19"/>
        </w:rPr>
        <w:t>2005)</w:t>
      </w:r>
      <w:r w:rsidRPr="00C172B0">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or abundance (Clements and Paterson, </w:t>
      </w:r>
      <w:r w:rsidRPr="00C172B0">
        <w:rPr>
          <w:rStyle w:val="InternetLink"/>
          <w:rFonts w:ascii="Arial" w:eastAsia="Arial" w:hAnsi="Arial"/>
          <w:sz w:val="19"/>
          <w:szCs w:val="19"/>
        </w:rPr>
        <w:t xml:space="preserve">1981) </w:t>
      </w:r>
      <w:r w:rsidRPr="00C172B0">
        <w:rPr>
          <w:rFonts w:ascii="Arial" w:eastAsia="Arial" w:hAnsi="Arial"/>
          <w:sz w:val="19"/>
          <w:szCs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Clements and Paterson, </w:t>
      </w:r>
      <w:r w:rsidRPr="00C172B0">
        <w:rPr>
          <w:rStyle w:val="InternetLink"/>
          <w:rFonts w:ascii="Arial" w:eastAsia="Arial" w:hAnsi="Arial"/>
          <w:sz w:val="19"/>
          <w:szCs w:val="19"/>
        </w:rPr>
        <w:t>1981)</w:t>
      </w:r>
      <w:r w:rsidRPr="00C172B0">
        <w:rPr>
          <w:rFonts w:ascii="Arial" w:eastAsia="Arial" w:hAnsi="Arial"/>
          <w:sz w:val="19"/>
          <w:szCs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w:t>
      </w:r>
      <w:commentRangeStart w:id="141"/>
      <w:r w:rsidRPr="00C172B0">
        <w:rPr>
          <w:rFonts w:ascii="Arial" w:eastAsia="Arial" w:hAnsi="Arial"/>
          <w:sz w:val="19"/>
          <w:szCs w:val="19"/>
        </w:rPr>
        <w:t>approach</w:t>
      </w:r>
      <w:commentRangeEnd w:id="141"/>
      <w:r w:rsidR="00465777">
        <w:rPr>
          <w:rStyle w:val="CommentReference"/>
          <w:rFonts w:ascii="Liberation Serif" w:eastAsia="AR PL SungtiL GB" w:hAnsi="Liberation Serif" w:cs="Mangal"/>
          <w:kern w:val="2"/>
          <w:lang w:val="en-GB"/>
        </w:rPr>
        <w:commentReference w:id="141"/>
      </w:r>
      <w:r w:rsidRPr="00C172B0">
        <w:rPr>
          <w:rFonts w:ascii="Arial" w:eastAsia="Arial" w:hAnsi="Arial"/>
          <w:sz w:val="19"/>
          <w:szCs w:val="19"/>
        </w:rPr>
        <w:t>.</w:t>
      </w:r>
    </w:p>
    <w:p w14:paraId="705BAFC7" w14:textId="77777777" w:rsidR="00A53713" w:rsidRPr="00C172B0" w:rsidRDefault="00A53713" w:rsidP="00FB1084">
      <w:pPr>
        <w:spacing w:line="276" w:lineRule="auto"/>
        <w:ind w:right="-22"/>
        <w:rPr>
          <w:rFonts w:ascii="Arial" w:eastAsia="Arial" w:hAnsi="Arial"/>
          <w:sz w:val="19"/>
          <w:szCs w:val="19"/>
        </w:rPr>
      </w:pPr>
    </w:p>
    <w:p w14:paraId="087353D1" w14:textId="77777777" w:rsidR="00A53713" w:rsidRPr="00C172B0" w:rsidRDefault="00301E20" w:rsidP="00FB1084">
      <w:pPr>
        <w:spacing w:line="276" w:lineRule="auto"/>
        <w:ind w:right="-22"/>
        <w:rPr>
          <w:rFonts w:ascii="Arial" w:eastAsia="Times New Roman" w:hAnsi="Arial"/>
          <w:sz w:val="19"/>
          <w:szCs w:val="19"/>
        </w:rPr>
      </w:pPr>
      <w:r w:rsidRPr="00C172B0">
        <w:rPr>
          <w:rFonts w:ascii="Arial" w:eastAsia="Arial" w:hAnsi="Arial"/>
          <w:sz w:val="19"/>
          <w:szCs w:val="19"/>
        </w:rPr>
        <w:t xml:space="preserve">By applying a common method to analysing all studies in our databases, it is possible that we may have missed patterns of mortality that would have been evident from using a more </w:t>
      </w:r>
      <w:commentRangeStart w:id="142"/>
      <w:r w:rsidRPr="00C172B0">
        <w:rPr>
          <w:rFonts w:ascii="Arial" w:eastAsia="Arial" w:hAnsi="Arial"/>
          <w:sz w:val="19"/>
          <w:szCs w:val="19"/>
        </w:rPr>
        <w:t xml:space="preserve">bespoke </w:t>
      </w:r>
      <w:commentRangeEnd w:id="142"/>
      <w:r w:rsidR="00465777">
        <w:rPr>
          <w:rStyle w:val="CommentReference"/>
          <w:rFonts w:ascii="Liberation Serif" w:eastAsia="AR PL SungtiL GB" w:hAnsi="Liberation Serif" w:cs="Mangal"/>
          <w:kern w:val="2"/>
          <w:lang w:val="en-GB"/>
        </w:rPr>
        <w:commentReference w:id="142"/>
      </w:r>
      <w:r w:rsidRPr="00C172B0">
        <w:rPr>
          <w:rFonts w:ascii="Arial" w:eastAsia="Arial" w:hAnsi="Arial"/>
          <w:sz w:val="19"/>
          <w:szCs w:val="19"/>
        </w:rPr>
        <w:t xml:space="preserve">approach. As our </w:t>
      </w:r>
      <w:r w:rsidRPr="00C172B0">
        <w:rPr>
          <w:rFonts w:ascii="Arial" w:eastAsia="Arial" w:hAnsi="Arial"/>
          <w:i/>
          <w:sz w:val="19"/>
          <w:szCs w:val="19"/>
        </w:rPr>
        <w:t>in silico</w:t>
      </w:r>
      <w:r w:rsidRPr="00C172B0">
        <w:rPr>
          <w:rFonts w:ascii="Arial" w:eastAsia="Arial" w:hAnsi="Arial"/>
          <w:sz w:val="19"/>
          <w:szCs w:val="19"/>
        </w:rPr>
        <w:t xml:space="preserve"> analysis of MR</w:t>
      </w:r>
      <w:r w:rsidR="00B01D26" w:rsidRPr="00C172B0">
        <w:rPr>
          <w:rFonts w:ascii="Arial" w:eastAsia="Arial" w:hAnsi="Arial"/>
          <w:sz w:val="19"/>
          <w:szCs w:val="19"/>
        </w:rPr>
        <w:t>R</w:t>
      </w:r>
      <w:r w:rsidR="00B01D26" w:rsidRPr="00C172B0">
        <w:rPr>
          <w:rFonts w:ascii="Arial" w:eastAsia="Times New Roman" w:hAnsi="Arial"/>
          <w:sz w:val="19"/>
          <w:szCs w:val="19"/>
        </w:rPr>
        <w:t xml:space="preserve"> </w:t>
      </w:r>
      <w:r w:rsidRPr="00C172B0">
        <w:rPr>
          <w:rFonts w:ascii="Arial" w:eastAsia="Arial" w:hAnsi="Arial"/>
          <w:sz w:val="19"/>
          <w:szCs w:val="19"/>
        </w:rPr>
        <w:t xml:space="preserve">experiments indicates, however, the overdispersed data from single experiments results in high measurement error (Fig. S12). By applying diﬀerent methods to each study, this could lead us to falsely detect patterns when none are present, and we prefer a pooled </w:t>
      </w:r>
      <w:commentRangeStart w:id="143"/>
      <w:r w:rsidRPr="00C172B0">
        <w:rPr>
          <w:rFonts w:ascii="Arial" w:eastAsia="Arial" w:hAnsi="Arial"/>
          <w:sz w:val="19"/>
          <w:szCs w:val="19"/>
        </w:rPr>
        <w:t>approach</w:t>
      </w:r>
      <w:commentRangeEnd w:id="143"/>
      <w:r w:rsidR="00465777">
        <w:rPr>
          <w:rStyle w:val="CommentReference"/>
          <w:rFonts w:ascii="Liberation Serif" w:eastAsia="AR PL SungtiL GB" w:hAnsi="Liberation Serif" w:cs="Mangal"/>
          <w:kern w:val="2"/>
          <w:lang w:val="en-GB"/>
        </w:rPr>
        <w:commentReference w:id="143"/>
      </w:r>
      <w:r w:rsidRPr="00C172B0">
        <w:rPr>
          <w:rFonts w:ascii="Arial" w:eastAsia="Arial" w:hAnsi="Arial"/>
          <w:sz w:val="19"/>
          <w:szCs w:val="19"/>
        </w:rPr>
        <w:t>.</w:t>
      </w:r>
    </w:p>
    <w:p w14:paraId="4B632967" w14:textId="77777777" w:rsidR="00A53713" w:rsidRPr="00C172B0" w:rsidRDefault="00A53713" w:rsidP="00FB1084">
      <w:pPr>
        <w:spacing w:line="276" w:lineRule="auto"/>
        <w:ind w:right="-22"/>
        <w:rPr>
          <w:rFonts w:ascii="Arial" w:eastAsia="Times New Roman" w:hAnsi="Arial"/>
          <w:sz w:val="19"/>
          <w:szCs w:val="19"/>
        </w:rPr>
      </w:pPr>
    </w:p>
    <w:p w14:paraId="36384244"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w:t>
      </w:r>
      <w:r w:rsidRPr="00C172B0">
        <w:rPr>
          <w:rFonts w:ascii="Arial" w:eastAsia="Arial" w:hAnsi="Arial"/>
          <w:sz w:val="19"/>
          <w:szCs w:val="19"/>
        </w:rPr>
        <w:lastRenderedPageBreak/>
        <w:t xml:space="preserve">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w:t>
      </w:r>
      <w:commentRangeStart w:id="144"/>
      <w:r w:rsidRPr="00C172B0">
        <w:rPr>
          <w:rFonts w:ascii="Arial" w:eastAsia="Arial" w:hAnsi="Arial"/>
          <w:sz w:val="19"/>
          <w:szCs w:val="19"/>
        </w:rPr>
        <w:t>dispersal</w:t>
      </w:r>
      <w:commentRangeEnd w:id="144"/>
      <w:r w:rsidR="00465777">
        <w:rPr>
          <w:rStyle w:val="CommentReference"/>
          <w:rFonts w:ascii="Liberation Serif" w:eastAsia="AR PL SungtiL GB" w:hAnsi="Liberation Serif" w:cs="Mangal"/>
          <w:kern w:val="2"/>
          <w:lang w:val="en-GB"/>
        </w:rPr>
        <w:commentReference w:id="144"/>
      </w:r>
      <w:r w:rsidRPr="00C172B0">
        <w:rPr>
          <w:rFonts w:ascii="Arial" w:eastAsia="Arial" w:hAnsi="Arial"/>
          <w:sz w:val="19"/>
          <w:szCs w:val="19"/>
        </w:rPr>
        <w:t>.</w:t>
      </w:r>
    </w:p>
    <w:p w14:paraId="2752E91F" w14:textId="77777777" w:rsidR="00A53713" w:rsidRPr="00C172B0" w:rsidRDefault="00A53713" w:rsidP="00FB1084">
      <w:pPr>
        <w:spacing w:line="276" w:lineRule="auto"/>
        <w:ind w:right="-22"/>
        <w:rPr>
          <w:rFonts w:ascii="Arial" w:eastAsia="Times New Roman" w:hAnsi="Arial"/>
          <w:sz w:val="19"/>
          <w:szCs w:val="19"/>
        </w:rPr>
      </w:pPr>
    </w:p>
    <w:p w14:paraId="32C60981"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sidRPr="00C172B0">
        <w:rPr>
          <w:rFonts w:ascii="Arial" w:eastAsia="Arial" w:hAnsi="Arial"/>
          <w:i/>
          <w:sz w:val="19"/>
          <w:szCs w:val="19"/>
        </w:rPr>
        <w:t>A. sergentii</w:t>
      </w:r>
      <w:r w:rsidRPr="00C172B0">
        <w:rPr>
          <w:rFonts w:ascii="Arial" w:eastAsia="Arial" w:hAnsi="Arial"/>
          <w:sz w:val="19"/>
          <w:szCs w:val="19"/>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(Sinka et al.,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sidRPr="00C172B0">
        <w:rPr>
          <w:rFonts w:ascii="Arial" w:eastAsia="Arial" w:hAnsi="Arial"/>
          <w:i/>
          <w:sz w:val="19"/>
          <w:szCs w:val="19"/>
        </w:rPr>
        <w:t>A. gambiae s.l.</w:t>
      </w:r>
      <w:r w:rsidRPr="00C172B0">
        <w:rPr>
          <w:rFonts w:ascii="Arial" w:eastAsia="Arial" w:hAnsi="Arial"/>
          <w:sz w:val="19"/>
          <w:szCs w:val="19"/>
        </w:rPr>
        <w:t xml:space="preserve">, where we estimated LBLs of 4.5 days (mean estimate; 25%-75% CI: 3.8-5.1 days for unfed female) from the MRR analysis and 9.5 days (mean estimate; 25%-75% CI: 5.2-11.0) from the dissection analysis. Across genera, the greatest discrepancy in estimates was for </w:t>
      </w:r>
      <w:r w:rsidRPr="00C172B0">
        <w:rPr>
          <w:rFonts w:ascii="Arial" w:eastAsia="Arial" w:hAnsi="Arial"/>
          <w:i/>
          <w:sz w:val="19"/>
          <w:szCs w:val="19"/>
        </w:rPr>
        <w:t>Aedes</w:t>
      </w:r>
      <w:r w:rsidRPr="00C172B0">
        <w:rPr>
          <w:rFonts w:ascii="Arial" w:eastAsia="Arial" w:hAnsi="Arial"/>
          <w:sz w:val="19"/>
          <w:szCs w:val="19"/>
        </w:rPr>
        <w:t xml:space="preserve">, where the estimates from the MRR studies (8.1 days) are considerably longer than those of dissection-based studies (3.5 days). This was followed by </w:t>
      </w:r>
      <w:r w:rsidRPr="00C172B0">
        <w:rPr>
          <w:rFonts w:ascii="Arial" w:eastAsia="Arial" w:hAnsi="Arial"/>
          <w:i/>
          <w:sz w:val="19"/>
          <w:szCs w:val="19"/>
        </w:rPr>
        <w:t xml:space="preserve">Culex </w:t>
      </w:r>
      <w:r w:rsidRPr="00C172B0">
        <w:rPr>
          <w:rFonts w:ascii="Arial" w:eastAsia="Arial" w:hAnsi="Arial"/>
          <w:sz w:val="19"/>
          <w:szCs w:val="19"/>
        </w:rPr>
        <w:t>(a posterior mean of 2.9 days from the MRR versus 4.9 days from the</w:t>
      </w:r>
      <w:r w:rsidRPr="00C172B0">
        <w:rPr>
          <w:rFonts w:ascii="Arial" w:eastAsia="Arial" w:hAnsi="Arial"/>
          <w:i/>
          <w:sz w:val="19"/>
          <w:szCs w:val="19"/>
        </w:rPr>
        <w:t xml:space="preserve"> </w:t>
      </w:r>
      <w:r w:rsidRPr="00C172B0">
        <w:rPr>
          <w:rFonts w:ascii="Arial" w:eastAsia="Arial" w:hAnsi="Arial"/>
          <w:sz w:val="19"/>
          <w:szCs w:val="19"/>
        </w:rPr>
        <w:t xml:space="preserve">dissection analysis) with the smallest discrepancy for </w:t>
      </w:r>
      <w:r w:rsidRPr="00C172B0">
        <w:rPr>
          <w:rFonts w:ascii="Arial" w:eastAsia="Arial" w:hAnsi="Arial"/>
          <w:i/>
          <w:sz w:val="19"/>
          <w:szCs w:val="19"/>
        </w:rPr>
        <w:t>Anopheles</w:t>
      </w:r>
      <w:r w:rsidRPr="00C172B0">
        <w:rPr>
          <w:rFonts w:ascii="Arial" w:eastAsia="Arial" w:hAnsi="Arial"/>
          <w:sz w:val="19"/>
          <w:szCs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w:t>
      </w:r>
      <w:r w:rsidR="00843F95" w:rsidRPr="00C172B0">
        <w:rPr>
          <w:rFonts w:ascii="Arial" w:eastAsia="Arial" w:hAnsi="Arial"/>
          <w:sz w:val="19"/>
          <w:szCs w:val="19"/>
        </w:rPr>
        <w:t>t</w:t>
      </w:r>
    </w:p>
    <w:p w14:paraId="7267590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are generally thought to fly farther during their lifetimes than </w:t>
      </w:r>
      <w:r w:rsidRPr="00C172B0">
        <w:rPr>
          <w:rFonts w:ascii="Arial" w:eastAsia="Arial" w:hAnsi="Arial"/>
          <w:i/>
          <w:sz w:val="19"/>
          <w:szCs w:val="19"/>
        </w:rPr>
        <w:t>Aedes</w:t>
      </w:r>
      <w:r w:rsidRPr="00C172B0">
        <w:rPr>
          <w:rFonts w:ascii="Arial" w:eastAsia="Arial" w:hAnsi="Arial"/>
          <w:sz w:val="19"/>
          <w:szCs w:val="19"/>
        </w:rPr>
        <w:t xml:space="preserve"> [</w:t>
      </w:r>
      <w:commentRangeStart w:id="145"/>
      <w:r w:rsidRPr="00C172B0">
        <w:rPr>
          <w:rFonts w:ascii="Arial" w:eastAsia="Arial" w:hAnsi="Arial"/>
          <w:sz w:val="19"/>
          <w:szCs w:val="19"/>
        </w:rPr>
        <w:t>Charles</w:t>
      </w:r>
      <w:commentRangeEnd w:id="145"/>
      <w:r w:rsidR="00465777">
        <w:rPr>
          <w:rStyle w:val="CommentReference"/>
          <w:rFonts w:ascii="Liberation Serif" w:eastAsia="AR PL SungtiL GB" w:hAnsi="Liberation Serif" w:cs="Mangal"/>
          <w:kern w:val="2"/>
          <w:lang w:val="en-GB"/>
        </w:rPr>
        <w:commentReference w:id="145"/>
      </w:r>
      <w:r w:rsidRPr="00C172B0">
        <w:rPr>
          <w:rFonts w:ascii="Arial" w:eastAsia="Arial" w:hAnsi="Arial"/>
          <w:sz w:val="19"/>
          <w:szCs w:val="19"/>
        </w:rPr>
        <w:t xml:space="preserve">,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but not for </w:t>
      </w:r>
      <w:commentRangeStart w:id="146"/>
      <w:r w:rsidRPr="00C172B0">
        <w:rPr>
          <w:rFonts w:ascii="Arial" w:eastAsia="Arial" w:hAnsi="Arial"/>
          <w:i/>
          <w:sz w:val="19"/>
          <w:szCs w:val="19"/>
        </w:rPr>
        <w:t>Aedes</w:t>
      </w:r>
      <w:commentRangeEnd w:id="146"/>
      <w:r w:rsidR="00465777">
        <w:rPr>
          <w:rStyle w:val="CommentReference"/>
          <w:rFonts w:ascii="Liberation Serif" w:eastAsia="AR PL SungtiL GB" w:hAnsi="Liberation Serif" w:cs="Mangal"/>
          <w:kern w:val="2"/>
          <w:lang w:val="en-GB"/>
        </w:rPr>
        <w:commentReference w:id="146"/>
      </w:r>
      <w:r w:rsidRPr="00C172B0">
        <w:rPr>
          <w:rFonts w:ascii="Arial" w:eastAsia="Arial" w:hAnsi="Arial"/>
          <w:sz w:val="19"/>
          <w:szCs w:val="19"/>
        </w:rPr>
        <w:t>.</w:t>
      </w:r>
    </w:p>
    <w:p w14:paraId="01CF401B" w14:textId="77777777" w:rsidR="00A53713" w:rsidRPr="00C172B0" w:rsidRDefault="00A53713" w:rsidP="00FB1084">
      <w:pPr>
        <w:spacing w:line="276" w:lineRule="auto"/>
        <w:ind w:right="-22"/>
        <w:rPr>
          <w:rFonts w:ascii="Arial" w:eastAsia="Times New Roman" w:hAnsi="Arial"/>
          <w:sz w:val="19"/>
          <w:szCs w:val="19"/>
        </w:rPr>
      </w:pPr>
    </w:p>
    <w:p w14:paraId="06DB0848"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using colonies of 45,054 female and 55,997 male </w:t>
      </w:r>
      <w:r w:rsidRPr="00C172B0">
        <w:rPr>
          <w:rFonts w:ascii="Arial" w:eastAsia="Arial" w:hAnsi="Arial"/>
          <w:i/>
          <w:sz w:val="19"/>
          <w:szCs w:val="19"/>
        </w:rPr>
        <w:t>Ae. aegypti</w:t>
      </w:r>
      <w:r w:rsidRPr="00C172B0">
        <w:rPr>
          <w:rFonts w:ascii="Arial" w:eastAsia="Arial" w:hAnsi="Arial"/>
          <w:sz w:val="19"/>
          <w:szCs w:val="19"/>
        </w:rPr>
        <w:t xml:space="preserve">, determined that females lived nearly twice as long as males; the median lifespan was estimated as 31.69 ± 0.06 days for females and 16.39 ± 0.03 days for males. A similar study by Dawes et al., </w:t>
      </w:r>
      <w:r w:rsidRPr="00C172B0">
        <w:rPr>
          <w:rStyle w:val="InternetLink"/>
          <w:rFonts w:ascii="Arial" w:eastAsia="Arial" w:hAnsi="Arial"/>
          <w:sz w:val="19"/>
          <w:szCs w:val="19"/>
        </w:rPr>
        <w:t>2009</w:t>
      </w:r>
      <w:r w:rsidRPr="00C172B0">
        <w:rPr>
          <w:rFonts w:ascii="Arial" w:eastAsia="Arial" w:hAnsi="Arial"/>
          <w:sz w:val="19"/>
          <w:szCs w:val="19"/>
        </w:rPr>
        <w:t xml:space="preserve"> with a lab colony of over 1000 female </w:t>
      </w:r>
      <w:r w:rsidRPr="00C172B0">
        <w:rPr>
          <w:rFonts w:ascii="Arial" w:eastAsia="Arial" w:hAnsi="Arial"/>
          <w:i/>
          <w:sz w:val="19"/>
          <w:szCs w:val="19"/>
        </w:rPr>
        <w:t>A. stephensi</w:t>
      </w:r>
      <w:r w:rsidRPr="00C172B0">
        <w:rPr>
          <w:rFonts w:ascii="Arial" w:eastAsia="Arial" w:hAnsi="Arial"/>
          <w:sz w:val="19"/>
          <w:szCs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Sikulu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 xml:space="preserve">if they are proven to work in the field, may be of considerable worth </w:t>
      </w:r>
      <w:commentRangeStart w:id="147"/>
      <w:r w:rsidRPr="00C172B0">
        <w:rPr>
          <w:rFonts w:ascii="Arial" w:eastAsia="Arial" w:hAnsi="Arial"/>
          <w:sz w:val="19"/>
          <w:szCs w:val="19"/>
        </w:rPr>
        <w:t>here</w:t>
      </w:r>
      <w:commentRangeEnd w:id="147"/>
      <w:r w:rsidR="00AF3CE9">
        <w:rPr>
          <w:rStyle w:val="CommentReference"/>
          <w:rFonts w:ascii="Liberation Serif" w:eastAsia="AR PL SungtiL GB" w:hAnsi="Liberation Serif" w:cs="Mangal"/>
          <w:kern w:val="2"/>
          <w:lang w:val="en-GB"/>
        </w:rPr>
        <w:commentReference w:id="147"/>
      </w:r>
      <w:r w:rsidRPr="00C172B0">
        <w:rPr>
          <w:rFonts w:ascii="Arial" w:eastAsia="Arial" w:hAnsi="Arial"/>
          <w:sz w:val="19"/>
          <w:szCs w:val="19"/>
        </w:rPr>
        <w:t>.</w:t>
      </w:r>
    </w:p>
    <w:p w14:paraId="1BD955AD" w14:textId="77777777" w:rsidR="00A53713" w:rsidRPr="00C172B0" w:rsidRDefault="00A53713" w:rsidP="00FB1084">
      <w:pPr>
        <w:spacing w:line="276" w:lineRule="auto"/>
        <w:ind w:right="-22"/>
        <w:rPr>
          <w:rFonts w:ascii="Arial" w:eastAsia="Arial" w:hAnsi="Arial"/>
          <w:sz w:val="19"/>
          <w:szCs w:val="19"/>
        </w:rPr>
      </w:pPr>
    </w:p>
    <w:p w14:paraId="7BB89C0F"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w:t>
      </w:r>
      <w:r w:rsidRPr="00C172B0">
        <w:rPr>
          <w:rFonts w:ascii="Arial" w:eastAsia="Arial" w:hAnsi="Arial"/>
          <w:sz w:val="19"/>
          <w:szCs w:val="19"/>
        </w:rPr>
        <w:lastRenderedPageBreak/>
        <w:t xml:space="preserve">of the ‘senescence parameter’ </w:t>
      </w:r>
      <w:r w:rsidRPr="00C172B0">
        <w:rPr>
          <w:rFonts w:ascii="Arial" w:eastAsia="Arial" w:hAnsi="Arial"/>
          <w:i/>
          <w:sz w:val="19"/>
          <w:szCs w:val="19"/>
        </w:rPr>
        <w:t>β</w:t>
      </w:r>
      <w:r w:rsidRPr="00C172B0">
        <w:rPr>
          <w:rFonts w:ascii="Arial" w:eastAsia="Arial" w:hAnsi="Arial"/>
          <w:sz w:val="19"/>
          <w:szCs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Dawes et al., </w:t>
      </w:r>
      <w:r w:rsidRPr="00C172B0">
        <w:rPr>
          <w:rStyle w:val="InternetLink"/>
          <w:rFonts w:ascii="Arial" w:eastAsia="Arial" w:hAnsi="Arial"/>
          <w:sz w:val="19"/>
          <w:szCs w:val="19"/>
        </w:rPr>
        <w:t>2009)</w:t>
      </w:r>
      <w:r w:rsidRPr="00C172B0">
        <w:rPr>
          <w:rFonts w:ascii="Arial" w:eastAsia="Arial" w:hAnsi="Arial"/>
          <w:sz w:val="19"/>
          <w:szCs w:val="19"/>
        </w:rPr>
        <w:t>. However, the artificially benign environment of the laboratory means mosquitoes live considerably longer than in the wild, where they may die because of exogenous</w:t>
      </w:r>
    </w:p>
    <w:p w14:paraId="7447F4AD"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 xml:space="preserve">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w:t>
      </w:r>
      <w:commentRangeStart w:id="148"/>
      <w:r w:rsidRPr="00C172B0">
        <w:rPr>
          <w:rFonts w:ascii="Arial" w:eastAsia="Arial" w:hAnsi="Arial"/>
          <w:sz w:val="19"/>
          <w:szCs w:val="19"/>
        </w:rPr>
        <w:t>lifespan</w:t>
      </w:r>
      <w:commentRangeEnd w:id="148"/>
      <w:r w:rsidR="00AF3CE9">
        <w:rPr>
          <w:rStyle w:val="CommentReference"/>
          <w:rFonts w:ascii="Liberation Serif" w:eastAsia="AR PL SungtiL GB" w:hAnsi="Liberation Serif" w:cs="Mangal"/>
          <w:kern w:val="2"/>
          <w:lang w:val="en-GB"/>
        </w:rPr>
        <w:commentReference w:id="148"/>
      </w:r>
      <w:r w:rsidRPr="00C172B0">
        <w:rPr>
          <w:rFonts w:ascii="Arial" w:eastAsia="Arial" w:hAnsi="Arial"/>
          <w:sz w:val="19"/>
          <w:szCs w:val="19"/>
        </w:rPr>
        <w:t>.</w:t>
      </w:r>
    </w:p>
    <w:p w14:paraId="078297CC" w14:textId="77777777" w:rsidR="00A53713" w:rsidRPr="00C172B0" w:rsidRDefault="00A53713" w:rsidP="00FB1084">
      <w:pPr>
        <w:spacing w:line="276" w:lineRule="auto"/>
        <w:ind w:right="-22"/>
        <w:rPr>
          <w:rFonts w:ascii="Arial" w:eastAsia="Times New Roman" w:hAnsi="Arial"/>
          <w:sz w:val="19"/>
          <w:szCs w:val="19"/>
        </w:rPr>
      </w:pPr>
    </w:p>
    <w:p w14:paraId="380625D5" w14:textId="77777777" w:rsidR="00A53713" w:rsidRPr="00C172B0" w:rsidRDefault="00301E20" w:rsidP="00FB1084">
      <w:pPr>
        <w:spacing w:line="276" w:lineRule="auto"/>
        <w:ind w:right="-22"/>
        <w:rPr>
          <w:rFonts w:ascii="Arial" w:eastAsia="Arial" w:hAnsi="Arial"/>
          <w:sz w:val="19"/>
          <w:szCs w:val="19"/>
        </w:rPr>
      </w:pPr>
      <w:commentRangeStart w:id="149"/>
      <w:r w:rsidRPr="00C172B0">
        <w:rPr>
          <w:rFonts w:ascii="Arial" w:eastAsia="Arial" w:hAnsi="Arial"/>
          <w:sz w:val="19"/>
          <w:szCs w:val="19"/>
        </w:rPr>
        <w:t xml:space="preserve">As </w:t>
      </w:r>
      <w:commentRangeEnd w:id="149"/>
      <w:r w:rsidR="00AF3CE9">
        <w:rPr>
          <w:rStyle w:val="CommentReference"/>
          <w:rFonts w:ascii="Liberation Serif" w:eastAsia="AR PL SungtiL GB" w:hAnsi="Liberation Serif" w:cs="Mangal"/>
          <w:kern w:val="2"/>
          <w:lang w:val="en-GB"/>
        </w:rPr>
        <w:commentReference w:id="149"/>
      </w:r>
      <w:r w:rsidRPr="00C172B0">
        <w:rPr>
          <w:rFonts w:ascii="Arial" w:eastAsia="Arial" w:hAnsi="Arial"/>
          <w:sz w:val="19"/>
          <w:szCs w:val="19"/>
        </w:rPr>
        <w:t>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14:paraId="5EE6231C" w14:textId="77777777" w:rsidR="000D1961" w:rsidRPr="00C172B0" w:rsidRDefault="000D1961" w:rsidP="00FB1084">
      <w:pPr>
        <w:spacing w:line="276" w:lineRule="auto"/>
        <w:ind w:right="-22"/>
        <w:rPr>
          <w:rFonts w:ascii="Arial" w:eastAsia="Times New Roman" w:hAnsi="Arial"/>
          <w:sz w:val="19"/>
          <w:szCs w:val="19"/>
        </w:rPr>
      </w:pPr>
    </w:p>
    <w:p w14:paraId="3DDDD4F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Our estimates of LBL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r w:rsidRPr="00C172B0">
        <w:rPr>
          <w:rStyle w:val="InternetLink"/>
          <w:rFonts w:ascii="Arial" w:eastAsia="Arial" w:hAnsi="Arial"/>
          <w:sz w:val="19"/>
          <w:szCs w:val="19"/>
        </w:rPr>
        <w:t xml:space="preserve">2008; </w:t>
      </w:r>
      <w:r w:rsidRPr="00C172B0">
        <w:rPr>
          <w:rFonts w:ascii="Arial" w:eastAsia="Arial" w:hAnsi="Arial"/>
          <w:sz w:val="19"/>
          <w:szCs w:val="19"/>
        </w:rPr>
        <w:t xml:space="preserve">Müller, Junnila, and Schlein,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2010a;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2010b; </w:t>
      </w:r>
      <w:r w:rsidRPr="00C172B0">
        <w:rPr>
          <w:rFonts w:ascii="Arial" w:eastAsia="Arial" w:hAnsi="Arial"/>
          <w:sz w:val="19"/>
          <w:szCs w:val="19"/>
        </w:rPr>
        <w:t xml:space="preserve">Beier et al., </w:t>
      </w:r>
      <w:r w:rsidRPr="00C172B0">
        <w:rPr>
          <w:rStyle w:val="InternetLink"/>
          <w:rFonts w:ascii="Arial" w:eastAsia="Arial" w:hAnsi="Arial"/>
          <w:sz w:val="19"/>
          <w:szCs w:val="19"/>
        </w:rPr>
        <w:t>2012)</w:t>
      </w:r>
      <w:r w:rsidRPr="00C172B0">
        <w:rPr>
          <w:rFonts w:ascii="Arial" w:eastAsia="Arial" w:hAnsi="Arial"/>
          <w:sz w:val="19"/>
          <w:szCs w:val="19"/>
        </w:rPr>
        <w:t>. More research is needed, however, to identify the sugar-feeding frequency and food sources for wild populations.</w:t>
      </w:r>
    </w:p>
    <w:p w14:paraId="0240FCBA" w14:textId="77777777" w:rsidR="00A53713" w:rsidRPr="00C172B0" w:rsidRDefault="00A53713" w:rsidP="00FB1084">
      <w:pPr>
        <w:spacing w:line="276" w:lineRule="auto"/>
        <w:ind w:right="-22"/>
        <w:rPr>
          <w:rFonts w:ascii="Arial" w:eastAsia="Arial" w:hAnsi="Arial"/>
          <w:sz w:val="19"/>
          <w:szCs w:val="19"/>
        </w:rPr>
      </w:pPr>
    </w:p>
    <w:p w14:paraId="122C26FE"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There is evidence mainly from laboratory studies that temperature modulates mosquito ecology and behaviour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Murdock et al., </w:t>
      </w:r>
      <w:r w:rsidRPr="00C172B0">
        <w:rPr>
          <w:rStyle w:val="InternetLink"/>
          <w:rFonts w:ascii="Arial" w:eastAsia="Arial" w:hAnsi="Arial"/>
          <w:sz w:val="19"/>
          <w:szCs w:val="19"/>
        </w:rPr>
        <w:t xml:space="preserve">2012; </w:t>
      </w:r>
      <w:r w:rsidRPr="00C172B0">
        <w:rPr>
          <w:rFonts w:ascii="Arial" w:eastAsia="Arial" w:hAnsi="Arial"/>
          <w:sz w:val="19"/>
          <w:szCs w:val="19"/>
        </w:rPr>
        <w:t xml:space="preserve">Beck-Johnson et al., </w:t>
      </w:r>
      <w:r w:rsidRPr="00C172B0">
        <w:rPr>
          <w:rStyle w:val="InternetLink"/>
          <w:rFonts w:ascii="Arial" w:eastAsia="Arial" w:hAnsi="Arial"/>
          <w:sz w:val="19"/>
          <w:szCs w:val="19"/>
        </w:rPr>
        <w:t>2013)</w:t>
      </w:r>
      <w:r w:rsidRPr="00C172B0">
        <w:rPr>
          <w:rFonts w:ascii="Arial" w:eastAsia="Arial" w:hAnsi="Arial"/>
          <w:sz w:val="19"/>
          <w:szCs w:val="19"/>
        </w:rPr>
        <w:t>. The locations and times of year over which the MRR studies were conducted encompassed a large range of average air temperatures, from approximately 10 oC to 35 oC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r w:rsidR="00325486" w:rsidRPr="00C172B0">
        <w:rPr>
          <w:rFonts w:ascii="Arial" w:hAnsi="Arial"/>
          <w:sz w:val="19"/>
          <w:szCs w:val="19"/>
        </w:rPr>
        <w:t xml:space="preserve"> </w:t>
      </w:r>
      <w:r w:rsidRPr="00C172B0">
        <w:rPr>
          <w:rFonts w:ascii="Arial" w:eastAsia="Arial" w:hAnsi="Arial"/>
          <w:sz w:val="19"/>
          <w:szCs w:val="19"/>
        </w:rPr>
        <w:t>In this work, we have used modern statistical methods to synthesise precious field data conducted by entomologists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recognised, however, since even before 1957, when George Macdonald formulated the now famous Ross-Macdonald equation of R0 for malaria. Indeed, the recent declines in malaria prevalence in Sub-Saharan Africa were likely due to upscaling of interventions (insecticide-treated bednets and indoor residual </w:t>
      </w:r>
      <w:r w:rsidRPr="00C172B0">
        <w:rPr>
          <w:rFonts w:ascii="Arial" w:eastAsia="Arial" w:hAnsi="Arial"/>
          <w:sz w:val="19"/>
          <w:szCs w:val="19"/>
        </w:rPr>
        <w:lastRenderedPageBreak/>
        <w:t xml:space="preserve">spraying) that aim to reduce mosquito 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w:t>
      </w:r>
      <w:commentRangeStart w:id="150"/>
      <w:r w:rsidRPr="00C172B0">
        <w:rPr>
          <w:rFonts w:ascii="Arial" w:eastAsia="Arial" w:hAnsi="Arial"/>
          <w:sz w:val="19"/>
          <w:szCs w:val="19"/>
        </w:rPr>
        <w:t>disease</w:t>
      </w:r>
      <w:commentRangeEnd w:id="150"/>
      <w:r w:rsidR="00AF3CE9">
        <w:rPr>
          <w:rStyle w:val="CommentReference"/>
          <w:rFonts w:ascii="Liberation Serif" w:eastAsia="AR PL SungtiL GB" w:hAnsi="Liberation Serif" w:cs="Mangal"/>
          <w:kern w:val="2"/>
          <w:lang w:val="en-GB"/>
        </w:rPr>
        <w:commentReference w:id="150"/>
      </w:r>
      <w:r w:rsidRPr="00C172B0">
        <w:rPr>
          <w:rFonts w:ascii="Arial" w:eastAsia="Arial" w:hAnsi="Arial"/>
          <w:sz w:val="19"/>
          <w:szCs w:val="19"/>
        </w:rPr>
        <w:t>.</w:t>
      </w:r>
    </w:p>
    <w:p w14:paraId="42E09353" w14:textId="77777777" w:rsidR="00A53713" w:rsidRPr="00C172B0" w:rsidRDefault="00A53713" w:rsidP="00FB1084">
      <w:pPr>
        <w:spacing w:line="276" w:lineRule="auto"/>
        <w:ind w:right="-22"/>
        <w:rPr>
          <w:rFonts w:ascii="Arial" w:eastAsia="Times New Roman" w:hAnsi="Arial"/>
          <w:sz w:val="19"/>
          <w:szCs w:val="19"/>
        </w:rPr>
      </w:pPr>
    </w:p>
    <w:p w14:paraId="3C80B8B6"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Methods</w:t>
      </w:r>
    </w:p>
    <w:p w14:paraId="313AE4A0" w14:textId="77777777" w:rsidR="00A53713" w:rsidRPr="00C172B0" w:rsidRDefault="00A53713" w:rsidP="00FB1084">
      <w:pPr>
        <w:spacing w:line="276" w:lineRule="auto"/>
        <w:ind w:right="-22"/>
        <w:rPr>
          <w:rFonts w:ascii="Arial" w:eastAsia="Times New Roman" w:hAnsi="Arial"/>
          <w:b/>
          <w:sz w:val="19"/>
          <w:szCs w:val="19"/>
        </w:rPr>
      </w:pPr>
    </w:p>
    <w:p w14:paraId="3B61A50B"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In recent years many important vectors of disease have been shown to be complexes of closely related species, biotypes or forms that cannot be distinguished morphologically (for example</w:t>
      </w:r>
      <w:r w:rsidR="00894E6A">
        <w:rPr>
          <w:rFonts w:ascii="Arial" w:eastAsia="Arial" w:hAnsi="Arial"/>
          <w:sz w:val="19"/>
          <w:szCs w:val="19"/>
        </w:rPr>
        <w:t>,</w:t>
      </w:r>
      <w:r w:rsidRPr="00C172B0">
        <w:rPr>
          <w:rFonts w:ascii="Arial" w:eastAsia="Arial" w:hAnsi="Arial"/>
          <w:sz w:val="19"/>
          <w:szCs w:val="19"/>
        </w:rPr>
        <w:t xml:space="preserve"> the morphospecies </w:t>
      </w:r>
      <w:r w:rsidRPr="00C172B0">
        <w:rPr>
          <w:rFonts w:ascii="Arial" w:eastAsia="Arial" w:hAnsi="Arial"/>
          <w:i/>
          <w:sz w:val="19"/>
          <w:szCs w:val="19"/>
        </w:rPr>
        <w:t>Anopheles gambiae sensu lato</w:t>
      </w:r>
      <w:r w:rsidRPr="00C172B0">
        <w:rPr>
          <w:rFonts w:ascii="Arial" w:eastAsia="Arial" w:hAnsi="Arial"/>
          <w:sz w:val="19"/>
          <w:szCs w:val="19"/>
        </w:rPr>
        <w:t xml:space="preserve"> is now separated into the widespread </w:t>
      </w:r>
      <w:r w:rsidRPr="00C172B0">
        <w:rPr>
          <w:rFonts w:ascii="Arial" w:eastAsia="Arial" w:hAnsi="Arial"/>
          <w:i/>
          <w:sz w:val="19"/>
          <w:szCs w:val="19"/>
        </w:rPr>
        <w:t>gambiae, coluzzii, arabiensis</w:t>
      </w:r>
      <w:r w:rsidRPr="00C172B0">
        <w:rPr>
          <w:rFonts w:ascii="Arial" w:eastAsia="Arial" w:hAnsi="Arial"/>
          <w:sz w:val="19"/>
          <w:szCs w:val="19"/>
        </w:rPr>
        <w:t xml:space="preserve"> and a number of more local species). As the majority of studies analysed here took place before molecular techniques allowed these taxa to be separated we work here chiefly with morphospecies.</w:t>
      </w:r>
    </w:p>
    <w:p w14:paraId="2C056573" w14:textId="77777777" w:rsidR="00A53713" w:rsidRPr="00C172B0" w:rsidRDefault="00A53713" w:rsidP="00FB1084">
      <w:pPr>
        <w:spacing w:line="276" w:lineRule="auto"/>
        <w:ind w:right="-22"/>
        <w:rPr>
          <w:rFonts w:ascii="Arial" w:eastAsia="Times New Roman" w:hAnsi="Arial"/>
          <w:sz w:val="19"/>
          <w:szCs w:val="19"/>
        </w:rPr>
      </w:pPr>
    </w:p>
    <w:p w14:paraId="6611A71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Mark-release-recapture</w:t>
      </w:r>
    </w:p>
    <w:p w14:paraId="4E434384" w14:textId="77777777" w:rsidR="00A53713" w:rsidRPr="00C172B0" w:rsidRDefault="00A53713" w:rsidP="00FB1084">
      <w:pPr>
        <w:spacing w:line="276" w:lineRule="auto"/>
        <w:ind w:right="-22"/>
        <w:rPr>
          <w:rFonts w:ascii="Arial" w:eastAsia="Times New Roman" w:hAnsi="Arial"/>
          <w:b/>
          <w:sz w:val="19"/>
          <w:szCs w:val="19"/>
        </w:rPr>
      </w:pPr>
    </w:p>
    <w:p w14:paraId="058200F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14:paraId="676BA752" w14:textId="77777777" w:rsidR="00A53713" w:rsidRPr="00C172B0" w:rsidRDefault="00A53713" w:rsidP="00FB1084">
      <w:pPr>
        <w:spacing w:line="276" w:lineRule="auto"/>
        <w:ind w:right="-22"/>
        <w:rPr>
          <w:rFonts w:ascii="Arial" w:eastAsia="Times New Roman" w:hAnsi="Arial"/>
          <w:sz w:val="19"/>
          <w:szCs w:val="19"/>
        </w:rPr>
      </w:pPr>
    </w:p>
    <w:p w14:paraId="27FED958" w14:textId="77777777" w:rsidR="00A53713" w:rsidRPr="00D76A89" w:rsidRDefault="00301E20" w:rsidP="00FB1084">
      <w:pPr>
        <w:spacing w:line="276" w:lineRule="auto"/>
        <w:ind w:right="-22"/>
        <w:rPr>
          <w:rFonts w:ascii="Arial" w:eastAsia="Arial" w:hAnsi="Arial"/>
          <w:sz w:val="19"/>
          <w:szCs w:val="19"/>
        </w:rPr>
      </w:pPr>
      <w:bookmarkStart w:id="151" w:name="page15"/>
      <w:bookmarkEnd w:id="151"/>
      <w:r w:rsidRPr="00C172B0">
        <w:rPr>
          <w:rFonts w:ascii="Arial" w:eastAsia="Arial" w:hAnsi="Arial"/>
          <w:sz w:val="19"/>
          <w:szCs w:val="19"/>
        </w:rPr>
        <w:t xml:space="preserve">We analysed all MRR experiments within the same statistical framework (for full details see the Supplementary Online Material (SOM)). In the simplest case </w:t>
      </w:r>
      <w:r w:rsidRPr="00C172B0">
        <w:rPr>
          <w:rFonts w:ascii="Arial" w:eastAsia="Arial" w:hAnsi="Arial"/>
          <w:i/>
          <w:sz w:val="19"/>
          <w:szCs w:val="19"/>
        </w:rPr>
        <w:t xml:space="preserve">NR </w:t>
      </w:r>
      <w:r w:rsidRPr="00C172B0">
        <w:rPr>
          <w:rFonts w:ascii="Arial" w:eastAsia="Arial" w:hAnsi="Arial"/>
          <w:sz w:val="19"/>
          <w:szCs w:val="19"/>
        </w:rPr>
        <w:t>mosquitoes are released on day zero and the probability that they remain in</w:t>
      </w:r>
      <w:r w:rsidRPr="00C172B0">
        <w:rPr>
          <w:rFonts w:ascii="Arial" w:eastAsia="Arial" w:hAnsi="Arial"/>
          <w:i/>
          <w:sz w:val="19"/>
          <w:szCs w:val="19"/>
        </w:rPr>
        <w:t xml:space="preserve"> </w:t>
      </w:r>
      <w:r w:rsidRPr="00C172B0">
        <w:rPr>
          <w:rFonts w:ascii="Arial" w:eastAsia="Arial" w:hAnsi="Arial"/>
          <w:sz w:val="19"/>
          <w:szCs w:val="19"/>
        </w:rPr>
        <w:t xml:space="preserve">the recapture area until day </w:t>
      </w:r>
      <w:r w:rsidRPr="00C172B0">
        <w:rPr>
          <w:rFonts w:ascii="Arial" w:eastAsia="Arial" w:hAnsi="Arial"/>
          <w:i/>
          <w:sz w:val="19"/>
          <w:szCs w:val="19"/>
        </w:rPr>
        <w:t>t</w:t>
      </w:r>
      <w:r w:rsidRPr="00C172B0">
        <w:rPr>
          <w:rFonts w:ascii="Arial" w:eastAsia="Arial" w:hAnsi="Arial"/>
          <w:sz w:val="19"/>
          <w:szCs w:val="19"/>
        </w:rPr>
        <w:t xml:space="preserve"> is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when they are recaptured with probability</w:t>
      </w:r>
      <w:r w:rsidR="00D76A89">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We model the number of mosquitoes recaptured on day</w:t>
      </w:r>
      <w:r w:rsidRPr="00C172B0">
        <w:rPr>
          <w:rFonts w:ascii="Arial" w:eastAsia="Arial" w:hAnsi="Arial"/>
          <w:i/>
          <w:sz w:val="19"/>
          <w:szCs w:val="19"/>
        </w:rPr>
        <w:t xml:space="preserve"> t </w:t>
      </w:r>
      <w:r w:rsidRPr="00C172B0">
        <w:rPr>
          <w:rFonts w:ascii="Arial" w:eastAsia="Arial" w:hAnsi="Arial"/>
          <w:sz w:val="19"/>
          <w:szCs w:val="19"/>
        </w:rPr>
        <w:t>using a negative</w:t>
      </w:r>
      <w:r w:rsidRPr="00C172B0">
        <w:rPr>
          <w:rFonts w:ascii="Arial" w:eastAsia="Arial" w:hAnsi="Arial"/>
          <w:i/>
          <w:sz w:val="19"/>
          <w:szCs w:val="19"/>
        </w:rPr>
        <w:t xml:space="preserve"> </w:t>
      </w:r>
      <w:r w:rsidRPr="00C172B0">
        <w:rPr>
          <w:rFonts w:ascii="Arial" w:eastAsia="Arial" w:hAnsi="Arial"/>
          <w:sz w:val="19"/>
          <w:szCs w:val="19"/>
        </w:rPr>
        <w:t>binomial sampling model with mean (</w:t>
      </w:r>
      <w:r w:rsidRPr="00C172B0">
        <w:rPr>
          <w:rFonts w:ascii="Arial" w:eastAsia="Arial" w:hAnsi="Arial"/>
          <w:i/>
          <w:sz w:val="19"/>
          <w:szCs w:val="19"/>
        </w:rPr>
        <w:t>N</w:t>
      </w:r>
      <w:r w:rsidRPr="00C172B0">
        <w:rPr>
          <w:rFonts w:ascii="Arial" w:eastAsia="Arial" w:hAnsi="Arial"/>
          <w:i/>
          <w:sz w:val="19"/>
          <w:szCs w:val="19"/>
          <w:vertAlign w:val="subscript"/>
        </w:rPr>
        <w:t>R</w:t>
      </w:r>
      <w:r w:rsidRPr="00C172B0">
        <w:rPr>
          <w:rFonts w:ascii="Arial" w:eastAsia="Arial" w:hAnsi="Arial"/>
          <w:sz w:val="19"/>
          <w:szCs w:val="19"/>
        </w:rPr>
        <w:t xml:space="preserve"> −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xml:space="preserve">, where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is cumulative captures before day </w:t>
      </w:r>
      <w:r w:rsidRPr="00C172B0">
        <w:rPr>
          <w:rFonts w:ascii="Arial" w:eastAsia="Arial" w:hAnsi="Arial"/>
          <w:i/>
          <w:sz w:val="19"/>
          <w:szCs w:val="19"/>
        </w:rPr>
        <w:t>t</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The negative binomial has been used previously in analyses of mosquito count data (Service, </w:t>
      </w:r>
      <w:r w:rsidRPr="00C172B0">
        <w:rPr>
          <w:rStyle w:val="InternetLink"/>
          <w:rFonts w:ascii="Arial" w:eastAsia="Arial" w:hAnsi="Arial"/>
          <w:sz w:val="19"/>
          <w:szCs w:val="19"/>
        </w:rPr>
        <w:t>1971;</w:t>
      </w:r>
      <w:r w:rsidRPr="00C172B0">
        <w:rPr>
          <w:rFonts w:ascii="Arial" w:eastAsia="Arial" w:hAnsi="Arial"/>
          <w:sz w:val="19"/>
          <w:szCs w:val="19"/>
        </w:rPr>
        <w:t xml:space="preserve"> Nedelman, </w:t>
      </w:r>
      <w:r w:rsidRPr="00C172B0">
        <w:rPr>
          <w:rStyle w:val="InternetLink"/>
          <w:rFonts w:ascii="Arial" w:eastAsia="Arial" w:hAnsi="Arial"/>
          <w:sz w:val="19"/>
          <w:szCs w:val="19"/>
        </w:rPr>
        <w:t xml:space="preserve">1983) </w:t>
      </w:r>
      <w:r w:rsidRPr="00C172B0">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14:paraId="76E4D5AA" w14:textId="77777777" w:rsidR="00A53713" w:rsidRPr="00C172B0" w:rsidRDefault="00A53713" w:rsidP="00FB1084">
      <w:pPr>
        <w:spacing w:line="276" w:lineRule="auto"/>
        <w:ind w:right="-22"/>
        <w:rPr>
          <w:rFonts w:ascii="Arial" w:eastAsia="Times New Roman" w:hAnsi="Arial"/>
          <w:sz w:val="19"/>
          <w:szCs w:val="19"/>
        </w:rPr>
      </w:pPr>
    </w:p>
    <w:p w14:paraId="43E5CCA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The simplest model for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assumes there is a constant probability (</w:t>
      </w:r>
      <w:r w:rsidRPr="00C172B0">
        <w:rPr>
          <w:rFonts w:ascii="Arial" w:eastAsia="Arial" w:hAnsi="Arial"/>
          <w:i/>
          <w:sz w:val="19"/>
          <w:szCs w:val="19"/>
        </w:rPr>
        <w:t>λ</w:t>
      </w:r>
      <w:r w:rsidRPr="00C172B0">
        <w:rPr>
          <w:rFonts w:ascii="Arial" w:eastAsia="Arial" w:hAnsi="Arial"/>
          <w:sz w:val="19"/>
          <w:szCs w:val="19"/>
        </w:rPr>
        <w:t xml:space="preserve">) that a mosquito dies or leaves the recapture area so that the numbers remaining after time </w:t>
      </w:r>
      <w:r w:rsidRPr="00C172B0">
        <w:rPr>
          <w:rFonts w:ascii="Arial" w:eastAsia="Arial" w:hAnsi="Arial"/>
          <w:i/>
          <w:sz w:val="19"/>
          <w:szCs w:val="19"/>
        </w:rPr>
        <w:t>t</w:t>
      </w:r>
      <w:r w:rsidRPr="00C172B0">
        <w:rPr>
          <w:rFonts w:ascii="Arial" w:eastAsia="Arial" w:hAnsi="Arial"/>
          <w:sz w:val="19"/>
          <w:szCs w:val="19"/>
        </w:rPr>
        <w:t xml:space="preserve"> are given by the exponential distribution, exp(−</w:t>
      </w:r>
      <w:r w:rsidRPr="00C172B0">
        <w:rPr>
          <w:rFonts w:ascii="Arial" w:eastAsia="Arial" w:hAnsi="Arial"/>
          <w:i/>
          <w:sz w:val="19"/>
          <w:szCs w:val="19"/>
        </w:rPr>
        <w:t>λt</w:t>
      </w:r>
      <w:r w:rsidRPr="00C172B0">
        <w:rPr>
          <w:rFonts w:ascii="Arial" w:eastAsia="Arial" w:hAnsi="Arial"/>
          <w:sz w:val="19"/>
          <w:szCs w:val="19"/>
        </w:rPr>
        <w:t xml:space="preserve">). We utilised this form extensively but in testing for senescence used five other models where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varies with time so that,</w:t>
      </w:r>
    </w:p>
    <w:p w14:paraId="61E8D9BD" w14:textId="77777777" w:rsidR="00A53713" w:rsidRPr="00C172B0" w:rsidRDefault="00A53713" w:rsidP="00FB1084">
      <w:pPr>
        <w:spacing w:line="276" w:lineRule="auto"/>
        <w:ind w:right="-22"/>
        <w:rPr>
          <w:rFonts w:ascii="Arial" w:eastAsia="Arial" w:hAnsi="Arial"/>
          <w:sz w:val="19"/>
          <w:szCs w:val="19"/>
        </w:rPr>
      </w:pPr>
    </w:p>
    <w:p w14:paraId="3CF614E8" w14:textId="77777777" w:rsidR="00A53713" w:rsidRPr="00B83D36" w:rsidRDefault="00301E20" w:rsidP="00FB1084">
      <w:pPr>
        <w:spacing w:line="276" w:lineRule="auto"/>
        <w:ind w:right="-22"/>
        <w:rPr>
          <w:rFonts w:ascii="Arial" w:hAnsi="Arial"/>
          <w:sz w:val="28"/>
          <w:szCs w:val="28"/>
        </w:rPr>
      </w:pPr>
      <m:oMathPara>
        <m:oMath>
          <m: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m:t>
              </m:r>
              <m:nary>
                <m:naryPr>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τ</m:t>
                      </m:r>
                    </m:e>
                  </m:d>
                  <m:r>
                    <w:rPr>
                      <w:rFonts w:ascii="Cambria Math" w:hAnsi="Cambria Math"/>
                      <w:sz w:val="28"/>
                      <w:szCs w:val="28"/>
                    </w:rPr>
                    <m:t>dτ</m:t>
                  </m:r>
                </m:e>
              </m:nary>
            </m:sup>
          </m:sSup>
          <m:r>
            <w:rPr>
              <w:rFonts w:ascii="Cambria Math" w:hAnsi="Cambria Math"/>
              <w:sz w:val="28"/>
              <w:szCs w:val="28"/>
            </w:rPr>
            <m:t>.</m:t>
          </m:r>
        </m:oMath>
      </m:oMathPara>
    </w:p>
    <w:p w14:paraId="478CDBAD" w14:textId="77777777" w:rsidR="00A53713" w:rsidRPr="00C172B0" w:rsidRDefault="00A53713" w:rsidP="00FB1084">
      <w:pPr>
        <w:spacing w:line="276" w:lineRule="auto"/>
        <w:ind w:right="-22"/>
        <w:rPr>
          <w:rFonts w:ascii="Arial" w:eastAsia="Times New Roman" w:hAnsi="Arial"/>
          <w:i/>
          <w:sz w:val="19"/>
          <w:szCs w:val="19"/>
        </w:rPr>
      </w:pPr>
    </w:p>
    <w:p w14:paraId="01D45C0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w:t>
      </w:r>
      <w:r w:rsidR="00584029">
        <w:rPr>
          <w:rFonts w:ascii="Arial" w:eastAsia="Arial" w:hAnsi="Arial"/>
          <w:sz w:val="19"/>
          <w:szCs w:val="19"/>
        </w:rPr>
        <w:t xml:space="preserve"> </w:t>
      </w:r>
      <w:r w:rsidRPr="00C172B0">
        <w:rPr>
          <w:rFonts w:ascii="Arial" w:eastAsia="Arial" w:hAnsi="Arial"/>
          <w:sz w:val="19"/>
          <w:szCs w:val="19"/>
        </w:rPr>
        <w:t>also increases the likelihood of false positives.</w:t>
      </w:r>
    </w:p>
    <w:p w14:paraId="4ADC679E" w14:textId="77777777" w:rsidR="00A53713" w:rsidRPr="00C172B0" w:rsidRDefault="00A53713" w:rsidP="00FB1084">
      <w:pPr>
        <w:spacing w:line="276" w:lineRule="auto"/>
        <w:ind w:right="-22"/>
        <w:rPr>
          <w:rFonts w:ascii="Arial" w:eastAsia="Times New Roman" w:hAnsi="Arial"/>
          <w:sz w:val="19"/>
          <w:szCs w:val="19"/>
        </w:rPr>
      </w:pPr>
    </w:p>
    <w:p w14:paraId="047FECC6"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Parameters were estimated using Bayesian techniques with relative</w:t>
      </w:r>
      <w:r w:rsidR="0098492A">
        <w:rPr>
          <w:rFonts w:ascii="Arial" w:eastAsia="Arial" w:hAnsi="Arial"/>
          <w:sz w:val="19"/>
          <w:szCs w:val="19"/>
        </w:rPr>
        <w:t>ly</w:t>
      </w:r>
      <w:r w:rsidRPr="00C172B0">
        <w:rPr>
          <w:rFonts w:ascii="Arial" w:eastAsia="Arial" w:hAnsi="Arial"/>
          <w:sz w:val="19"/>
          <w:szCs w:val="19"/>
        </w:rPr>
        <w:t xml:space="preserve"> uninformative priors for </w:t>
      </w:r>
      <w:r w:rsidRPr="00C172B0">
        <w:rPr>
          <w:rFonts w:ascii="Arial" w:eastAsia="Arial" w:hAnsi="Arial"/>
          <w:i/>
          <w:sz w:val="19"/>
          <w:szCs w:val="19"/>
        </w:rPr>
        <w:t>κ</w:t>
      </w:r>
      <w:r w:rsidRPr="00C172B0">
        <w:rPr>
          <w:rFonts w:ascii="Arial" w:eastAsia="Arial" w:hAnsi="Arial"/>
          <w:sz w:val="19"/>
          <w:szCs w:val="19"/>
        </w:rPr>
        <w:t xml:space="preserve"> and the parameters of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but assuming a prior for </w:t>
      </w:r>
      <w:r w:rsidRPr="00C172B0">
        <w:rPr>
          <w:rFonts w:ascii="Arial" w:eastAsia="Arial" w:hAnsi="Arial"/>
          <w:i/>
          <w:sz w:val="19"/>
          <w:szCs w:val="19"/>
        </w:rPr>
        <w:t>ψ</w:t>
      </w:r>
      <w:r w:rsidRPr="00C172B0">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sidRPr="00C172B0">
        <w:rPr>
          <w:rFonts w:ascii="Arial" w:eastAsia="Arial" w:hAnsi="Arial"/>
          <w:i/>
          <w:sz w:val="19"/>
          <w:szCs w:val="19"/>
        </w:rPr>
        <w:t>ψ</w:t>
      </w:r>
      <w:r w:rsidRPr="00C172B0">
        <w:rPr>
          <w:rFonts w:ascii="Arial" w:eastAsia="Arial" w:hAnsi="Arial"/>
          <w:sz w:val="19"/>
          <w:szCs w:val="19"/>
        </w:rPr>
        <w:t xml:space="preserve"> where again a distribution representing low recapture probabilities was assumed. Posterior distributions were derived using Markov Chain Monte Carlo (MCMC) methods with convergence assessed using the </w:t>
      </w:r>
      <m:oMath>
        <m:acc>
          <m:accPr>
            <m:chr m:val="̌"/>
            <m:ctrlPr>
              <w:rPr>
                <w:rFonts w:ascii="Cambria Math" w:eastAsia="Arial" w:hAnsi="Cambria Math"/>
                <w:i/>
                <w:sz w:val="19"/>
                <w:szCs w:val="19"/>
              </w:rPr>
            </m:ctrlPr>
          </m:accPr>
          <m:e>
            <m:r>
              <w:rPr>
                <w:rFonts w:ascii="Cambria Math" w:eastAsia="Arial" w:hAnsi="Cambria Math"/>
                <w:sz w:val="19"/>
                <w:szCs w:val="19"/>
              </w:rPr>
              <m:t>R</m:t>
            </m:r>
          </m:e>
        </m:acc>
      </m:oMath>
      <w:r w:rsidRPr="00C172B0">
        <w:rPr>
          <w:rFonts w:ascii="Arial" w:eastAsia="Arial" w:hAnsi="Arial"/>
          <w:sz w:val="19"/>
          <w:szCs w:val="19"/>
        </w:rPr>
        <w:t xml:space="preserve"> statistic (Gelman and Rubin, </w:t>
      </w:r>
      <w:r w:rsidRPr="00C172B0">
        <w:rPr>
          <w:rStyle w:val="InternetLink"/>
          <w:rFonts w:ascii="Arial" w:eastAsia="Arial" w:hAnsi="Arial"/>
          <w:color w:val="auto"/>
          <w:sz w:val="19"/>
          <w:szCs w:val="19"/>
        </w:rPr>
        <w:t>1992)</w:t>
      </w:r>
      <w:r w:rsidRPr="00C172B0">
        <w:rPr>
          <w:rFonts w:ascii="Arial" w:eastAsia="Arial" w:hAnsi="Arial"/>
          <w:sz w:val="19"/>
          <w:szCs w:val="19"/>
        </w:rPr>
        <w:t>. The predictive power of the model</w:t>
      </w:r>
      <w:r w:rsidRPr="00C172B0">
        <w:rPr>
          <w:rFonts w:ascii="Arial" w:eastAsia="Arial" w:hAnsi="Arial"/>
          <w:i/>
          <w:sz w:val="19"/>
          <w:szCs w:val="19"/>
        </w:rPr>
        <w:t xml:space="preserve"> </w:t>
      </w:r>
      <w:r w:rsidRPr="00C172B0">
        <w:rPr>
          <w:rFonts w:ascii="Arial" w:eastAsia="Arial" w:hAnsi="Arial"/>
          <w:sz w:val="19"/>
          <w:szCs w:val="19"/>
        </w:rPr>
        <w:t xml:space="preserve">was assessed using </w:t>
      </w:r>
      <w:r w:rsidRPr="00C172B0">
        <w:rPr>
          <w:rFonts w:ascii="Arial" w:eastAsia="Arial" w:hAnsi="Arial"/>
          <w:i/>
          <w:sz w:val="19"/>
          <w:szCs w:val="19"/>
        </w:rPr>
        <w:t>K</w:t>
      </w:r>
      <w:r w:rsidRPr="00C172B0">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w:t>
      </w:r>
      <w:r w:rsidR="001224D4" w:rsidRPr="00C172B0">
        <w:rPr>
          <w:rFonts w:ascii="Arial" w:eastAsia="Arial" w:hAnsi="Arial"/>
          <w:sz w:val="19"/>
          <w:szCs w:val="19"/>
        </w:rPr>
        <w:t>r</w:t>
      </w:r>
      <w:r w:rsidR="00FF1D29">
        <w:rPr>
          <w:rFonts w:ascii="Arial" w:eastAsia="Arial" w:hAnsi="Arial"/>
          <w:sz w:val="19"/>
          <w:szCs w:val="19"/>
        </w:rPr>
        <w:t xml:space="preserve"> </w:t>
      </w:r>
      <w:r w:rsidRPr="00C172B0">
        <w:rPr>
          <w:rFonts w:ascii="Arial" w:eastAsia="Arial" w:hAnsi="Arial"/>
          <w:sz w:val="19"/>
          <w:szCs w:val="19"/>
        </w:rPr>
        <w:t xml:space="preserve">predictive checks (Lambert, </w:t>
      </w:r>
      <w:r w:rsidRPr="00C172B0">
        <w:rPr>
          <w:rStyle w:val="InternetLink"/>
          <w:rFonts w:ascii="Arial" w:eastAsia="Arial" w:hAnsi="Arial"/>
          <w:sz w:val="19"/>
          <w:szCs w:val="19"/>
        </w:rPr>
        <w:t xml:space="preserve">2018) </w:t>
      </w:r>
      <w:r w:rsidRPr="00C172B0">
        <w:rPr>
          <w:rFonts w:ascii="Arial" w:eastAsia="Arial" w:hAnsi="Arial"/>
          <w:sz w:val="19"/>
          <w:szCs w:val="19"/>
        </w:rPr>
        <w:t>are given in the SOM.</w:t>
      </w:r>
    </w:p>
    <w:p w14:paraId="3AAB2047" w14:textId="77777777" w:rsidR="00A53713" w:rsidRPr="00C172B0" w:rsidRDefault="00A53713" w:rsidP="00FB1084">
      <w:pPr>
        <w:spacing w:line="276" w:lineRule="auto"/>
        <w:ind w:right="-22"/>
        <w:rPr>
          <w:rFonts w:ascii="Arial" w:eastAsia="Times New Roman" w:hAnsi="Arial"/>
          <w:sz w:val="19"/>
          <w:szCs w:val="19"/>
        </w:rPr>
      </w:pPr>
    </w:p>
    <w:p w14:paraId="52020E0C"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Two studies of </w:t>
      </w:r>
      <w:r w:rsidRPr="00C172B0">
        <w:rPr>
          <w:rFonts w:ascii="Arial" w:eastAsia="Arial" w:hAnsi="Arial"/>
          <w:i/>
          <w:sz w:val="19"/>
          <w:szCs w:val="19"/>
        </w:rPr>
        <w:t>Anopheles balabacensis</w:t>
      </w:r>
      <w:r w:rsidRPr="00C172B0">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14:paraId="33E1BC6D" w14:textId="77777777" w:rsidR="00A53713" w:rsidRPr="00C172B0" w:rsidRDefault="00A53713" w:rsidP="00FB1084">
      <w:pPr>
        <w:spacing w:line="276" w:lineRule="auto"/>
        <w:ind w:right="-22"/>
        <w:rPr>
          <w:rFonts w:ascii="Arial" w:eastAsia="Times New Roman" w:hAnsi="Arial"/>
          <w:sz w:val="19"/>
          <w:szCs w:val="19"/>
        </w:rPr>
      </w:pPr>
    </w:p>
    <w:p w14:paraId="760661C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14:paraId="6DE33596" w14:textId="77777777" w:rsidR="00A53713" w:rsidRPr="00C172B0" w:rsidRDefault="00A53713" w:rsidP="00FB1084">
      <w:pPr>
        <w:spacing w:line="276" w:lineRule="auto"/>
        <w:ind w:right="-22"/>
        <w:rPr>
          <w:rFonts w:ascii="Arial" w:eastAsia="Times New Roman" w:hAnsi="Arial"/>
          <w:sz w:val="19"/>
          <w:szCs w:val="19"/>
        </w:rPr>
      </w:pPr>
    </w:p>
    <w:p w14:paraId="408BB134"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Dissection</w:t>
      </w:r>
    </w:p>
    <w:p w14:paraId="4A19FF84" w14:textId="77777777" w:rsidR="00A53713" w:rsidRPr="00C172B0" w:rsidRDefault="00A53713" w:rsidP="00FB1084">
      <w:pPr>
        <w:spacing w:line="276" w:lineRule="auto"/>
        <w:ind w:right="-22"/>
        <w:rPr>
          <w:rFonts w:ascii="Arial" w:eastAsia="Times New Roman" w:hAnsi="Arial"/>
          <w:b/>
          <w:sz w:val="19"/>
          <w:szCs w:val="19"/>
        </w:rPr>
      </w:pPr>
    </w:p>
    <w:p w14:paraId="626C4CCF"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14:paraId="6FCB8394" w14:textId="77777777" w:rsidR="00A53713" w:rsidRPr="00C172B0" w:rsidRDefault="00A53713" w:rsidP="00FB1084">
      <w:pPr>
        <w:spacing w:line="276" w:lineRule="auto"/>
        <w:ind w:right="-22"/>
        <w:rPr>
          <w:rFonts w:ascii="Arial" w:eastAsia="Times New Roman" w:hAnsi="Arial"/>
          <w:sz w:val="19"/>
          <w:szCs w:val="19"/>
        </w:rPr>
      </w:pPr>
    </w:p>
    <w:p w14:paraId="6D83B18F"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sidRPr="00C172B0">
        <w:rPr>
          <w:rFonts w:ascii="Arial" w:eastAsia="Arial" w:hAnsi="Arial"/>
          <w:i/>
          <w:sz w:val="19"/>
          <w:szCs w:val="19"/>
        </w:rPr>
        <w:t>Anopheles, Aedes</w:t>
      </w:r>
      <w:r w:rsidRPr="00C172B0">
        <w:rPr>
          <w:rFonts w:ascii="Arial" w:eastAsia="Arial" w:hAnsi="Arial"/>
          <w:sz w:val="19"/>
          <w:szCs w:val="19"/>
        </w:rPr>
        <w:t xml:space="preserve">, </w:t>
      </w:r>
      <w:r w:rsidRPr="00C172B0">
        <w:rPr>
          <w:rFonts w:ascii="Arial" w:eastAsia="Arial" w:hAnsi="Arial"/>
          <w:i/>
          <w:sz w:val="19"/>
          <w:szCs w:val="19"/>
        </w:rPr>
        <w:t>Culex</w:t>
      </w:r>
      <w:r w:rsidRPr="00C172B0">
        <w:rPr>
          <w:rFonts w:ascii="Arial" w:eastAsia="Arial" w:hAnsi="Arial"/>
          <w:sz w:val="19"/>
          <w:szCs w:val="19"/>
        </w:rPr>
        <w:t xml:space="preserve"> and </w:t>
      </w:r>
      <w:r w:rsidRPr="00C172B0">
        <w:rPr>
          <w:rFonts w:ascii="Arial" w:eastAsia="Arial" w:hAnsi="Arial"/>
          <w:i/>
          <w:sz w:val="19"/>
          <w:szCs w:val="19"/>
        </w:rPr>
        <w:t>Mansonia</w:t>
      </w:r>
      <w:r w:rsidRPr="00C172B0">
        <w:rPr>
          <w:rFonts w:ascii="Arial" w:eastAsia="Arial" w:hAnsi="Arial"/>
          <w:sz w:val="19"/>
          <w:szCs w:val="19"/>
        </w:rPr>
        <w:t>.</w:t>
      </w:r>
    </w:p>
    <w:p w14:paraId="703FB142" w14:textId="77777777" w:rsidR="00A53713" w:rsidRPr="00C172B0" w:rsidRDefault="00A53713" w:rsidP="00FB1084">
      <w:pPr>
        <w:spacing w:line="276" w:lineRule="auto"/>
        <w:ind w:right="-22"/>
        <w:rPr>
          <w:rFonts w:ascii="Arial" w:eastAsia="Times New Roman" w:hAnsi="Arial"/>
          <w:sz w:val="19"/>
          <w:szCs w:val="19"/>
        </w:rPr>
      </w:pPr>
    </w:p>
    <w:p w14:paraId="568029FC" w14:textId="77777777" w:rsidR="00A53713" w:rsidRPr="00C172B0" w:rsidRDefault="00301E20"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w:t>
      </w:r>
      <w:r w:rsidR="00146570">
        <w:rPr>
          <w:rFonts w:ascii="Arial" w:eastAsia="Arial" w:hAnsi="Arial"/>
          <w:sz w:val="19"/>
          <w:szCs w:val="19"/>
        </w:rPr>
        <w:t xml:space="preserve">dissection </w:t>
      </w:r>
      <w:r w:rsidRPr="00C172B0">
        <w:rPr>
          <w:rFonts w:ascii="Arial" w:eastAsia="Arial" w:hAnsi="Arial"/>
          <w:sz w:val="19"/>
          <w:szCs w:val="19"/>
        </w:rPr>
        <w:t xml:space="preserve">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sidRPr="00C172B0">
        <w:rPr>
          <w:rFonts w:ascii="Arial" w:eastAsia="Arial" w:hAnsi="Arial"/>
          <w:i/>
          <w:sz w:val="19"/>
          <w:szCs w:val="19"/>
        </w:rPr>
        <w:t>a</w:t>
      </w:r>
      <w:r w:rsidRPr="00C172B0">
        <w:rPr>
          <w:rFonts w:ascii="Arial" w:eastAsia="Arial" w:hAnsi="Arial"/>
          <w:sz w:val="19"/>
          <w:szCs w:val="19"/>
        </w:rPr>
        <w:t xml:space="preserve"> using the negative binomial distribution with mean Ψ</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a</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where Ψ is the product of the recruitment rate of adult mosquitoes, which we assume is constant over time, and the probability of being captured for dissection, and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a</w:t>
      </w:r>
      <w:r w:rsidRPr="00C172B0">
        <w:rPr>
          <w:rFonts w:ascii="Arial" w:eastAsia="Arial" w:hAnsi="Arial"/>
          <w:sz w:val="19"/>
          <w:szCs w:val="19"/>
        </w:rPr>
        <w:t xml:space="preserve">) is the probability of surviving until age </w:t>
      </w:r>
      <w:r w:rsidRPr="00C172B0">
        <w:rPr>
          <w:rFonts w:ascii="Arial" w:eastAsia="Arial" w:hAnsi="Arial"/>
          <w:i/>
          <w:sz w:val="19"/>
          <w:szCs w:val="19"/>
        </w:rPr>
        <w:t>a</w:t>
      </w:r>
      <w:r w:rsidRPr="00C172B0">
        <w:rPr>
          <w:rFonts w:ascii="Arial" w:eastAsia="Arial" w:hAnsi="Arial"/>
          <w:sz w:val="19"/>
          <w:szCs w:val="19"/>
        </w:rPr>
        <w:t xml:space="preserve">. We </w:t>
      </w:r>
      <w:r w:rsidRPr="00C172B0">
        <w:rPr>
          <w:rFonts w:ascii="Arial" w:eastAsia="Arial" w:hAnsi="Arial"/>
          <w:sz w:val="19"/>
          <w:szCs w:val="19"/>
        </w:rPr>
        <w:lastRenderedPageBreak/>
        <w:t xml:space="preserve">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sidRPr="00C172B0">
        <w:rPr>
          <w:rStyle w:val="InternetLink"/>
          <w:rFonts w:ascii="Arial" w:eastAsia="Arial" w:hAnsi="Arial"/>
          <w:sz w:val="19"/>
          <w:szCs w:val="19"/>
        </w:rPr>
        <w:t>1965)</w:t>
      </w:r>
      <w:r w:rsidRPr="00C172B0">
        <w:rPr>
          <w:rFonts w:ascii="Arial" w:eastAsia="Arial" w:hAnsi="Arial"/>
          <w:sz w:val="19"/>
          <w:szCs w:val="19"/>
        </w:rPr>
        <w:t>. As some</w:t>
      </w:r>
      <w:r w:rsidR="00DC0BEC" w:rsidRPr="00C172B0">
        <w:rPr>
          <w:rFonts w:ascii="Arial" w:hAnsi="Arial"/>
          <w:sz w:val="19"/>
          <w:szCs w:val="19"/>
        </w:rPr>
        <w:t xml:space="preserve">  </w:t>
      </w:r>
    </w:p>
    <w:p w14:paraId="0DD78FE0" w14:textId="77777777" w:rsidR="00A53713" w:rsidRPr="00C172B0" w:rsidRDefault="00301E20" w:rsidP="00FB1084">
      <w:pPr>
        <w:spacing w:line="276" w:lineRule="auto"/>
        <w:ind w:right="-22"/>
        <w:rPr>
          <w:rFonts w:ascii="Arial" w:eastAsia="Arial" w:hAnsi="Arial"/>
          <w:sz w:val="19"/>
          <w:szCs w:val="19"/>
        </w:rPr>
      </w:pPr>
      <w:bookmarkStart w:id="152" w:name="page17"/>
      <w:bookmarkEnd w:id="152"/>
      <w:r w:rsidRPr="00C172B0">
        <w:rPr>
          <w:rFonts w:ascii="Arial" w:eastAsia="Arial" w:hAnsi="Arial"/>
          <w:sz w:val="19"/>
          <w:szCs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14:paraId="21B74A5C" w14:textId="77777777" w:rsidR="00A53713" w:rsidRPr="00C172B0" w:rsidRDefault="00A53713" w:rsidP="00FB1084">
      <w:pPr>
        <w:spacing w:line="276" w:lineRule="auto"/>
        <w:ind w:right="-22"/>
        <w:rPr>
          <w:rFonts w:ascii="Arial" w:eastAsia="Times New Roman" w:hAnsi="Arial"/>
          <w:sz w:val="19"/>
          <w:szCs w:val="19"/>
        </w:rPr>
      </w:pPr>
    </w:p>
    <w:p w14:paraId="0FAC77ED" w14:textId="77777777" w:rsidR="00A53713" w:rsidRPr="00C172B0" w:rsidRDefault="00301E20" w:rsidP="00FB1084">
      <w:pPr>
        <w:spacing w:line="276" w:lineRule="auto"/>
        <w:ind w:right="-22"/>
        <w:rPr>
          <w:rFonts w:ascii="Arial" w:hAnsi="Arial"/>
          <w:sz w:val="19"/>
          <w:szCs w:val="19"/>
        </w:rPr>
      </w:pPr>
      <w:r w:rsidRPr="00C172B0">
        <w:rPr>
          <w:rFonts w:ascii="Arial" w:eastAsia="Arial" w:hAnsi="Arial"/>
          <w:sz w:val="19"/>
          <w:szCs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sidRPr="00C172B0">
        <w:rPr>
          <w:rFonts w:ascii="Arial" w:eastAsia="Arial" w:hAnsi="Arial"/>
          <w:i/>
          <w:sz w:val="19"/>
          <w:szCs w:val="19"/>
        </w:rPr>
        <w:t>each</w:t>
      </w:r>
      <w:r w:rsidRPr="00C172B0">
        <w:rPr>
          <w:rFonts w:ascii="Arial" w:eastAsia="Arial" w:hAnsi="Arial"/>
          <w:sz w:val="19"/>
          <w:szCs w:val="19"/>
        </w:rPr>
        <w:t xml:space="preserve"> gonotrophic cycle which increased the uncertainty in lifespan estimate but did not aﬀect any of the conclusions).</w:t>
      </w:r>
    </w:p>
    <w:p w14:paraId="66818408" w14:textId="77777777" w:rsidR="00A53713" w:rsidRPr="00C172B0" w:rsidRDefault="00A53713" w:rsidP="00FB1084">
      <w:pPr>
        <w:spacing w:line="276" w:lineRule="auto"/>
        <w:ind w:right="-22"/>
        <w:rPr>
          <w:rFonts w:ascii="Arial" w:eastAsia="Times New Roman" w:hAnsi="Arial"/>
          <w:sz w:val="19"/>
          <w:szCs w:val="19"/>
        </w:rPr>
      </w:pPr>
    </w:p>
    <w:p w14:paraId="11B304F2"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Acknowledgements</w:t>
      </w:r>
    </w:p>
    <w:p w14:paraId="1BD169D2" w14:textId="77777777" w:rsidR="00A53713" w:rsidRPr="00C172B0" w:rsidRDefault="00A53713" w:rsidP="00FB1084">
      <w:pPr>
        <w:spacing w:line="276" w:lineRule="auto"/>
        <w:ind w:right="-22"/>
        <w:rPr>
          <w:rFonts w:ascii="Arial" w:eastAsia="Times New Roman" w:hAnsi="Arial"/>
          <w:b/>
          <w:sz w:val="19"/>
          <w:szCs w:val="19"/>
        </w:rPr>
      </w:pPr>
    </w:p>
    <w:p w14:paraId="4BD54FB7" w14:textId="77777777" w:rsidR="00A53713" w:rsidRPr="00C172B0" w:rsidRDefault="00301E20" w:rsidP="00FB1084">
      <w:pPr>
        <w:spacing w:line="276" w:lineRule="auto"/>
        <w:ind w:right="-22"/>
        <w:rPr>
          <w:rFonts w:ascii="Arial" w:eastAsia="Arial" w:hAnsi="Arial"/>
          <w:sz w:val="19"/>
          <w:szCs w:val="19"/>
        </w:rPr>
      </w:pPr>
      <w:r w:rsidRPr="00C172B0">
        <w:rPr>
          <w:rFonts w:ascii="Arial" w:eastAsia="Arial" w:hAnsi="Arial"/>
          <w:sz w:val="19"/>
          <w:szCs w:val="19"/>
        </w:rPr>
        <w:t>The authors would like to thank the following for useful conversations throughout the course of this work: Austin Burt, Mike Bonsall, Thomas Churcher, Steve Lindsay and Ellie Sherrard-Smith.</w:t>
      </w:r>
    </w:p>
    <w:p w14:paraId="516002AF" w14:textId="77777777" w:rsidR="00A53713" w:rsidRPr="00C172B0" w:rsidRDefault="00A53713" w:rsidP="00FB1084">
      <w:pPr>
        <w:spacing w:line="276" w:lineRule="auto"/>
        <w:ind w:right="-22"/>
        <w:rPr>
          <w:rFonts w:ascii="Arial" w:eastAsia="Times New Roman" w:hAnsi="Arial"/>
          <w:sz w:val="19"/>
          <w:szCs w:val="19"/>
        </w:rPr>
      </w:pPr>
    </w:p>
    <w:p w14:paraId="6B53E04B" w14:textId="77777777" w:rsidR="00A53713" w:rsidRPr="00C172B0" w:rsidRDefault="00301E20"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14:paraId="0BD08C98" w14:textId="77777777" w:rsidR="00A53713" w:rsidRPr="00C172B0" w:rsidRDefault="00A53713" w:rsidP="00FB1084">
      <w:pPr>
        <w:spacing w:line="276" w:lineRule="auto"/>
        <w:ind w:right="-22"/>
        <w:rPr>
          <w:rFonts w:ascii="Arial" w:eastAsia="Times New Roman" w:hAnsi="Arial"/>
          <w:b/>
          <w:sz w:val="19"/>
          <w:szCs w:val="19"/>
        </w:rPr>
      </w:pPr>
    </w:p>
    <w:p w14:paraId="5AAE53B2" w14:textId="77777777" w:rsidR="00A53713" w:rsidRPr="00C172B0" w:rsidRDefault="00301E20" w:rsidP="006D1C26">
      <w:pPr>
        <w:numPr>
          <w:ilvl w:val="0"/>
          <w:numId w:val="2"/>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Y. A. Afrane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(Diptera: Culicidae) in western Kenya highlands”.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42.6 (2005), pp. 974–980.</w:t>
      </w:r>
    </w:p>
    <w:p w14:paraId="6CCDC182" w14:textId="77777777" w:rsidR="00A53713" w:rsidRPr="00C172B0" w:rsidRDefault="00301E20" w:rsidP="006D1C26">
      <w:pPr>
        <w:numPr>
          <w:ilvl w:val="0"/>
          <w:numId w:val="2"/>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M. Beck-Johnson et al. “The eﬀect of temperature on Anopheles mosquito population dynamics and the potential for malaria transmission”. </w:t>
      </w:r>
      <w:r w:rsidRPr="00C172B0">
        <w:rPr>
          <w:rFonts w:ascii="Arial" w:eastAsia="Arial" w:hAnsi="Arial"/>
          <w:i/>
          <w:sz w:val="19"/>
          <w:szCs w:val="19"/>
        </w:rPr>
        <w:t>PLOS one</w:t>
      </w:r>
      <w:r w:rsidRPr="00C172B0">
        <w:rPr>
          <w:rFonts w:ascii="Arial" w:eastAsia="Arial" w:hAnsi="Arial"/>
          <w:sz w:val="19"/>
          <w:szCs w:val="19"/>
        </w:rPr>
        <w:t xml:space="preserve"> 8.11 (2013), e79276.</w:t>
      </w:r>
    </w:p>
    <w:p w14:paraId="2C857D02" w14:textId="77777777" w:rsidR="00F35D23" w:rsidRPr="00C172B0" w:rsidRDefault="00F35D23" w:rsidP="006D1C26">
      <w:pPr>
        <w:tabs>
          <w:tab w:val="left" w:pos="1740"/>
        </w:tabs>
        <w:spacing w:line="276" w:lineRule="auto"/>
        <w:ind w:left="851" w:right="1395"/>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14:paraId="1819750B" w14:textId="77777777" w:rsidR="00A53713" w:rsidRPr="00C172B0" w:rsidRDefault="00A53713" w:rsidP="006D1C26">
      <w:pPr>
        <w:spacing w:line="276" w:lineRule="auto"/>
        <w:ind w:left="851" w:right="1395"/>
        <w:rPr>
          <w:rFonts w:ascii="Arial" w:eastAsia="Arial" w:hAnsi="Arial"/>
          <w:sz w:val="19"/>
          <w:szCs w:val="19"/>
        </w:rPr>
      </w:pPr>
      <w:bookmarkStart w:id="153" w:name="page18"/>
      <w:bookmarkEnd w:id="153"/>
    </w:p>
    <w:p w14:paraId="23ABED22"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 xml:space="preserve">J. C. Beier et al. “Attractive toxic sugar bait (ATSB)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favoured sugar-source blossoms”.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14:paraId="15B4E56E" w14:textId="77777777" w:rsidR="00A53713" w:rsidRPr="00C172B0" w:rsidRDefault="00301E20" w:rsidP="006D1C26">
      <w:pPr>
        <w:numPr>
          <w:ilvl w:val="0"/>
          <w:numId w:val="3"/>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14:paraId="57D269A7"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O. J. Brady et al. “Modelling adult Aedes aegypti and Aedes albopictus survival at diﬀerent temperatures in laboratory and field settings”.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14:paraId="3E2C0A74"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R. Carter and K. N. Mendis.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14:paraId="3A99D55D"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A. Clements and G. Paterson. “The analysis of mortality and survival rates in wild populations of mosquitoes”.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14:paraId="3A9B26BB" w14:textId="77777777" w:rsidR="00A53713" w:rsidRPr="00C172B0" w:rsidRDefault="00301E20" w:rsidP="006D1C26">
      <w:pPr>
        <w:numPr>
          <w:ilvl w:val="0"/>
          <w:numId w:val="3"/>
        </w:numPr>
        <w:tabs>
          <w:tab w:val="left" w:pos="1754"/>
        </w:tabs>
        <w:spacing w:line="276" w:lineRule="auto"/>
        <w:ind w:left="851" w:right="1395"/>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 xml:space="preserve">-density dependent: implications for malaria transmission”.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14:paraId="6D299485"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T. S. Detinova et al. “Age grouping methods in Diptera of medical impor-tance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Organisation </w:t>
      </w:r>
      <w:r w:rsidRPr="00C172B0">
        <w:rPr>
          <w:rFonts w:ascii="Arial" w:eastAsia="Arial" w:hAnsi="Arial"/>
          <w:sz w:val="19"/>
          <w:szCs w:val="19"/>
        </w:rPr>
        <w:t>(1962).</w:t>
      </w:r>
    </w:p>
    <w:p w14:paraId="6F33A22F"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14:paraId="2AE1C642" w14:textId="77777777" w:rsidR="00A53713" w:rsidRPr="00C172B0" w:rsidRDefault="00301E20" w:rsidP="006D1C26">
      <w:pPr>
        <w:numPr>
          <w:ilvl w:val="0"/>
          <w:numId w:val="3"/>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Fox and R. Brust. “How do dilatations form in mosquito ovarioles?”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14:paraId="327F9C15"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14:paraId="64939DC1"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A. Gelman and D. B. Rubin.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14:paraId="0E17E3F0" w14:textId="77777777" w:rsidR="00A53713" w:rsidRPr="00C172B0" w:rsidRDefault="00301E20" w:rsidP="006D1C26">
      <w:pPr>
        <w:numPr>
          <w:ilvl w:val="0"/>
          <w:numId w:val="3"/>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Giles and A. funestus Giles in North-Eastern Tanzania”.</w:t>
      </w:r>
      <w:r w:rsidRPr="00C172B0">
        <w:rPr>
          <w:rFonts w:ascii="Arial" w:eastAsia="Arial" w:hAnsi="Arial"/>
          <w:i/>
          <w:sz w:val="19"/>
          <w:szCs w:val="19"/>
        </w:rPr>
        <w:t xml:space="preserve"> Bulletin of Entomological Research</w:t>
      </w:r>
      <w:r w:rsidRPr="00C172B0">
        <w:rPr>
          <w:rFonts w:ascii="Arial" w:eastAsia="Arial" w:hAnsi="Arial"/>
          <w:sz w:val="19"/>
          <w:szCs w:val="19"/>
        </w:rPr>
        <w:t xml:space="preserve"> 56.02 (1965), pp. 237–262.</w:t>
      </w:r>
    </w:p>
    <w:p w14:paraId="4590141A" w14:textId="77777777" w:rsidR="00A53713" w:rsidRPr="00C172B0"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w:t>
      </w:r>
      <w:r w:rsidRPr="00C172B0">
        <w:rPr>
          <w:rFonts w:ascii="Arial" w:eastAsia="Arial" w:hAnsi="Arial"/>
          <w:i/>
          <w:sz w:val="19"/>
          <w:szCs w:val="19"/>
        </w:rPr>
        <w:t>Parasite &amp; Vectors</w:t>
      </w:r>
      <w:r w:rsidRPr="00C172B0">
        <w:rPr>
          <w:rFonts w:ascii="Arial" w:eastAsia="Arial" w:hAnsi="Arial"/>
          <w:sz w:val="19"/>
          <w:szCs w:val="19"/>
        </w:rPr>
        <w:t xml:space="preserve"> 7.1 (2014), p. 276.</w:t>
      </w:r>
    </w:p>
    <w:p w14:paraId="435FFFD6" w14:textId="77777777" w:rsidR="00A53713" w:rsidRPr="00C172B0" w:rsidRDefault="00301E20" w:rsidP="006D1C26">
      <w:pPr>
        <w:numPr>
          <w:ilvl w:val="0"/>
          <w:numId w:val="3"/>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(Diptera: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14:paraId="54E69F24" w14:textId="77777777" w:rsidR="00A53713" w:rsidRPr="006D1C26" w:rsidRDefault="00301E20" w:rsidP="006D1C26">
      <w:pPr>
        <w:numPr>
          <w:ilvl w:val="0"/>
          <w:numId w:val="3"/>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T. Hoc and T. Wilkes. “The ovariole structure of </w:t>
      </w:r>
      <w:r w:rsidRPr="00C172B0">
        <w:rPr>
          <w:rFonts w:ascii="Arial" w:eastAsia="Arial" w:hAnsi="Arial"/>
          <w:i/>
          <w:sz w:val="19"/>
          <w:szCs w:val="19"/>
        </w:rPr>
        <w:t>Anopheles gambiae</w:t>
      </w:r>
      <w:r w:rsidR="006D1C26">
        <w:rPr>
          <w:rFonts w:ascii="Arial" w:eastAsia="Arial" w:hAnsi="Arial"/>
          <w:sz w:val="19"/>
          <w:szCs w:val="19"/>
        </w:rPr>
        <w:t xml:space="preserve"> </w:t>
      </w:r>
      <w:r w:rsidRPr="006D1C26">
        <w:rPr>
          <w:rFonts w:ascii="Arial" w:eastAsia="Arial" w:hAnsi="Arial"/>
          <w:sz w:val="19"/>
          <w:szCs w:val="19"/>
        </w:rPr>
        <w:t xml:space="preserve">(Diptera: Culicidae) and its use in determining physiological age”. </w:t>
      </w:r>
      <w:r w:rsidRPr="006D1C26">
        <w:rPr>
          <w:rFonts w:ascii="Arial" w:eastAsia="Arial" w:hAnsi="Arial"/>
          <w:i/>
          <w:sz w:val="19"/>
          <w:szCs w:val="19"/>
        </w:rPr>
        <w:t xml:space="preserve">Bulletin of Entomological Research </w:t>
      </w:r>
      <w:r w:rsidRPr="006D1C26">
        <w:rPr>
          <w:rFonts w:ascii="Arial" w:eastAsia="Arial" w:hAnsi="Arial"/>
          <w:sz w:val="19"/>
          <w:szCs w:val="19"/>
        </w:rPr>
        <w:t>85.01 (1995), pp. 59–69.</w:t>
      </w:r>
    </w:p>
    <w:p w14:paraId="2E73FF39" w14:textId="77777777" w:rsidR="00A53713" w:rsidRPr="00C172B0" w:rsidRDefault="00A53713" w:rsidP="006D1C26">
      <w:pPr>
        <w:spacing w:line="276" w:lineRule="auto"/>
        <w:ind w:left="851" w:right="1395"/>
        <w:rPr>
          <w:rFonts w:ascii="Arial" w:eastAsia="Times New Roman" w:hAnsi="Arial"/>
          <w:sz w:val="19"/>
          <w:szCs w:val="19"/>
        </w:rPr>
      </w:pPr>
    </w:p>
    <w:p w14:paraId="3312EAB3" w14:textId="77777777" w:rsidR="00A53713" w:rsidRPr="00C172B0" w:rsidRDefault="00301E20" w:rsidP="006D1C26">
      <w:pPr>
        <w:numPr>
          <w:ilvl w:val="0"/>
          <w:numId w:val="4"/>
        </w:numPr>
        <w:tabs>
          <w:tab w:val="left" w:pos="1745"/>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w:t>
      </w:r>
      <w:r w:rsidRPr="00C172B0">
        <w:rPr>
          <w:rFonts w:ascii="Arial" w:eastAsia="Arial" w:hAnsi="Arial"/>
          <w:i/>
          <w:sz w:val="19"/>
          <w:szCs w:val="19"/>
        </w:rPr>
        <w:t>PLoS Neglected Tropical Diseases</w:t>
      </w:r>
      <w:r w:rsidRPr="00C172B0">
        <w:rPr>
          <w:rFonts w:ascii="Arial" w:eastAsia="Arial" w:hAnsi="Arial"/>
          <w:sz w:val="19"/>
          <w:szCs w:val="19"/>
        </w:rPr>
        <w:t xml:space="preserve"> 8.2 (2014), e2669.</w:t>
      </w:r>
    </w:p>
    <w:p w14:paraId="77C2A952" w14:textId="77777777" w:rsidR="00A53713" w:rsidRPr="00C172B0" w:rsidRDefault="00A53713" w:rsidP="006D1C26">
      <w:pPr>
        <w:spacing w:line="276" w:lineRule="auto"/>
        <w:ind w:left="851" w:right="1395"/>
        <w:rPr>
          <w:rFonts w:ascii="Arial" w:eastAsia="Arial" w:hAnsi="Arial"/>
          <w:sz w:val="19"/>
          <w:szCs w:val="19"/>
        </w:rPr>
      </w:pPr>
    </w:p>
    <w:p w14:paraId="01E695E5"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r w:rsidR="006D1C26">
        <w:rPr>
          <w:rFonts w:ascii="Arial" w:eastAsia="Arial" w:hAnsi="Arial"/>
          <w:sz w:val="19"/>
          <w:szCs w:val="19"/>
        </w:rPr>
        <w:t xml:space="preserve"> </w:t>
      </w:r>
      <w:r w:rsidRPr="006D1C26">
        <w:rPr>
          <w:rFonts w:ascii="Arial" w:eastAsia="Arial" w:hAnsi="Arial"/>
          <w:sz w:val="19"/>
          <w:szCs w:val="19"/>
        </w:rPr>
        <w:t>353–369.</w:t>
      </w:r>
    </w:p>
    <w:p w14:paraId="06112346"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Culex annulirostris</w:t>
      </w:r>
      <w:r w:rsidRPr="00C172B0">
        <w:rPr>
          <w:rFonts w:ascii="Arial" w:eastAsia="Arial" w:hAnsi="Arial"/>
          <w:sz w:val="19"/>
          <w:szCs w:val="19"/>
        </w:rPr>
        <w:t xml:space="preserve"> (Diptera: Culicidae) at Kowanyama and Charleville, Queensland”.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14:paraId="5A82E6EF"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A Student</w:t>
      </w:r>
      <w:r w:rsidR="000971F7">
        <w:rPr>
          <w:rFonts w:ascii="Arial" w:eastAsia="Arial" w:hAnsi="Arial"/>
          <w:i/>
          <w:sz w:val="19"/>
          <w:szCs w:val="19"/>
        </w:rPr>
        <w:t>’</w:t>
      </w:r>
      <w:r w:rsidRPr="00C172B0">
        <w:rPr>
          <w:rFonts w:ascii="Arial" w:eastAsia="Arial" w:hAnsi="Arial"/>
          <w:i/>
          <w:sz w:val="19"/>
          <w:szCs w:val="19"/>
        </w:rPr>
        <w:t>s Guide to Bayesian Statistics</w:t>
      </w:r>
      <w:r w:rsidRPr="00C172B0">
        <w:rPr>
          <w:rFonts w:ascii="Arial" w:eastAsia="Arial" w:hAnsi="Arial"/>
          <w:sz w:val="19"/>
          <w:szCs w:val="19"/>
        </w:rPr>
        <w:t>. Sage, 2018.</w:t>
      </w:r>
    </w:p>
    <w:p w14:paraId="6AE239A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B. Lambert et al. “Monitoring the Age of Mosquito Populations Using Near-Infrared Spectroscopy”.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14:paraId="03C9A5BE" w14:textId="77777777" w:rsidR="00A53713" w:rsidRPr="00C172B0" w:rsidRDefault="00301E20" w:rsidP="006D1C26">
      <w:pPr>
        <w:numPr>
          <w:ilvl w:val="0"/>
          <w:numId w:val="4"/>
        </w:numPr>
        <w:tabs>
          <w:tab w:val="left" w:pos="1751"/>
        </w:tabs>
        <w:spacing w:line="276" w:lineRule="auto"/>
        <w:ind w:left="851" w:right="1395"/>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(Diptera: Culicidae). Meditsinskaya Parazitologiya i Parasitarnye Bolezni 50, 48–56</w:t>
      </w:r>
      <w:r w:rsidRPr="00C172B0">
        <w:rPr>
          <w:rFonts w:ascii="Arial" w:eastAsia="Arial" w:hAnsi="Arial"/>
          <w:sz w:val="19"/>
          <w:szCs w:val="19"/>
        </w:rPr>
        <w:t>. 1981.</w:t>
      </w:r>
    </w:p>
    <w:p w14:paraId="69E80BD0"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14:paraId="061A27B2" w14:textId="77777777" w:rsidR="00A53713" w:rsidRPr="00C172B0" w:rsidRDefault="00301E20" w:rsidP="006D1C26">
      <w:pPr>
        <w:numPr>
          <w:ilvl w:val="0"/>
          <w:numId w:val="4"/>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V. S. Mayagaya et al. “Non-destructive determination of age and species of </w:t>
      </w:r>
      <w:r w:rsidRPr="00C172B0">
        <w:rPr>
          <w:rFonts w:ascii="Arial" w:eastAsia="Arial" w:hAnsi="Arial"/>
          <w:i/>
          <w:sz w:val="19"/>
          <w:szCs w:val="19"/>
        </w:rPr>
        <w:t xml:space="preserve">Anopheles gambiae </w:t>
      </w:r>
      <w:r w:rsidRPr="00C172B0">
        <w:rPr>
          <w:rFonts w:ascii="Arial" w:eastAsia="Arial" w:hAnsi="Arial"/>
          <w:sz w:val="19"/>
          <w:szCs w:val="19"/>
        </w:rPr>
        <w:t xml:space="preserve">sl using near-infrared spectroscopy”. </w:t>
      </w:r>
      <w:r w:rsidRPr="00C172B0">
        <w:rPr>
          <w:rFonts w:ascii="Arial" w:eastAsia="Arial" w:hAnsi="Arial"/>
          <w:i/>
          <w:sz w:val="19"/>
          <w:szCs w:val="19"/>
        </w:rPr>
        <w:t xml:space="preserve">The American Journal of Tropical Medicine and Hygiene </w:t>
      </w:r>
      <w:r w:rsidRPr="00C172B0">
        <w:rPr>
          <w:rFonts w:ascii="Arial" w:eastAsia="Arial" w:hAnsi="Arial"/>
          <w:sz w:val="19"/>
          <w:szCs w:val="19"/>
        </w:rPr>
        <w:t>81.4 (2009), pp. 622–630.</w:t>
      </w:r>
    </w:p>
    <w:p w14:paraId="3471982E" w14:textId="77777777" w:rsidR="00A53713" w:rsidRPr="006D1C26" w:rsidRDefault="00301E20" w:rsidP="006D1C26">
      <w:pPr>
        <w:numPr>
          <w:ilvl w:val="0"/>
          <w:numId w:val="4"/>
        </w:numPr>
        <w:tabs>
          <w:tab w:val="left" w:pos="1740"/>
        </w:tabs>
        <w:spacing w:line="276" w:lineRule="auto"/>
        <w:ind w:left="851" w:right="1395"/>
        <w:rPr>
          <w:rFonts w:ascii="Arial" w:eastAsia="Arial" w:hAnsi="Arial"/>
          <w:sz w:val="19"/>
          <w:szCs w:val="19"/>
        </w:rPr>
      </w:pPr>
      <w:r w:rsidRPr="006D1C26">
        <w:rPr>
          <w:rFonts w:ascii="Arial" w:eastAsia="Arial" w:hAnsi="Arial"/>
          <w:sz w:val="19"/>
          <w:szCs w:val="19"/>
        </w:rPr>
        <w:t xml:space="preserve">G. Müller, A Junnila, and Y Schlein. “Eﬀective control of adult </w:t>
      </w:r>
      <w:r w:rsidRPr="006D1C26">
        <w:rPr>
          <w:rFonts w:ascii="Arial" w:eastAsia="Arial" w:hAnsi="Arial"/>
          <w:i/>
          <w:sz w:val="19"/>
          <w:szCs w:val="19"/>
        </w:rPr>
        <w:t>Culex</w:t>
      </w:r>
      <w:r w:rsidRPr="006D1C26">
        <w:rPr>
          <w:rFonts w:ascii="Arial" w:eastAsia="Arial" w:hAnsi="Arial"/>
          <w:sz w:val="19"/>
          <w:szCs w:val="19"/>
        </w:rPr>
        <w:t xml:space="preserve"> </w:t>
      </w:r>
      <w:r w:rsidRPr="006D1C26">
        <w:rPr>
          <w:rFonts w:ascii="Arial" w:eastAsia="Arial" w:hAnsi="Arial"/>
          <w:i/>
          <w:sz w:val="19"/>
          <w:szCs w:val="19"/>
        </w:rPr>
        <w:t xml:space="preserve">pipiens </w:t>
      </w:r>
      <w:r w:rsidRPr="006D1C26">
        <w:rPr>
          <w:rFonts w:ascii="Arial" w:eastAsia="Arial" w:hAnsi="Arial"/>
          <w:sz w:val="19"/>
          <w:szCs w:val="19"/>
        </w:rPr>
        <w:t>by spraying an attractive toxic sugar bait solution in the vegetation</w:t>
      </w:r>
      <w:r w:rsidRPr="006D1C26">
        <w:rPr>
          <w:rFonts w:ascii="Arial" w:eastAsia="Arial" w:hAnsi="Arial"/>
          <w:i/>
          <w:sz w:val="19"/>
          <w:szCs w:val="19"/>
        </w:rPr>
        <w:t xml:space="preserve"> </w:t>
      </w:r>
      <w:r w:rsidRPr="006D1C26">
        <w:rPr>
          <w:rFonts w:ascii="Arial" w:eastAsia="Arial" w:hAnsi="Arial"/>
          <w:sz w:val="19"/>
          <w:szCs w:val="19"/>
        </w:rPr>
        <w:t xml:space="preserve">near larval habitats”. </w:t>
      </w:r>
      <w:r w:rsidRPr="006D1C26">
        <w:rPr>
          <w:rFonts w:ascii="Arial" w:eastAsia="Arial" w:hAnsi="Arial"/>
          <w:i/>
          <w:sz w:val="19"/>
          <w:szCs w:val="19"/>
        </w:rPr>
        <w:t>Journal of Medical Entomology</w:t>
      </w:r>
      <w:r w:rsidRPr="006D1C26">
        <w:rPr>
          <w:rFonts w:ascii="Arial" w:eastAsia="Arial" w:hAnsi="Arial"/>
          <w:sz w:val="19"/>
          <w:szCs w:val="19"/>
        </w:rPr>
        <w:t xml:space="preserve"> 47.1 (2010),</w:t>
      </w:r>
      <w:r w:rsidR="006D1C26">
        <w:rPr>
          <w:rFonts w:ascii="Arial" w:eastAsia="Arial" w:hAnsi="Arial"/>
          <w:sz w:val="19"/>
          <w:szCs w:val="19"/>
        </w:rPr>
        <w:t xml:space="preserve"> </w:t>
      </w:r>
      <w:r w:rsidR="006D1C26" w:rsidRPr="006D1C26">
        <w:rPr>
          <w:rFonts w:ascii="Arial" w:eastAsia="Arial" w:hAnsi="Arial"/>
          <w:sz w:val="19"/>
          <w:szCs w:val="19"/>
        </w:rPr>
        <w:t>6</w:t>
      </w:r>
      <w:r w:rsidRPr="006D1C26">
        <w:rPr>
          <w:rFonts w:ascii="Arial" w:eastAsia="Arial" w:hAnsi="Arial"/>
          <w:sz w:val="19"/>
          <w:szCs w:val="19"/>
        </w:rPr>
        <w:t>3–66.</w:t>
      </w:r>
    </w:p>
    <w:p w14:paraId="04E7DF40" w14:textId="77777777" w:rsidR="00A53713" w:rsidRPr="00C172B0" w:rsidRDefault="00301E20" w:rsidP="006D1C26">
      <w:pPr>
        <w:numPr>
          <w:ilvl w:val="0"/>
          <w:numId w:val="4"/>
        </w:numPr>
        <w:tabs>
          <w:tab w:val="left" w:pos="1752"/>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V. D. Kravchenko, and Y. Schlein. “Decline of Anopheles sergentii and Aedes caspius populations following presentation of attractive toxic (spinosad) sugar bait stations in an oasis”.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14:paraId="4E6C591D" w14:textId="77777777" w:rsidR="00A53713" w:rsidRPr="00C172B0" w:rsidRDefault="00301E20" w:rsidP="006D1C26">
      <w:pPr>
        <w:numPr>
          <w:ilvl w:val="0"/>
          <w:numId w:val="4"/>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“Field experiments of Anopheles gambiae attraction to local fruits/seedpods and flowering plants in Mali to optimize strategies for malaria vector control in Africa using attractive toxic sugar bait methods”.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14:paraId="2DA39696" w14:textId="77777777" w:rsidR="00A53713" w:rsidRPr="00611301" w:rsidRDefault="00301E20" w:rsidP="00611301">
      <w:pPr>
        <w:numPr>
          <w:ilvl w:val="0"/>
          <w:numId w:val="4"/>
        </w:numPr>
        <w:tabs>
          <w:tab w:val="left" w:pos="1743"/>
        </w:tabs>
        <w:spacing w:line="276" w:lineRule="auto"/>
        <w:ind w:left="851" w:right="1395"/>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r w:rsidR="00611301">
        <w:rPr>
          <w:rFonts w:ascii="Arial" w:eastAsia="Arial" w:hAnsi="Arial"/>
          <w:sz w:val="19"/>
          <w:szCs w:val="19"/>
        </w:rPr>
        <w:t xml:space="preserve"> </w:t>
      </w:r>
      <w:r w:rsidRPr="00611301">
        <w:rPr>
          <w:rFonts w:ascii="Arial" w:eastAsia="Arial" w:hAnsi="Arial"/>
          <w:sz w:val="19"/>
          <w:szCs w:val="19"/>
        </w:rPr>
        <w:t>210.</w:t>
      </w:r>
    </w:p>
    <w:p w14:paraId="77D4C54A" w14:textId="77777777" w:rsidR="00A53713" w:rsidRPr="00C172B0" w:rsidRDefault="00301E20" w:rsidP="006D1C26">
      <w:pPr>
        <w:numPr>
          <w:ilvl w:val="0"/>
          <w:numId w:val="6"/>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14:paraId="38A1AF0E" w14:textId="77777777" w:rsidR="00A1583A" w:rsidRDefault="00301E20" w:rsidP="00A1583A">
      <w:pPr>
        <w:numPr>
          <w:ilvl w:val="0"/>
          <w:numId w:val="6"/>
        </w:numPr>
        <w:tabs>
          <w:tab w:val="left" w:pos="1735"/>
        </w:tabs>
        <w:spacing w:line="276" w:lineRule="auto"/>
        <w:ind w:left="851" w:right="1395"/>
        <w:rPr>
          <w:rFonts w:ascii="Arial" w:eastAsia="Arial" w:hAnsi="Arial"/>
          <w:sz w:val="19"/>
          <w:szCs w:val="19"/>
        </w:rPr>
      </w:pPr>
      <w:r w:rsidRPr="00A1583A">
        <w:rPr>
          <w:rFonts w:ascii="Arial" w:eastAsia="Arial" w:hAnsi="Arial"/>
          <w:sz w:val="19"/>
          <w:szCs w:val="19"/>
        </w:rPr>
        <w:t xml:space="preserve">J. Nedelman. “A negative binomial model for sampling mosquitoes in a malaria survey”. </w:t>
      </w:r>
      <w:r w:rsidRPr="00A1583A">
        <w:rPr>
          <w:rFonts w:ascii="Arial" w:eastAsia="Arial" w:hAnsi="Arial"/>
          <w:i/>
          <w:sz w:val="19"/>
          <w:szCs w:val="19"/>
        </w:rPr>
        <w:t>Biometrics</w:t>
      </w:r>
      <w:r w:rsidRPr="00A1583A">
        <w:rPr>
          <w:rFonts w:ascii="Arial" w:eastAsia="Arial" w:hAnsi="Arial"/>
          <w:sz w:val="19"/>
          <w:szCs w:val="19"/>
        </w:rPr>
        <w:t xml:space="preserve"> (1983), pp. 1009–1020.</w:t>
      </w:r>
    </w:p>
    <w:p w14:paraId="2DC579A3" w14:textId="77777777" w:rsidR="00A53713" w:rsidRPr="00C172B0" w:rsidRDefault="00A1583A" w:rsidP="00A1583A">
      <w:pPr>
        <w:numPr>
          <w:ilvl w:val="0"/>
          <w:numId w:val="6"/>
        </w:numPr>
        <w:tabs>
          <w:tab w:val="left" w:pos="1735"/>
        </w:tabs>
        <w:spacing w:line="276" w:lineRule="auto"/>
        <w:ind w:left="851" w:right="1395"/>
        <w:rPr>
          <w:rFonts w:ascii="Arial" w:eastAsia="Arial" w:hAnsi="Arial"/>
          <w:sz w:val="19"/>
          <w:szCs w:val="19"/>
        </w:rPr>
      </w:pPr>
      <w:r w:rsidRPr="00C172B0">
        <w:rPr>
          <w:rFonts w:ascii="Arial" w:eastAsia="Arial" w:hAnsi="Arial"/>
          <w:sz w:val="19"/>
          <w:szCs w:val="19"/>
        </w:rPr>
        <w:t xml:space="preserve"> </w:t>
      </w:r>
      <w:r w:rsidR="00301E20" w:rsidRPr="00C172B0">
        <w:rPr>
          <w:rFonts w:ascii="Arial" w:eastAsia="Arial" w:hAnsi="Arial"/>
          <w:sz w:val="19"/>
          <w:szCs w:val="19"/>
        </w:rPr>
        <w:t xml:space="preserve">V. Polovodova. “The determination of the physiological age of female </w:t>
      </w:r>
      <w:r w:rsidR="00301E20" w:rsidRPr="00C172B0">
        <w:rPr>
          <w:rFonts w:ascii="Arial" w:eastAsia="Arial" w:hAnsi="Arial"/>
          <w:i/>
          <w:sz w:val="19"/>
          <w:szCs w:val="19"/>
        </w:rPr>
        <w:t xml:space="preserve">Anopheles </w:t>
      </w:r>
      <w:r w:rsidR="00301E20" w:rsidRPr="00C172B0">
        <w:rPr>
          <w:rFonts w:ascii="Arial" w:eastAsia="Arial" w:hAnsi="Arial"/>
          <w:sz w:val="19"/>
          <w:szCs w:val="19"/>
        </w:rPr>
        <w:t xml:space="preserve">by the number of gonotrophic cycles completed”. </w:t>
      </w:r>
      <w:r w:rsidR="00301E20" w:rsidRPr="00C172B0">
        <w:rPr>
          <w:rFonts w:ascii="Arial" w:eastAsia="Arial" w:hAnsi="Arial"/>
          <w:i/>
          <w:sz w:val="19"/>
          <w:szCs w:val="19"/>
        </w:rPr>
        <w:t xml:space="preserve">Meditsin-skaia Parazitologiia Parazitar Bolezni </w:t>
      </w:r>
      <w:r w:rsidR="00301E20" w:rsidRPr="00C172B0">
        <w:rPr>
          <w:rFonts w:ascii="Arial" w:eastAsia="Arial" w:hAnsi="Arial"/>
          <w:sz w:val="19"/>
          <w:szCs w:val="19"/>
        </w:rPr>
        <w:t>18 (1949), pp. 352–355.</w:t>
      </w:r>
    </w:p>
    <w:p w14:paraId="0BD83BFC" w14:textId="77777777" w:rsidR="00A53713" w:rsidRPr="00C172B0" w:rsidRDefault="00301E20" w:rsidP="002B7B36">
      <w:pPr>
        <w:numPr>
          <w:ilvl w:val="0"/>
          <w:numId w:val="7"/>
        </w:numPr>
        <w:tabs>
          <w:tab w:val="left" w:pos="1736"/>
          <w:tab w:val="left" w:pos="4678"/>
        </w:tabs>
        <w:spacing w:line="276" w:lineRule="auto"/>
        <w:ind w:left="851" w:right="1395"/>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Culex annulirostris skuse</w:t>
      </w:r>
      <w:r w:rsidRPr="00C172B0">
        <w:rPr>
          <w:rFonts w:ascii="Arial" w:eastAsia="Arial" w:hAnsi="Arial"/>
          <w:sz w:val="19"/>
          <w:szCs w:val="19"/>
        </w:rPr>
        <w:t xml:space="preserve"> near Echua, Victoria, in the Murray Valley of southeastern Austria 1979-1985”.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14:paraId="0181D6E4" w14:textId="77777777" w:rsid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Service. “Studies on sampling larval populations of the </w:t>
      </w:r>
      <w:r w:rsidRPr="00F86733">
        <w:rPr>
          <w:rFonts w:ascii="Arial" w:eastAsia="Arial" w:hAnsi="Arial"/>
          <w:i/>
          <w:sz w:val="19"/>
          <w:szCs w:val="19"/>
        </w:rPr>
        <w:t>Anopheles</w:t>
      </w:r>
      <w:r w:rsidRPr="00F86733">
        <w:rPr>
          <w:rFonts w:ascii="Arial" w:eastAsia="Arial" w:hAnsi="Arial"/>
          <w:sz w:val="19"/>
          <w:szCs w:val="19"/>
        </w:rPr>
        <w:t xml:space="preserve"> </w:t>
      </w:r>
      <w:r w:rsidRPr="00F86733">
        <w:rPr>
          <w:rFonts w:ascii="Arial" w:eastAsia="Arial" w:hAnsi="Arial"/>
          <w:i/>
          <w:sz w:val="19"/>
          <w:szCs w:val="19"/>
        </w:rPr>
        <w:t xml:space="preserve">gambiae </w:t>
      </w:r>
      <w:r w:rsidRPr="00F86733">
        <w:rPr>
          <w:rFonts w:ascii="Arial" w:eastAsia="Arial" w:hAnsi="Arial"/>
          <w:sz w:val="19"/>
          <w:szCs w:val="19"/>
        </w:rPr>
        <w:t>complex”. In:</w:t>
      </w:r>
      <w:r w:rsidRPr="00F86733">
        <w:rPr>
          <w:rFonts w:ascii="Arial" w:eastAsia="Arial" w:hAnsi="Arial"/>
          <w:i/>
          <w:sz w:val="19"/>
          <w:szCs w:val="19"/>
        </w:rPr>
        <w:t xml:space="preserve"> Bulletin of the World Health Organisation </w:t>
      </w:r>
      <w:r w:rsidRPr="00F86733">
        <w:rPr>
          <w:rFonts w:ascii="Arial" w:eastAsia="Arial" w:hAnsi="Arial"/>
          <w:sz w:val="19"/>
          <w:szCs w:val="19"/>
        </w:rPr>
        <w:t>45.2</w:t>
      </w:r>
      <w:r w:rsidRPr="00F86733">
        <w:rPr>
          <w:rFonts w:ascii="Arial" w:eastAsia="Arial" w:hAnsi="Arial"/>
          <w:i/>
          <w:sz w:val="19"/>
          <w:szCs w:val="19"/>
        </w:rPr>
        <w:t xml:space="preserve"> </w:t>
      </w:r>
      <w:r w:rsidRPr="00F86733">
        <w:rPr>
          <w:rFonts w:ascii="Arial" w:eastAsia="Arial" w:hAnsi="Arial"/>
          <w:sz w:val="19"/>
          <w:szCs w:val="19"/>
        </w:rPr>
        <w:t>(1971), p. 169.</w:t>
      </w:r>
    </w:p>
    <w:p w14:paraId="6D1D9FF9" w14:textId="77777777" w:rsidR="00A53713" w:rsidRPr="00F86733" w:rsidRDefault="00301E20" w:rsidP="006D1C26">
      <w:pPr>
        <w:numPr>
          <w:ilvl w:val="0"/>
          <w:numId w:val="7"/>
        </w:numPr>
        <w:tabs>
          <w:tab w:val="left" w:pos="1752"/>
        </w:tabs>
        <w:spacing w:line="276" w:lineRule="auto"/>
        <w:ind w:left="851" w:right="1395"/>
        <w:rPr>
          <w:rFonts w:ascii="Arial" w:eastAsia="Arial" w:hAnsi="Arial"/>
          <w:sz w:val="19"/>
          <w:szCs w:val="19"/>
        </w:rPr>
      </w:pPr>
      <w:r w:rsidRPr="00F86733">
        <w:rPr>
          <w:rFonts w:ascii="Arial" w:eastAsia="Arial" w:hAnsi="Arial"/>
          <w:sz w:val="19"/>
          <w:szCs w:val="19"/>
        </w:rPr>
        <w:t xml:space="preserve">M. Sikulu et al. “Evaluating RNAlater® as a preservative for using near-infrared spectroscopy to predict </w:t>
      </w:r>
      <w:r w:rsidRPr="00F86733">
        <w:rPr>
          <w:rFonts w:ascii="Arial" w:eastAsia="Arial" w:hAnsi="Arial"/>
          <w:i/>
          <w:sz w:val="19"/>
          <w:szCs w:val="19"/>
        </w:rPr>
        <w:t>Anopheles gambiae</w:t>
      </w:r>
      <w:r w:rsidRPr="00F86733">
        <w:rPr>
          <w:rFonts w:ascii="Arial" w:eastAsia="Arial" w:hAnsi="Arial"/>
          <w:sz w:val="19"/>
          <w:szCs w:val="19"/>
        </w:rPr>
        <w:t xml:space="preserve"> age and species”. </w:t>
      </w:r>
      <w:r w:rsidRPr="00F86733">
        <w:rPr>
          <w:rFonts w:ascii="Arial" w:eastAsia="Arial" w:hAnsi="Arial"/>
          <w:i/>
          <w:sz w:val="19"/>
          <w:szCs w:val="19"/>
        </w:rPr>
        <w:t xml:space="preserve">Malaria Journal </w:t>
      </w:r>
      <w:r w:rsidRPr="00F86733">
        <w:rPr>
          <w:rFonts w:ascii="Arial" w:eastAsia="Arial" w:hAnsi="Arial"/>
          <w:sz w:val="19"/>
          <w:szCs w:val="19"/>
        </w:rPr>
        <w:t>10.1 (2011), p. 186.</w:t>
      </w:r>
    </w:p>
    <w:p w14:paraId="248F07AD"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J. B. Silver.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14:paraId="1E262C60" w14:textId="77777777" w:rsidR="00A53713" w:rsidRPr="00C172B0" w:rsidRDefault="00301E20" w:rsidP="006D1C26">
      <w:pPr>
        <w:numPr>
          <w:ilvl w:val="0"/>
          <w:numId w:val="7"/>
        </w:numPr>
        <w:tabs>
          <w:tab w:val="left" w:pos="1748"/>
        </w:tabs>
        <w:spacing w:line="276" w:lineRule="auto"/>
        <w:ind w:left="851" w:right="1395"/>
        <w:rPr>
          <w:rFonts w:ascii="Arial" w:eastAsia="Arial" w:hAnsi="Arial"/>
          <w:sz w:val="19"/>
          <w:szCs w:val="19"/>
        </w:rPr>
      </w:pPr>
      <w:r w:rsidRPr="00C172B0">
        <w:rPr>
          <w:rFonts w:ascii="Arial" w:eastAsia="Arial" w:hAnsi="Arial"/>
          <w:sz w:val="19"/>
          <w:szCs w:val="19"/>
        </w:rPr>
        <w:t xml:space="preserve">M. E. Sinka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14:paraId="39811F04" w14:textId="77777777" w:rsidR="00A53713" w:rsidRPr="0099193F" w:rsidRDefault="00301E20" w:rsidP="006D1C26">
      <w:pPr>
        <w:numPr>
          <w:ilvl w:val="0"/>
          <w:numId w:val="7"/>
        </w:numPr>
        <w:tabs>
          <w:tab w:val="left" w:pos="1740"/>
        </w:tabs>
        <w:spacing w:line="276" w:lineRule="auto"/>
        <w:ind w:left="851" w:right="1395"/>
        <w:rPr>
          <w:rFonts w:ascii="Arial" w:hAnsi="Arial"/>
          <w:sz w:val="19"/>
          <w:szCs w:val="19"/>
        </w:rPr>
      </w:pPr>
      <w:r w:rsidRPr="0099193F">
        <w:rPr>
          <w:rFonts w:ascii="Arial" w:eastAsia="Arial" w:hAnsi="Arial"/>
          <w:sz w:val="19"/>
          <w:szCs w:val="19"/>
        </w:rPr>
        <w:t>L. M. Styer et al. “Mosquitoes do senesce: departure from the paradigm of</w:t>
      </w:r>
      <w:r w:rsidR="0099193F">
        <w:rPr>
          <w:rFonts w:ascii="Arial" w:eastAsia="Arial" w:hAnsi="Arial"/>
          <w:sz w:val="19"/>
          <w:szCs w:val="19"/>
        </w:rPr>
        <w:t xml:space="preserve"> </w:t>
      </w:r>
      <w:r w:rsidRPr="0099193F">
        <w:rPr>
          <w:rFonts w:ascii="Arial" w:eastAsia="Arial" w:hAnsi="Arial"/>
          <w:sz w:val="19"/>
          <w:szCs w:val="19"/>
        </w:rPr>
        <w:t>constant mortality”.</w:t>
      </w:r>
      <w:r w:rsidRPr="0099193F">
        <w:rPr>
          <w:rFonts w:ascii="Arial" w:eastAsia="Arial" w:hAnsi="Arial"/>
          <w:i/>
          <w:sz w:val="19"/>
          <w:szCs w:val="19"/>
        </w:rPr>
        <w:t>The American Journal of Tropical Medicine and</w:t>
      </w:r>
      <w:r w:rsidRPr="0099193F">
        <w:rPr>
          <w:rFonts w:ascii="Arial" w:eastAsia="Arial" w:hAnsi="Arial"/>
          <w:sz w:val="19"/>
          <w:szCs w:val="19"/>
        </w:rPr>
        <w:t xml:space="preserve"> </w:t>
      </w:r>
      <w:r w:rsidRPr="0099193F">
        <w:rPr>
          <w:rFonts w:ascii="Arial" w:eastAsia="Arial" w:hAnsi="Arial"/>
          <w:i/>
          <w:sz w:val="19"/>
          <w:szCs w:val="19"/>
        </w:rPr>
        <w:t xml:space="preserve">Hygiene </w:t>
      </w:r>
      <w:r w:rsidRPr="0099193F">
        <w:rPr>
          <w:rFonts w:ascii="Arial" w:eastAsia="Arial" w:hAnsi="Arial"/>
          <w:sz w:val="19"/>
          <w:szCs w:val="19"/>
        </w:rPr>
        <w:t>76.1 (2007), pp. 111–117.</w:t>
      </w:r>
    </w:p>
    <w:p w14:paraId="298FA283" w14:textId="77777777" w:rsidR="00A53713" w:rsidRPr="00C172B0" w:rsidRDefault="00301E20" w:rsidP="006D1C26">
      <w:pPr>
        <w:numPr>
          <w:ilvl w:val="0"/>
          <w:numId w:val="7"/>
        </w:numPr>
        <w:tabs>
          <w:tab w:val="left" w:pos="1740"/>
        </w:tabs>
        <w:spacing w:line="276" w:lineRule="auto"/>
        <w:ind w:left="851" w:right="1395"/>
        <w:rPr>
          <w:rFonts w:ascii="Arial" w:eastAsia="Arial" w:hAnsi="Arial"/>
          <w:sz w:val="19"/>
          <w:szCs w:val="19"/>
        </w:rPr>
      </w:pPr>
      <w:r w:rsidRPr="00C172B0">
        <w:rPr>
          <w:rFonts w:ascii="Arial" w:eastAsia="Arial" w:hAnsi="Arial"/>
          <w:sz w:val="19"/>
          <w:szCs w:val="19"/>
        </w:rPr>
        <w:t xml:space="preserve">N. O. Verhulst, J. A. Loonen, and W. Takken. “Advances in methods for colour marking of mosquitoes”.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14:paraId="065A4F10" w14:textId="77777777" w:rsid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World Health Organisation et al. “WHO statement on the first meeting of the International Health Regulations (2005) - Emergency Committee on Zika virus and observed increase in neurological disorders and neonatal malformations”. In: 37.3 (2016), pp. 332–333.</w:t>
      </w:r>
    </w:p>
    <w:p w14:paraId="5197D9A0" w14:textId="77777777" w:rsidR="00A53713" w:rsidRPr="00A77F5E" w:rsidRDefault="00301E20" w:rsidP="006D1C26">
      <w:pPr>
        <w:numPr>
          <w:ilvl w:val="0"/>
          <w:numId w:val="7"/>
        </w:numPr>
        <w:tabs>
          <w:tab w:val="left" w:pos="1740"/>
        </w:tabs>
        <w:spacing w:line="276" w:lineRule="auto"/>
        <w:ind w:left="851" w:right="1395"/>
        <w:rPr>
          <w:rFonts w:ascii="Arial" w:eastAsia="Arial" w:hAnsi="Arial"/>
          <w:sz w:val="19"/>
          <w:szCs w:val="19"/>
        </w:rPr>
      </w:pPr>
      <w:r w:rsidRPr="00A77F5E">
        <w:rPr>
          <w:rFonts w:ascii="Arial" w:eastAsia="Arial" w:hAnsi="Arial"/>
          <w:sz w:val="19"/>
          <w:szCs w:val="19"/>
        </w:rPr>
        <w:t xml:space="preserve">World Health Organization et al. “Global report on insecticide resistance in malaria vectors: 2010–2016”. </w:t>
      </w:r>
      <w:r w:rsidR="0007357D">
        <w:rPr>
          <w:rFonts w:ascii="Arial" w:eastAsia="Arial" w:hAnsi="Arial"/>
          <w:sz w:val="19"/>
          <w:szCs w:val="19"/>
        </w:rPr>
        <w:t xml:space="preserve">WHO </w:t>
      </w:r>
      <w:r w:rsidRPr="00A77F5E">
        <w:rPr>
          <w:rFonts w:ascii="Arial" w:eastAsia="Arial" w:hAnsi="Arial"/>
          <w:sz w:val="19"/>
          <w:szCs w:val="19"/>
        </w:rPr>
        <w:t>(2018).</w:t>
      </w:r>
    </w:p>
    <w:p w14:paraId="4984AD89" w14:textId="77777777" w:rsidR="00A53713" w:rsidRPr="00C172B0" w:rsidRDefault="00301E20" w:rsidP="006D1C26">
      <w:pPr>
        <w:numPr>
          <w:ilvl w:val="0"/>
          <w:numId w:val="7"/>
        </w:numPr>
        <w:tabs>
          <w:tab w:val="left" w:pos="1750"/>
        </w:tabs>
        <w:spacing w:line="276" w:lineRule="auto"/>
        <w:ind w:left="851" w:right="1395"/>
        <w:rPr>
          <w:rFonts w:ascii="Arial" w:eastAsia="Arial" w:hAnsi="Arial"/>
          <w:sz w:val="19"/>
          <w:szCs w:val="19"/>
        </w:rPr>
      </w:pPr>
      <w:r w:rsidRPr="00C172B0">
        <w:rPr>
          <w:rFonts w:ascii="Arial" w:eastAsia="Arial" w:hAnsi="Arial"/>
          <w:sz w:val="19"/>
          <w:szCs w:val="19"/>
        </w:rPr>
        <w:lastRenderedPageBreak/>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14:paraId="02023584" w14:textId="77777777" w:rsidR="00301E20" w:rsidRDefault="00301E20" w:rsidP="006D1C26">
      <w:pPr>
        <w:ind w:left="851" w:right="1395"/>
      </w:pPr>
    </w:p>
    <w:sectPr w:rsidR="00301E20" w:rsidSect="001224D4">
      <w:type w:val="continuous"/>
      <w:pgSz w:w="12240" w:h="15840"/>
      <w:pgMar w:top="1440" w:right="175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1" w:author="Charles Godfray" w:date="2018-12-17T11:12:00Z" w:initials="CG">
    <w:p w14:paraId="76FAF115" w14:textId="54E976C6" w:rsidR="00F318D9" w:rsidRDefault="00F318D9">
      <w:pPr>
        <w:pStyle w:val="CommentText"/>
      </w:pPr>
      <w:r>
        <w:rPr>
          <w:rStyle w:val="CommentReference"/>
        </w:rPr>
        <w:annotationRef/>
      </w:r>
      <w:r>
        <w:t>Introduction largely good needing a little bit of tightening up</w:t>
      </w:r>
    </w:p>
  </w:comment>
  <w:comment w:id="112" w:author="Charles Godfray" w:date="2018-12-17T11:15:00Z" w:initials="CG">
    <w:p w14:paraId="1B7E7EF8" w14:textId="72EC93EE" w:rsidR="00F318D9" w:rsidRDefault="00F318D9">
      <w:pPr>
        <w:pStyle w:val="CommentText"/>
      </w:pPr>
      <w:r>
        <w:rPr>
          <w:rStyle w:val="CommentReference"/>
        </w:rPr>
        <w:annotationRef/>
      </w:r>
      <w:r>
        <w:t>Just stylistically I wonder if it might not be better to define LBL as</w:t>
      </w:r>
      <w:r w:rsidR="00FF7AD1">
        <w:t xml:space="preserve"> in the last para of the intro but then to say we will use the term lifespan to mean LBL in the paper</w:t>
      </w:r>
    </w:p>
  </w:comment>
  <w:comment w:id="113" w:author="Charles Godfray" w:date="2018-12-17T11:20:00Z" w:initials="CG">
    <w:p w14:paraId="01E373DD" w14:textId="7306FD37" w:rsidR="00FF7AD1" w:rsidRDefault="00FF7AD1">
      <w:pPr>
        <w:pStyle w:val="CommentText"/>
      </w:pPr>
      <w:r>
        <w:rPr>
          <w:rStyle w:val="CommentReference"/>
        </w:rPr>
        <w:annotationRef/>
      </w:r>
      <w:r>
        <w:t>Rather than keep repeating might be worth saying all estimates are posterior medians (perhaps indicating what posterior means in this Bayesian context) unless explicitly indicated.</w:t>
      </w:r>
    </w:p>
  </w:comment>
  <w:comment w:id="115" w:author="Charles Godfray" w:date="2018-12-17T11:19:00Z" w:initials="CG">
    <w:p w14:paraId="78F3F497" w14:textId="5BA14FB8" w:rsidR="00FF7AD1" w:rsidRDefault="00FF7AD1">
      <w:pPr>
        <w:pStyle w:val="CommentText"/>
      </w:pPr>
      <w:r>
        <w:rPr>
          <w:rStyle w:val="CommentReference"/>
        </w:rPr>
        <w:annotationRef/>
      </w:r>
      <w:r>
        <w:t>Might need explaining</w:t>
      </w:r>
    </w:p>
  </w:comment>
  <w:comment w:id="116" w:author="Ben Lambert" w:date="2018-12-05T17:22:00Z" w:initials="BL">
    <w:p w14:paraId="4D536905" w14:textId="77777777" w:rsidR="00F82127" w:rsidRDefault="00F82127" w:rsidP="00F82127">
      <w:pPr>
        <w:pStyle w:val="CommentText"/>
      </w:pPr>
      <w:r>
        <w:rPr>
          <w:rStyle w:val="CommentReference"/>
        </w:rPr>
        <w:annotationRef/>
      </w:r>
      <w:r>
        <w:t>Would prefer to keep in main figures.</w:t>
      </w:r>
    </w:p>
  </w:comment>
  <w:comment w:id="117" w:author="Charles Godfray" w:date="2018-12-17T11:22:00Z" w:initials="CG">
    <w:p w14:paraId="5478F0ED" w14:textId="594158FE" w:rsidR="00FF7AD1" w:rsidRDefault="00FF7AD1">
      <w:pPr>
        <w:pStyle w:val="CommentText"/>
      </w:pPr>
      <w:r>
        <w:rPr>
          <w:rStyle w:val="CommentReference"/>
        </w:rPr>
        <w:annotationRef/>
      </w:r>
      <w:r>
        <w:t>I too think keep in if space</w:t>
      </w:r>
    </w:p>
  </w:comment>
  <w:comment w:id="118" w:author="Charles Godfray" w:date="2018-12-17T11:23:00Z" w:initials="CG">
    <w:p w14:paraId="3AFFE3C3" w14:textId="515C983D" w:rsidR="00FF7AD1" w:rsidRDefault="00FF7AD1">
      <w:pPr>
        <w:pStyle w:val="CommentText"/>
      </w:pPr>
      <w:r>
        <w:rPr>
          <w:rStyle w:val="CommentReference"/>
        </w:rPr>
        <w:annotationRef/>
      </w:r>
      <w:r>
        <w:t>Parts of this para could be written a little more clearly</w:t>
      </w:r>
    </w:p>
  </w:comment>
  <w:comment w:id="119" w:author="Ben Lambert" w:date="2018-12-05T19:42:00Z" w:initials="BL">
    <w:p w14:paraId="13F0BE6F" w14:textId="77777777" w:rsidR="00F82127" w:rsidRDefault="00F82127" w:rsidP="00F82127">
      <w:pPr>
        <w:pStyle w:val="CommentText"/>
      </w:pPr>
      <w:r>
        <w:rPr>
          <w:rStyle w:val="CommentReference"/>
        </w:rPr>
        <w:annotationRef/>
      </w:r>
      <w:r>
        <w:t>There are also spatiotemporal recapture data.</w:t>
      </w:r>
    </w:p>
  </w:comment>
  <w:comment w:id="120" w:author="Charles Godfray" w:date="2018-12-17T11:24:00Z" w:initials="CG">
    <w:p w14:paraId="684932A0" w14:textId="2BCD55CC" w:rsidR="00FF7AD1" w:rsidRDefault="00FF7AD1">
      <w:pPr>
        <w:pStyle w:val="CommentText"/>
      </w:pPr>
      <w:r>
        <w:rPr>
          <w:rStyle w:val="CommentReference"/>
        </w:rPr>
        <w:annotationRef/>
      </w:r>
      <w:r>
        <w:t>But not analysed here</w:t>
      </w:r>
    </w:p>
  </w:comment>
  <w:comment w:id="126" w:author="Ace North" w:date="2018-11-30T11:42:00Z" w:initials="AN">
    <w:p w14:paraId="15C66518" w14:textId="77777777" w:rsidR="00F82127" w:rsidRDefault="00F82127" w:rsidP="00F82127">
      <w:r>
        <w:rPr>
          <w:rFonts w:eastAsia="Arial Unicode MS" w:cs="Arial Unicode MS"/>
        </w:rPr>
        <w:t>at some point equations will need to be ‘word-ified’ (re-done in equation editor..)</w:t>
      </w:r>
    </w:p>
  </w:comment>
  <w:comment w:id="123" w:author="Ace North" w:date="2018-12-03T15:31:00Z" w:initials="AN">
    <w:p w14:paraId="7721091B" w14:textId="77777777" w:rsidR="00F82127" w:rsidRDefault="00F82127" w:rsidP="00F82127">
      <w:pPr>
        <w:pStyle w:val="CommentText"/>
      </w:pPr>
      <w:r>
        <w:rPr>
          <w:rStyle w:val="CommentReference"/>
        </w:rPr>
        <w:annotationRef/>
      </w:r>
      <w:r>
        <w:t>I feel we should try to say something more about the species level results here – the range from smallest to largest as above? Can we say something that compares the outcome of fig 2 to fig 1???</w:t>
      </w:r>
    </w:p>
  </w:comment>
  <w:comment w:id="124" w:author="Ben Lambert" w:date="2018-12-05T18:10:00Z" w:initials="BL">
    <w:p w14:paraId="49674446" w14:textId="77777777" w:rsidR="00F82127" w:rsidRDefault="00F82127" w:rsidP="00F82127">
      <w:pPr>
        <w:pStyle w:val="CommentText"/>
      </w:pPr>
      <w:r>
        <w:rPr>
          <w:rStyle w:val="CommentReference"/>
        </w:rPr>
        <w:annotationRef/>
      </w:r>
      <w:r>
        <w:t>Have added some detail.</w:t>
      </w:r>
    </w:p>
  </w:comment>
  <w:comment w:id="125" w:author="Ben Lambert" w:date="2018-12-05T18:15:00Z" w:initials="BL">
    <w:p w14:paraId="19B307D3" w14:textId="77777777" w:rsidR="00F82127" w:rsidRDefault="00F82127" w:rsidP="00F82127">
      <w:pPr>
        <w:pStyle w:val="CommentText"/>
      </w:pPr>
      <w:r>
        <w:rPr>
          <w:rStyle w:val="CommentReference"/>
        </w:rPr>
        <w:annotationRef/>
      </w:r>
      <w:r>
        <w:t>Do we want this here since it refers to the individual series LBLs? I’m in two minds about it…</w:t>
      </w:r>
    </w:p>
  </w:comment>
  <w:comment w:id="121" w:author="Charles Godfray" w:date="2018-12-17T11:28:00Z" w:initials="CG">
    <w:p w14:paraId="4DE9F5ED" w14:textId="0A599B4D" w:rsidR="00382A66" w:rsidRDefault="00382A66">
      <w:pPr>
        <w:pStyle w:val="CommentText"/>
      </w:pPr>
      <w:r>
        <w:rPr>
          <w:rStyle w:val="CommentReference"/>
        </w:rPr>
        <w:annotationRef/>
      </w:r>
      <w:r>
        <w:t>I’m not sure how this relates to the discussion in the first part of this section which pulls out other short- and long-lived species.</w:t>
      </w:r>
    </w:p>
  </w:comment>
  <w:comment w:id="127" w:author="Charles Godfray" w:date="2018-12-17T11:40:00Z" w:initials="CG">
    <w:p w14:paraId="35552C78" w14:textId="79ACAD83" w:rsidR="00780C7C" w:rsidRDefault="00780C7C">
      <w:pPr>
        <w:pStyle w:val="CommentText"/>
      </w:pPr>
      <w:r>
        <w:rPr>
          <w:rStyle w:val="CommentReference"/>
        </w:rPr>
        <w:annotationRef/>
      </w:r>
      <w:r>
        <w:t>Across all mosquitoes; was there any variation amongst genera</w:t>
      </w:r>
    </w:p>
  </w:comment>
  <w:comment w:id="128" w:author="Charles Godfray" w:date="2018-12-17T11:43:00Z" w:initials="CG">
    <w:p w14:paraId="70896BBB" w14:textId="60A15413" w:rsidR="00780C7C" w:rsidRDefault="00780C7C">
      <w:pPr>
        <w:pStyle w:val="CommentText"/>
      </w:pPr>
      <w:r>
        <w:rPr>
          <w:rStyle w:val="CommentReference"/>
        </w:rPr>
        <w:annotationRef/>
      </w:r>
      <w:r>
        <w:t>I like this figure but I would try to make it clearer by putting names near crosses and doing away with as many arrows as you can.  I would label the upper and lower triangles with MRR&gt;Dissection and vice versa to make it easier to understand quickly.</w:t>
      </w:r>
    </w:p>
  </w:comment>
  <w:comment w:id="130" w:author="Ace North" w:date="2018-11-30T14:10:00Z" w:initials="AN">
    <w:p w14:paraId="7742920E" w14:textId="77777777" w:rsidR="00F82127" w:rsidRDefault="00F82127" w:rsidP="00F82127">
      <w:r>
        <w:rPr>
          <w:rFonts w:eastAsia="Arial Unicode MS" w:cs="Arial Unicode MS"/>
        </w:rPr>
        <w:t>the senescence figs are much improved, but I still find them a bit overwhelming (sorry). What we really want to know is the species level conclusions, coming from both methods (mrr and dissection) for each of the species where both methods can be applied. I suggest averaging across the 5 non-constant models and doing a plot like fig 5, with predictive accuracy versus exp from MRR (x-axis) Vs dissection (Y).</w:t>
      </w:r>
    </w:p>
  </w:comment>
  <w:comment w:id="131" w:author="Ace North" w:date="2018-12-06T10:02:00Z" w:initials="AN">
    <w:p w14:paraId="3F30EB6A" w14:textId="38E58B79" w:rsidR="006D490F" w:rsidRDefault="006D490F">
      <w:pPr>
        <w:pStyle w:val="CommentText"/>
      </w:pPr>
      <w:r>
        <w:rPr>
          <w:rStyle w:val="CommentReference"/>
        </w:rPr>
        <w:annotationRef/>
      </w:r>
      <w:r>
        <w:t>Now see you have done this as sup. Fig S12 – I think we should replace figs 6 and 7 with this one.</w:t>
      </w:r>
    </w:p>
  </w:comment>
  <w:comment w:id="136" w:author="Charles Godfray" w:date="2018-12-17T12:00:00Z" w:initials="CG">
    <w:p w14:paraId="040658DD" w14:textId="77777777" w:rsidR="00462652" w:rsidRDefault="00462652">
      <w:pPr>
        <w:pStyle w:val="CommentText"/>
      </w:pPr>
      <w:r>
        <w:rPr>
          <w:rStyle w:val="CommentReference"/>
        </w:rPr>
        <w:annotationRef/>
      </w:r>
      <w:r>
        <w:t>Not sure I agree with Ace (sorry to be unhelpful).  I quite like these graphs and found S12 hard to get my head around.  S12 also includes only a subset of the data.  I think I’d keep in 6 &amp; 7 as it’s an important result.</w:t>
      </w:r>
    </w:p>
    <w:p w14:paraId="46218286" w14:textId="77777777" w:rsidR="00462652" w:rsidRDefault="00462652">
      <w:pPr>
        <w:pStyle w:val="CommentText"/>
      </w:pPr>
    </w:p>
    <w:p w14:paraId="5837E579" w14:textId="099848F5" w:rsidR="00462652" w:rsidRDefault="00462652">
      <w:pPr>
        <w:pStyle w:val="CommentText"/>
      </w:pPr>
      <w:r>
        <w:t>Is it worth looking carefully at the funestus MRR data as it does seem such an outlier</w:t>
      </w:r>
    </w:p>
  </w:comment>
  <w:comment w:id="139" w:author="Charles Godfray" w:date="2018-12-17T12:07:00Z" w:initials="CG">
    <w:p w14:paraId="4A95684E" w14:textId="0FCF14A6" w:rsidR="00465777" w:rsidRDefault="00465777">
      <w:pPr>
        <w:pStyle w:val="CommentText"/>
      </w:pPr>
      <w:r>
        <w:rPr>
          <w:rStyle w:val="CommentReference"/>
        </w:rPr>
        <w:annotationRef/>
      </w:r>
      <w:r>
        <w:t>OK as summary of findings but could be sharpened up.</w:t>
      </w:r>
    </w:p>
  </w:comment>
  <w:comment w:id="140" w:author="Charles Godfray" w:date="2018-12-17T12:09:00Z" w:initials="CG">
    <w:p w14:paraId="1657D59C" w14:textId="2359A214" w:rsidR="00465777" w:rsidRDefault="00465777">
      <w:pPr>
        <w:pStyle w:val="CommentText"/>
      </w:pPr>
      <w:r>
        <w:rPr>
          <w:rStyle w:val="CommentReference"/>
        </w:rPr>
        <w:annotationRef/>
      </w:r>
      <w:r>
        <w:t>Though pooling assumes homogeneity.</w:t>
      </w:r>
    </w:p>
  </w:comment>
  <w:comment w:id="141" w:author="Charles Godfray" w:date="2018-12-17T12:10:00Z" w:initials="CG">
    <w:p w14:paraId="40AB9CA0" w14:textId="25BCC1BE" w:rsidR="00465777" w:rsidRDefault="00465777">
      <w:pPr>
        <w:pStyle w:val="CommentText"/>
      </w:pPr>
      <w:r>
        <w:rPr>
          <w:rStyle w:val="CommentReference"/>
        </w:rPr>
        <w:annotationRef/>
      </w:r>
      <w:r>
        <w:t>This paragraph is 846 words!  I think this is way too much detail and it needs to be trimmed down to about the length of the last paragraph.  If you don’t want to lose some of the (fascinating) detail it could go in the SOM.</w:t>
      </w:r>
    </w:p>
  </w:comment>
  <w:comment w:id="142" w:author="Charles Godfray" w:date="2018-12-17T12:12:00Z" w:initials="CG">
    <w:p w14:paraId="55614E12" w14:textId="4FC1FDB4" w:rsidR="00465777" w:rsidRDefault="00465777">
      <w:pPr>
        <w:pStyle w:val="CommentText"/>
      </w:pPr>
      <w:r>
        <w:rPr>
          <w:rStyle w:val="CommentReference"/>
        </w:rPr>
        <w:annotationRef/>
      </w:r>
      <w:r>
        <w:t>Can we give an example?</w:t>
      </w:r>
    </w:p>
  </w:comment>
  <w:comment w:id="143" w:author="Charles Godfray" w:date="2018-12-17T12:13:00Z" w:initials="CG">
    <w:p w14:paraId="602EC778" w14:textId="0FC4F1CD" w:rsidR="00465777" w:rsidRDefault="00465777">
      <w:pPr>
        <w:pStyle w:val="CommentText"/>
      </w:pPr>
      <w:r>
        <w:rPr>
          <w:rStyle w:val="CommentReference"/>
        </w:rPr>
        <w:annotationRef/>
      </w:r>
      <w:r>
        <w:t>This para not completely clear to me.</w:t>
      </w:r>
    </w:p>
  </w:comment>
  <w:comment w:id="144" w:author="Charles Godfray" w:date="2018-12-17T12:14:00Z" w:initials="CG">
    <w:p w14:paraId="117CFF3F" w14:textId="7E98E491" w:rsidR="00465777" w:rsidRDefault="00465777">
      <w:pPr>
        <w:pStyle w:val="CommentText"/>
      </w:pPr>
      <w:r>
        <w:rPr>
          <w:rStyle w:val="CommentReference"/>
        </w:rPr>
        <w:annotationRef/>
      </w:r>
      <w:r>
        <w:t>I’d omit this para; core could be in final summing up para</w:t>
      </w:r>
    </w:p>
  </w:comment>
  <w:comment w:id="145" w:author="Charles Godfray" w:date="2018-12-17T12:15:00Z" w:initials="CG">
    <w:p w14:paraId="4A859BFD" w14:textId="0E565892" w:rsidR="00465777" w:rsidRDefault="00465777">
      <w:pPr>
        <w:pStyle w:val="CommentText"/>
      </w:pPr>
      <w:r>
        <w:rPr>
          <w:rStyle w:val="CommentReference"/>
        </w:rPr>
        <w:annotationRef/>
      </w:r>
      <w:r>
        <w:t>Will think, prob Tom Scott’s work.</w:t>
      </w:r>
    </w:p>
  </w:comment>
  <w:comment w:id="146" w:author="Charles Godfray" w:date="2018-12-17T12:16:00Z" w:initials="CG">
    <w:p w14:paraId="219084CD" w14:textId="66408EBC" w:rsidR="00465777" w:rsidRDefault="00465777">
      <w:pPr>
        <w:pStyle w:val="CommentText"/>
      </w:pPr>
      <w:r>
        <w:rPr>
          <w:rStyle w:val="CommentReference"/>
        </w:rPr>
        <w:annotationRef/>
      </w:r>
      <w:r>
        <w:t>I think there is too much detail here, and some material that is more results than Discussion</w:t>
      </w:r>
      <w:r w:rsidR="00AF3CE9">
        <w:t>.  I’d extract key points</w:t>
      </w:r>
    </w:p>
  </w:comment>
  <w:comment w:id="147" w:author="Charles Godfray" w:date="2018-12-17T12:17:00Z" w:initials="CG">
    <w:p w14:paraId="55B0C0A0" w14:textId="75D56C1B" w:rsidR="00AF3CE9" w:rsidRDefault="00AF3CE9">
      <w:pPr>
        <w:pStyle w:val="CommentText"/>
      </w:pPr>
      <w:r>
        <w:rPr>
          <w:rStyle w:val="CommentReference"/>
        </w:rPr>
        <w:annotationRef/>
      </w:r>
      <w:r>
        <w:t>I wonder if it would be better to have a succinct para discussing MRR v dissection and bringing in lab.</w:t>
      </w:r>
    </w:p>
  </w:comment>
  <w:comment w:id="148" w:author="Charles Godfray" w:date="2018-12-17T12:20:00Z" w:initials="CG">
    <w:p w14:paraId="17A13309" w14:textId="7E0F90C8" w:rsidR="00AF3CE9" w:rsidRDefault="00AF3CE9">
      <w:pPr>
        <w:pStyle w:val="CommentText"/>
      </w:pPr>
      <w:r>
        <w:rPr>
          <w:rStyle w:val="CommentReference"/>
        </w:rPr>
        <w:annotationRef/>
      </w:r>
      <w:r>
        <w:t>We need a discussion of senescence but I think it needs sharpening and perhaps using the PA to support the discussion rather than leading with it.</w:t>
      </w:r>
    </w:p>
  </w:comment>
  <w:comment w:id="149" w:author="Charles Godfray" w:date="2018-12-17T12:22:00Z" w:initials="CG">
    <w:p w14:paraId="36324A0F" w14:textId="0FA7ABBC" w:rsidR="00AF3CE9" w:rsidRDefault="00AF3CE9">
      <w:pPr>
        <w:pStyle w:val="CommentText"/>
      </w:pPr>
      <w:r>
        <w:rPr>
          <w:rStyle w:val="CommentReference"/>
        </w:rPr>
        <w:annotationRef/>
      </w:r>
      <w:r>
        <w:t>Next three paras on the three things we analysed could be condensed and brought together.  Felt some of the discussion was not relevant enough to go in.</w:t>
      </w:r>
    </w:p>
  </w:comment>
  <w:comment w:id="150" w:author="Charles Godfray" w:date="2018-12-17T12:23:00Z" w:initials="CG">
    <w:p w14:paraId="2E73F509" w14:textId="65F7FE8C" w:rsidR="00AF3CE9" w:rsidRDefault="00AF3CE9">
      <w:pPr>
        <w:pStyle w:val="CommentText"/>
      </w:pPr>
      <w:r>
        <w:rPr>
          <w:rStyle w:val="CommentReference"/>
        </w:rPr>
        <w:annotationRef/>
      </w:r>
      <w:r>
        <w:t>As you know the Discussion needs shortening.  It also needs a final para (though some material above would provide it).  I would try to get the sequence of things discussed in the Discussion the same as those in the Results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AF115" w15:done="0"/>
  <w15:commentEx w15:paraId="1B7E7EF8" w15:done="0"/>
  <w15:commentEx w15:paraId="01E373DD" w15:done="0"/>
  <w15:commentEx w15:paraId="78F3F497" w15:done="0"/>
  <w15:commentEx w15:paraId="4D536905" w15:done="0"/>
  <w15:commentEx w15:paraId="5478F0ED" w15:done="0"/>
  <w15:commentEx w15:paraId="3AFFE3C3" w15:done="0"/>
  <w15:commentEx w15:paraId="13F0BE6F" w15:done="0"/>
  <w15:commentEx w15:paraId="684932A0" w15:done="0"/>
  <w15:commentEx w15:paraId="15C66518" w15:done="0"/>
  <w15:commentEx w15:paraId="7721091B" w15:done="0"/>
  <w15:commentEx w15:paraId="49674446" w15:paraIdParent="7721091B" w15:done="0"/>
  <w15:commentEx w15:paraId="19B307D3" w15:done="0"/>
  <w15:commentEx w15:paraId="4DE9F5ED" w15:done="0"/>
  <w15:commentEx w15:paraId="35552C78" w15:done="0"/>
  <w15:commentEx w15:paraId="70896BBB" w15:done="0"/>
  <w15:commentEx w15:paraId="7742920E" w15:done="0"/>
  <w15:commentEx w15:paraId="3F30EB6A" w15:paraIdParent="7742920E" w15:done="0"/>
  <w15:commentEx w15:paraId="5837E579" w15:done="0"/>
  <w15:commentEx w15:paraId="4A95684E" w15:done="0"/>
  <w15:commentEx w15:paraId="1657D59C" w15:done="0"/>
  <w15:commentEx w15:paraId="40AB9CA0" w15:done="0"/>
  <w15:commentEx w15:paraId="55614E12" w15:done="0"/>
  <w15:commentEx w15:paraId="602EC778" w15:done="0"/>
  <w15:commentEx w15:paraId="117CFF3F" w15:done="0"/>
  <w15:commentEx w15:paraId="4A859BFD" w15:done="0"/>
  <w15:commentEx w15:paraId="219084CD" w15:done="0"/>
  <w15:commentEx w15:paraId="55B0C0A0" w15:done="0"/>
  <w15:commentEx w15:paraId="17A13309" w15:done="0"/>
  <w15:commentEx w15:paraId="36324A0F" w15:done="0"/>
  <w15:commentEx w15:paraId="2E73F5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AF115" w16cid:durableId="1FC20309"/>
  <w16cid:commentId w16cid:paraId="1B7E7EF8" w16cid:durableId="1FC203D4"/>
  <w16cid:commentId w16cid:paraId="01E373DD" w16cid:durableId="1FC204EB"/>
  <w16cid:commentId w16cid:paraId="78F3F497" w16cid:durableId="1FC204D6"/>
  <w16cid:commentId w16cid:paraId="4D536905" w16cid:durableId="1FB287F0"/>
  <w16cid:commentId w16cid:paraId="5478F0ED" w16cid:durableId="1FC20560"/>
  <w16cid:commentId w16cid:paraId="3AFFE3C3" w16cid:durableId="1FC205C0"/>
  <w16cid:commentId w16cid:paraId="13F0BE6F" w16cid:durableId="1FB2A88F"/>
  <w16cid:commentId w16cid:paraId="684932A0" w16cid:durableId="1FC205FF"/>
  <w16cid:commentId w16cid:paraId="15C66518" w16cid:durableId="1FB26A32"/>
  <w16cid:commentId w16cid:paraId="7721091B" w16cid:durableId="1FB26A33"/>
  <w16cid:commentId w16cid:paraId="49674446" w16cid:durableId="1FB29333"/>
  <w16cid:commentId w16cid:paraId="19B307D3" w16cid:durableId="1FB29455"/>
  <w16cid:commentId w16cid:paraId="4DE9F5ED" w16cid:durableId="1FC206E5"/>
  <w16cid:commentId w16cid:paraId="35552C78" w16cid:durableId="1FC209BD"/>
  <w16cid:commentId w16cid:paraId="70896BBB" w16cid:durableId="1FC20A4C"/>
  <w16cid:commentId w16cid:paraId="7742920E" w16cid:durableId="1FB26A38"/>
  <w16cid:commentId w16cid:paraId="3F30EB6A" w16cid:durableId="1FC201AB"/>
  <w16cid:commentId w16cid:paraId="5837E579" w16cid:durableId="1FC20E7B"/>
  <w16cid:commentId w16cid:paraId="4A95684E" w16cid:durableId="1FC21014"/>
  <w16cid:commentId w16cid:paraId="1657D59C" w16cid:durableId="1FC2106C"/>
  <w16cid:commentId w16cid:paraId="40AB9CA0" w16cid:durableId="1FC210BD"/>
  <w16cid:commentId w16cid:paraId="55614E12" w16cid:durableId="1FC21149"/>
  <w16cid:commentId w16cid:paraId="602EC778" w16cid:durableId="1FC21163"/>
  <w16cid:commentId w16cid:paraId="117CFF3F" w16cid:durableId="1FC2119E"/>
  <w16cid:commentId w16cid:paraId="4A859BFD" w16cid:durableId="1FC211F7"/>
  <w16cid:commentId w16cid:paraId="219084CD" w16cid:durableId="1FC2120C"/>
  <w16cid:commentId w16cid:paraId="55B0C0A0" w16cid:durableId="1FC21268"/>
  <w16cid:commentId w16cid:paraId="17A13309" w16cid:durableId="1FC212FD"/>
  <w16cid:commentId w16cid:paraId="36324A0F" w16cid:durableId="1FC21379"/>
  <w16cid:commentId w16cid:paraId="2E73F509" w16cid:durableId="1FC213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eration Serif">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Segoe UI">
    <w:altName w:val="Arial"/>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 PL SungtiL GB">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Lambert">
    <w15:presenceInfo w15:providerId="None" w15:userId="Benjamin Lambert"/>
  </w15:person>
  <w15:person w15:author="Charles Godfray">
    <w15:presenceInfo w15:providerId="AD" w15:userId="S::zool0736@ox.ac.uk::5dae15c1-11bf-4a9c-9806-d978453bbc62"/>
  </w15:person>
  <w15:person w15:author="Ben Lambert">
    <w15:presenceInfo w15:providerId="AD" w15:userId="S-1-5-21-343818398-725345543-682003330-8730"/>
  </w15:person>
  <w15:person w15:author="Ace North">
    <w15:presenceInfo w15:providerId="None" w15:userId="Ace No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713"/>
    <w:rsid w:val="00001B55"/>
    <w:rsid w:val="0003791D"/>
    <w:rsid w:val="000409CC"/>
    <w:rsid w:val="000722C1"/>
    <w:rsid w:val="0007357D"/>
    <w:rsid w:val="000970B5"/>
    <w:rsid w:val="000971F7"/>
    <w:rsid w:val="000B2E55"/>
    <w:rsid w:val="000D169C"/>
    <w:rsid w:val="000D1961"/>
    <w:rsid w:val="000F1B3A"/>
    <w:rsid w:val="000F1D82"/>
    <w:rsid w:val="000F7C0C"/>
    <w:rsid w:val="0010405B"/>
    <w:rsid w:val="00114C0A"/>
    <w:rsid w:val="001213A6"/>
    <w:rsid w:val="001224D4"/>
    <w:rsid w:val="00130264"/>
    <w:rsid w:val="00146570"/>
    <w:rsid w:val="00160D7D"/>
    <w:rsid w:val="00165A71"/>
    <w:rsid w:val="001818BE"/>
    <w:rsid w:val="00194F23"/>
    <w:rsid w:val="00196EE1"/>
    <w:rsid w:val="001B2815"/>
    <w:rsid w:val="001D0EE5"/>
    <w:rsid w:val="001E500F"/>
    <w:rsid w:val="001F31A2"/>
    <w:rsid w:val="002015C2"/>
    <w:rsid w:val="00202E17"/>
    <w:rsid w:val="002153E2"/>
    <w:rsid w:val="00237221"/>
    <w:rsid w:val="002404A2"/>
    <w:rsid w:val="00246493"/>
    <w:rsid w:val="0025012A"/>
    <w:rsid w:val="00251A22"/>
    <w:rsid w:val="00280413"/>
    <w:rsid w:val="00291182"/>
    <w:rsid w:val="002A6F2D"/>
    <w:rsid w:val="002B4D91"/>
    <w:rsid w:val="002B7B36"/>
    <w:rsid w:val="002D2564"/>
    <w:rsid w:val="002D684F"/>
    <w:rsid w:val="002F46A9"/>
    <w:rsid w:val="002F5980"/>
    <w:rsid w:val="00301E20"/>
    <w:rsid w:val="0031248F"/>
    <w:rsid w:val="00314925"/>
    <w:rsid w:val="00325486"/>
    <w:rsid w:val="00336DFE"/>
    <w:rsid w:val="0034242C"/>
    <w:rsid w:val="003649E4"/>
    <w:rsid w:val="00382A66"/>
    <w:rsid w:val="003912A3"/>
    <w:rsid w:val="00397D8D"/>
    <w:rsid w:val="003A41D0"/>
    <w:rsid w:val="003C7F38"/>
    <w:rsid w:val="003D6FCF"/>
    <w:rsid w:val="003E4315"/>
    <w:rsid w:val="00405363"/>
    <w:rsid w:val="00411647"/>
    <w:rsid w:val="00425627"/>
    <w:rsid w:val="0043761C"/>
    <w:rsid w:val="004431F5"/>
    <w:rsid w:val="00453E28"/>
    <w:rsid w:val="00462652"/>
    <w:rsid w:val="00465777"/>
    <w:rsid w:val="0047543C"/>
    <w:rsid w:val="00486FE9"/>
    <w:rsid w:val="00487282"/>
    <w:rsid w:val="004A5EDF"/>
    <w:rsid w:val="004D586C"/>
    <w:rsid w:val="004F160E"/>
    <w:rsid w:val="00500BE4"/>
    <w:rsid w:val="00504A8E"/>
    <w:rsid w:val="0052700E"/>
    <w:rsid w:val="005505A4"/>
    <w:rsid w:val="0057265F"/>
    <w:rsid w:val="005747F7"/>
    <w:rsid w:val="005759FC"/>
    <w:rsid w:val="00580639"/>
    <w:rsid w:val="00581ED3"/>
    <w:rsid w:val="00581FA2"/>
    <w:rsid w:val="00584029"/>
    <w:rsid w:val="005854C4"/>
    <w:rsid w:val="005E5543"/>
    <w:rsid w:val="00611301"/>
    <w:rsid w:val="006149F3"/>
    <w:rsid w:val="006515E6"/>
    <w:rsid w:val="0066002C"/>
    <w:rsid w:val="00660115"/>
    <w:rsid w:val="006C2265"/>
    <w:rsid w:val="006D1C26"/>
    <w:rsid w:val="006D490F"/>
    <w:rsid w:val="006E629A"/>
    <w:rsid w:val="0070046C"/>
    <w:rsid w:val="00720B33"/>
    <w:rsid w:val="00723999"/>
    <w:rsid w:val="00735EF8"/>
    <w:rsid w:val="0075023C"/>
    <w:rsid w:val="00780C7C"/>
    <w:rsid w:val="007C2CA7"/>
    <w:rsid w:val="007F4ED4"/>
    <w:rsid w:val="00824955"/>
    <w:rsid w:val="00843F95"/>
    <w:rsid w:val="00852D8B"/>
    <w:rsid w:val="008621BA"/>
    <w:rsid w:val="0086433A"/>
    <w:rsid w:val="00876A28"/>
    <w:rsid w:val="00877138"/>
    <w:rsid w:val="008850C3"/>
    <w:rsid w:val="00894E6A"/>
    <w:rsid w:val="008A437F"/>
    <w:rsid w:val="008A60B3"/>
    <w:rsid w:val="008A6B09"/>
    <w:rsid w:val="008B3E99"/>
    <w:rsid w:val="008B652A"/>
    <w:rsid w:val="008C0AC8"/>
    <w:rsid w:val="008F11BB"/>
    <w:rsid w:val="00905246"/>
    <w:rsid w:val="00905CD5"/>
    <w:rsid w:val="009104F4"/>
    <w:rsid w:val="009129C0"/>
    <w:rsid w:val="009317D5"/>
    <w:rsid w:val="00935007"/>
    <w:rsid w:val="00956899"/>
    <w:rsid w:val="0096630D"/>
    <w:rsid w:val="0098492A"/>
    <w:rsid w:val="0099193F"/>
    <w:rsid w:val="009A70A5"/>
    <w:rsid w:val="009B3204"/>
    <w:rsid w:val="009D1741"/>
    <w:rsid w:val="00A0139B"/>
    <w:rsid w:val="00A05207"/>
    <w:rsid w:val="00A11712"/>
    <w:rsid w:val="00A1219E"/>
    <w:rsid w:val="00A1583A"/>
    <w:rsid w:val="00A21EAC"/>
    <w:rsid w:val="00A33821"/>
    <w:rsid w:val="00A53713"/>
    <w:rsid w:val="00A55887"/>
    <w:rsid w:val="00A615B1"/>
    <w:rsid w:val="00A63F82"/>
    <w:rsid w:val="00A71111"/>
    <w:rsid w:val="00A71F31"/>
    <w:rsid w:val="00A7256F"/>
    <w:rsid w:val="00A77F5E"/>
    <w:rsid w:val="00A951AD"/>
    <w:rsid w:val="00AC4B50"/>
    <w:rsid w:val="00AC55C1"/>
    <w:rsid w:val="00AD436D"/>
    <w:rsid w:val="00AF38C6"/>
    <w:rsid w:val="00AF3CE9"/>
    <w:rsid w:val="00B01D26"/>
    <w:rsid w:val="00B042C3"/>
    <w:rsid w:val="00B04C5F"/>
    <w:rsid w:val="00B130B6"/>
    <w:rsid w:val="00B66762"/>
    <w:rsid w:val="00B80CF3"/>
    <w:rsid w:val="00B8300C"/>
    <w:rsid w:val="00B83D36"/>
    <w:rsid w:val="00BA7446"/>
    <w:rsid w:val="00BB4B45"/>
    <w:rsid w:val="00BB53BD"/>
    <w:rsid w:val="00BD15ED"/>
    <w:rsid w:val="00BD49DD"/>
    <w:rsid w:val="00BE7A0F"/>
    <w:rsid w:val="00C01040"/>
    <w:rsid w:val="00C1473A"/>
    <w:rsid w:val="00C172B0"/>
    <w:rsid w:val="00C608BC"/>
    <w:rsid w:val="00C75328"/>
    <w:rsid w:val="00C7544F"/>
    <w:rsid w:val="00C845A6"/>
    <w:rsid w:val="00C86317"/>
    <w:rsid w:val="00C94A47"/>
    <w:rsid w:val="00CA19F3"/>
    <w:rsid w:val="00CE2A5A"/>
    <w:rsid w:val="00CE2DD3"/>
    <w:rsid w:val="00CE7A6C"/>
    <w:rsid w:val="00CF3F39"/>
    <w:rsid w:val="00D01808"/>
    <w:rsid w:val="00D766A5"/>
    <w:rsid w:val="00D76A89"/>
    <w:rsid w:val="00D84645"/>
    <w:rsid w:val="00DA2BCE"/>
    <w:rsid w:val="00DC0BEC"/>
    <w:rsid w:val="00DC2CA2"/>
    <w:rsid w:val="00DD13C8"/>
    <w:rsid w:val="00DF26D8"/>
    <w:rsid w:val="00DF3582"/>
    <w:rsid w:val="00DF4E7D"/>
    <w:rsid w:val="00E20821"/>
    <w:rsid w:val="00E42780"/>
    <w:rsid w:val="00E5237E"/>
    <w:rsid w:val="00E81B04"/>
    <w:rsid w:val="00E9374A"/>
    <w:rsid w:val="00E957DD"/>
    <w:rsid w:val="00E96BCF"/>
    <w:rsid w:val="00EA369B"/>
    <w:rsid w:val="00EE4B83"/>
    <w:rsid w:val="00F2738B"/>
    <w:rsid w:val="00F318D9"/>
    <w:rsid w:val="00F35D23"/>
    <w:rsid w:val="00F422A1"/>
    <w:rsid w:val="00F602F3"/>
    <w:rsid w:val="00F72835"/>
    <w:rsid w:val="00F82127"/>
    <w:rsid w:val="00F83676"/>
    <w:rsid w:val="00F86733"/>
    <w:rsid w:val="00F95935"/>
    <w:rsid w:val="00FA2584"/>
    <w:rsid w:val="00FA7681"/>
    <w:rsid w:val="00FB1084"/>
    <w:rsid w:val="00FB401A"/>
    <w:rsid w:val="00FC6FDD"/>
    <w:rsid w:val="00FE7B16"/>
    <w:rsid w:val="00FF14DF"/>
    <w:rsid w:val="00FF1D29"/>
    <w:rsid w:val="00FF7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565E"/>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paragraph" w:styleId="BalloonText">
    <w:name w:val="Balloon Text"/>
    <w:basedOn w:val="Normal"/>
    <w:link w:val="BalloonTextChar"/>
    <w:uiPriority w:val="99"/>
    <w:semiHidden/>
    <w:unhideWhenUsed/>
    <w:rsid w:val="00CE2DD3"/>
    <w:rPr>
      <w:rFonts w:ascii="Segoe UI" w:hAnsi="Segoe UI" w:cs="Mangal"/>
      <w:sz w:val="18"/>
      <w:szCs w:val="16"/>
    </w:rPr>
  </w:style>
  <w:style w:type="character" w:customStyle="1" w:styleId="BalloonTextChar">
    <w:name w:val="Balloon Text Char"/>
    <w:basedOn w:val="DefaultParagraphFont"/>
    <w:link w:val="BalloonText"/>
    <w:uiPriority w:val="99"/>
    <w:semiHidden/>
    <w:rsid w:val="00CE2DD3"/>
    <w:rPr>
      <w:rFonts w:ascii="Segoe UI" w:eastAsia="Calibri" w:hAnsi="Segoe UI" w:cs="Mangal"/>
      <w:sz w:val="18"/>
      <w:szCs w:val="16"/>
    </w:rPr>
  </w:style>
  <w:style w:type="paragraph" w:styleId="CommentText">
    <w:name w:val="annotation text"/>
    <w:basedOn w:val="Normal"/>
    <w:link w:val="CommentTextChar"/>
    <w:uiPriority w:val="99"/>
    <w:semiHidden/>
    <w:unhideWhenUsed/>
    <w:rsid w:val="00F82127"/>
    <w:rPr>
      <w:rFonts w:ascii="Liberation Serif" w:eastAsia="AR PL SungtiL GB" w:hAnsi="Liberation Serif" w:cs="Mangal"/>
      <w:kern w:val="2"/>
      <w:szCs w:val="18"/>
      <w:lang w:val="en-GB"/>
    </w:rPr>
  </w:style>
  <w:style w:type="character" w:customStyle="1" w:styleId="CommentTextChar">
    <w:name w:val="Comment Text Char"/>
    <w:basedOn w:val="DefaultParagraphFont"/>
    <w:link w:val="CommentText"/>
    <w:uiPriority w:val="99"/>
    <w:semiHidden/>
    <w:rsid w:val="00F82127"/>
    <w:rPr>
      <w:rFonts w:eastAsia="AR PL SungtiL GB" w:cs="Mangal"/>
      <w:kern w:val="2"/>
      <w:sz w:val="20"/>
      <w:szCs w:val="18"/>
      <w:lang w:val="en-GB"/>
    </w:rPr>
  </w:style>
  <w:style w:type="character" w:styleId="CommentReference">
    <w:name w:val="annotation reference"/>
    <w:basedOn w:val="DefaultParagraphFont"/>
    <w:uiPriority w:val="99"/>
    <w:semiHidden/>
    <w:unhideWhenUsed/>
    <w:rsid w:val="00F82127"/>
    <w:rPr>
      <w:sz w:val="16"/>
      <w:szCs w:val="16"/>
    </w:rPr>
  </w:style>
  <w:style w:type="character" w:customStyle="1" w:styleId="hscoswrapper">
    <w:name w:val="hs_cos_wrapper"/>
    <w:basedOn w:val="DefaultParagraphFont"/>
    <w:rsid w:val="00F82127"/>
  </w:style>
  <w:style w:type="paragraph" w:styleId="CommentSubject">
    <w:name w:val="annotation subject"/>
    <w:basedOn w:val="CommentText"/>
    <w:next w:val="CommentText"/>
    <w:link w:val="CommentSubjectChar"/>
    <w:uiPriority w:val="99"/>
    <w:semiHidden/>
    <w:unhideWhenUsed/>
    <w:rsid w:val="006D490F"/>
    <w:rPr>
      <w:rFonts w:ascii="Calibri" w:eastAsia="Calibri" w:hAnsi="Calibri"/>
      <w:b/>
      <w:bCs/>
      <w:kern w:val="0"/>
      <w:lang w:val="en-US"/>
    </w:rPr>
  </w:style>
  <w:style w:type="character" w:customStyle="1" w:styleId="CommentSubjectChar">
    <w:name w:val="Comment Subject Char"/>
    <w:basedOn w:val="CommentTextChar"/>
    <w:link w:val="CommentSubject"/>
    <w:uiPriority w:val="99"/>
    <w:semiHidden/>
    <w:rsid w:val="006D490F"/>
    <w:rPr>
      <w:rFonts w:ascii="Calibri" w:eastAsia="Calibri" w:hAnsi="Calibri" w:cs="Mangal"/>
      <w:b/>
      <w:bCs/>
      <w:kern w:val="2"/>
      <w:sz w:val="20"/>
      <w:szCs w:val="18"/>
      <w:lang w:val="en-GB"/>
    </w:rPr>
  </w:style>
  <w:style w:type="paragraph" w:customStyle="1" w:styleId="3vff3xh4yd">
    <w:name w:val="_3vff3xh4yd"/>
    <w:basedOn w:val="Normal"/>
    <w:rsid w:val="00723999"/>
    <w:pPr>
      <w:spacing w:before="100" w:beforeAutospacing="1" w:after="100" w:afterAutospacing="1"/>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82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17</Pages>
  <Words>9345</Words>
  <Characters>53273</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65</cp:revision>
  <dcterms:created xsi:type="dcterms:W3CDTF">2019-08-28T09:47:00Z</dcterms:created>
  <dcterms:modified xsi:type="dcterms:W3CDTF">2019-08-28T15:03:00Z</dcterms:modified>
  <dc:language>en-US</dc:language>
</cp:coreProperties>
</file>