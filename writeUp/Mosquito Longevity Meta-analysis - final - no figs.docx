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E03F53" w:rsidRDefault="00D47927">
      <w:pPr>
        <w:spacing w:before="240"/>
        <w:ind w:right="-20"/>
        <w:rPr>
          <w:rFonts w:ascii="Calibri" w:eastAsia="Calibri" w:hAnsi="Calibri" w:cs="Calibri"/>
          <w:b/>
          <w:sz w:val="34"/>
          <w:szCs w:val="34"/>
        </w:rPr>
      </w:pPr>
      <w:r>
        <w:rPr>
          <w:rFonts w:ascii="Calibri" w:eastAsia="Calibri" w:hAnsi="Calibri" w:cs="Calibri"/>
          <w:b/>
          <w:sz w:val="34"/>
          <w:szCs w:val="34"/>
        </w:rPr>
        <w:t>A Meta-analysis of Longevity Estimates of Mosquito Vectors of Disease</w:t>
      </w:r>
    </w:p>
    <w:p w14:paraId="00000002" w14:textId="77777777" w:rsidR="00E03F53" w:rsidRDefault="00D47927">
      <w:pPr>
        <w:spacing w:before="240" w:after="140"/>
        <w:ind w:right="-20"/>
        <w:rPr>
          <w:rFonts w:ascii="Calibri" w:eastAsia="Calibri" w:hAnsi="Calibri" w:cs="Calibri"/>
          <w:sz w:val="36"/>
          <w:szCs w:val="36"/>
          <w:vertAlign w:val="superscript"/>
        </w:rPr>
      </w:pPr>
      <w:r>
        <w:rPr>
          <w:rFonts w:ascii="Calibri" w:eastAsia="Calibri" w:hAnsi="Calibri" w:cs="Calibri"/>
          <w:sz w:val="24"/>
          <w:szCs w:val="24"/>
        </w:rPr>
        <w:t>Ben Lambert</w:t>
      </w:r>
      <w:r>
        <w:rPr>
          <w:rFonts w:ascii="Calibri" w:eastAsia="Calibri" w:hAnsi="Calibri" w:cs="Calibri"/>
          <w:sz w:val="36"/>
          <w:szCs w:val="36"/>
          <w:vertAlign w:val="superscript"/>
        </w:rPr>
        <w:t>1,2</w:t>
      </w:r>
      <w:r>
        <w:rPr>
          <w:rFonts w:ascii="Calibri" w:eastAsia="Calibri" w:hAnsi="Calibri" w:cs="Calibri"/>
          <w:sz w:val="24"/>
          <w:szCs w:val="24"/>
        </w:rPr>
        <w:t>, Ace North</w:t>
      </w:r>
      <w:r>
        <w:rPr>
          <w:rFonts w:ascii="Calibri" w:eastAsia="Calibri" w:hAnsi="Calibri" w:cs="Calibri"/>
          <w:sz w:val="36"/>
          <w:szCs w:val="36"/>
          <w:vertAlign w:val="superscript"/>
        </w:rPr>
        <w:t>1</w:t>
      </w:r>
      <w:r>
        <w:rPr>
          <w:rFonts w:ascii="Calibri" w:eastAsia="Calibri" w:hAnsi="Calibri" w:cs="Calibri"/>
          <w:sz w:val="24"/>
          <w:szCs w:val="24"/>
        </w:rPr>
        <w:t xml:space="preserve"> &amp; H. Charles J. Godfray</w:t>
      </w:r>
      <w:r>
        <w:rPr>
          <w:rFonts w:ascii="Calibri" w:eastAsia="Calibri" w:hAnsi="Calibri" w:cs="Calibri"/>
          <w:sz w:val="36"/>
          <w:szCs w:val="36"/>
          <w:vertAlign w:val="superscript"/>
        </w:rPr>
        <w:t>1</w:t>
      </w:r>
    </w:p>
    <w:p w14:paraId="00000003" w14:textId="77777777" w:rsidR="00E03F53" w:rsidRDefault="00D47927">
      <w:pPr>
        <w:spacing w:before="240" w:after="140"/>
        <w:ind w:right="-20"/>
        <w:rPr>
          <w:rFonts w:ascii="Calibri" w:eastAsia="Calibri" w:hAnsi="Calibri" w:cs="Calibri"/>
          <w:sz w:val="24"/>
          <w:szCs w:val="24"/>
        </w:rPr>
      </w:pPr>
      <w:r>
        <w:rPr>
          <w:rFonts w:ascii="Calibri" w:eastAsia="Calibri" w:hAnsi="Calibri" w:cs="Calibri"/>
          <w:sz w:val="36"/>
          <w:szCs w:val="36"/>
          <w:vertAlign w:val="superscript"/>
        </w:rPr>
        <w:t>1</w:t>
      </w:r>
      <w:r>
        <w:rPr>
          <w:rFonts w:ascii="Calibri" w:eastAsia="Calibri" w:hAnsi="Calibri" w:cs="Calibri"/>
          <w:sz w:val="24"/>
          <w:szCs w:val="24"/>
        </w:rPr>
        <w:t xml:space="preserve"> Department of Zoology, University of Oxford, South Parks Road, Oxford OX1 3PS, United Kingdom</w:t>
      </w:r>
    </w:p>
    <w:p w14:paraId="00000004" w14:textId="77777777" w:rsidR="00E03F53" w:rsidRDefault="00D47927">
      <w:pPr>
        <w:spacing w:before="240" w:after="140"/>
        <w:ind w:right="-20"/>
        <w:rPr>
          <w:rFonts w:ascii="Calibri" w:eastAsia="Calibri" w:hAnsi="Calibri" w:cs="Calibri"/>
          <w:sz w:val="24"/>
          <w:szCs w:val="24"/>
        </w:rPr>
      </w:pPr>
      <w:r>
        <w:rPr>
          <w:rFonts w:ascii="Calibri" w:eastAsia="Calibri" w:hAnsi="Calibri" w:cs="Calibri"/>
          <w:sz w:val="24"/>
          <w:szCs w:val="24"/>
        </w:rPr>
        <w:t>Corresponding author: ben.c.lambert@gmail.com</w:t>
      </w:r>
    </w:p>
    <w:p w14:paraId="00000005" w14:textId="77777777" w:rsidR="00E03F53" w:rsidRDefault="00D47927">
      <w:pPr>
        <w:spacing w:before="240" w:after="140"/>
        <w:ind w:right="-20"/>
        <w:rPr>
          <w:rFonts w:ascii="Calibri" w:eastAsia="Calibri" w:hAnsi="Calibri" w:cs="Calibri"/>
          <w:sz w:val="24"/>
          <w:szCs w:val="24"/>
        </w:rPr>
      </w:pPr>
      <w:r>
        <w:rPr>
          <w:rFonts w:ascii="Calibri" w:eastAsia="Calibri" w:hAnsi="Calibri" w:cs="Calibri"/>
          <w:sz w:val="24"/>
          <w:szCs w:val="24"/>
        </w:rPr>
        <w:t>Phone: 01865 271176</w:t>
      </w:r>
    </w:p>
    <w:p w14:paraId="00000006" w14:textId="70686474" w:rsidR="00E03F53" w:rsidRPr="00B30AF8" w:rsidRDefault="00D47927" w:rsidP="00B30AF8">
      <w:pPr>
        <w:rPr>
          <w:rFonts w:ascii="Times New Roman" w:eastAsia="Times New Roman" w:hAnsi="Times New Roman" w:cs="Times New Roman"/>
          <w:sz w:val="24"/>
          <w:szCs w:val="24"/>
          <w:lang w:val="en-GB" w:eastAsia="zh-CN"/>
        </w:rPr>
      </w:pPr>
      <w:r>
        <w:rPr>
          <w:rFonts w:ascii="Calibri" w:eastAsia="Calibri" w:hAnsi="Calibri" w:cs="Calibri"/>
          <w:sz w:val="36"/>
          <w:szCs w:val="36"/>
          <w:vertAlign w:val="superscript"/>
        </w:rPr>
        <w:t>2</w:t>
      </w:r>
      <w:r>
        <w:rPr>
          <w:rFonts w:ascii="Calibri" w:eastAsia="Calibri" w:hAnsi="Calibri" w:cs="Calibri"/>
          <w:sz w:val="24"/>
          <w:szCs w:val="24"/>
        </w:rPr>
        <w:t xml:space="preserve"> Present address: </w:t>
      </w:r>
      <w:r w:rsidR="00455856" w:rsidRPr="00455856">
        <w:rPr>
          <w:rFonts w:ascii="Times New Roman" w:eastAsia="Times New Roman" w:hAnsi="Times New Roman" w:cs="Times New Roman"/>
          <w:sz w:val="24"/>
          <w:szCs w:val="24"/>
          <w:lang w:val="en-GB" w:eastAsia="zh-CN"/>
        </w:rPr>
        <w:t>College of Engineering, Mathematics and Physical Sciences, University of Exeter, Exeter, UK</w:t>
      </w:r>
    </w:p>
    <w:p w14:paraId="00000007" w14:textId="77777777" w:rsidR="00E03F53" w:rsidRDefault="00E03F53">
      <w:pPr>
        <w:spacing w:before="240"/>
        <w:ind w:right="-20"/>
        <w:rPr>
          <w:rFonts w:ascii="Calibri" w:eastAsia="Calibri" w:hAnsi="Calibri" w:cs="Calibri"/>
          <w:color w:val="00000A"/>
          <w:sz w:val="28"/>
          <w:szCs w:val="28"/>
        </w:rPr>
      </w:pPr>
    </w:p>
    <w:p w14:paraId="00000008" w14:textId="77777777" w:rsidR="00E03F53" w:rsidRDefault="00D47927">
      <w:pPr>
        <w:spacing w:before="240"/>
        <w:ind w:right="-20"/>
        <w:rPr>
          <w:rFonts w:ascii="Calibri" w:eastAsia="Calibri" w:hAnsi="Calibri" w:cs="Calibri"/>
          <w:b/>
          <w:sz w:val="24"/>
          <w:szCs w:val="24"/>
        </w:rPr>
      </w:pPr>
      <w:r>
        <w:rPr>
          <w:rFonts w:ascii="Calibri" w:eastAsia="Calibri" w:hAnsi="Calibri" w:cs="Calibri"/>
          <w:b/>
          <w:sz w:val="24"/>
          <w:szCs w:val="24"/>
        </w:rPr>
        <w:t>Abstract</w:t>
      </w:r>
    </w:p>
    <w:p w14:paraId="0000000A" w14:textId="7A0FA2D0" w:rsidR="00E03F53" w:rsidRDefault="00D47927">
      <w:pPr>
        <w:spacing w:before="240"/>
        <w:ind w:right="-20"/>
        <w:rPr>
          <w:rFonts w:ascii="Calibri" w:eastAsia="Calibri" w:hAnsi="Calibri" w:cs="Calibri"/>
          <w:color w:val="00000A"/>
          <w:sz w:val="28"/>
          <w:szCs w:val="28"/>
        </w:rPr>
      </w:pPr>
      <w:r>
        <w:rPr>
          <w:rFonts w:ascii="Calibri" w:eastAsia="Calibri" w:hAnsi="Calibri" w:cs="Calibri"/>
          <w:sz w:val="24"/>
          <w:szCs w:val="24"/>
        </w:rPr>
        <w:t>Mosquitoes are responsible for more human deaths than any other</w:t>
      </w:r>
      <w:r w:rsidR="00182A60">
        <w:rPr>
          <w:rFonts w:ascii="Calibri" w:eastAsia="Calibri" w:hAnsi="Calibri" w:cs="Calibri"/>
          <w:sz w:val="24"/>
          <w:szCs w:val="24"/>
        </w:rPr>
        <w:t xml:space="preserve"> animal</w:t>
      </w:r>
      <w:r>
        <w:rPr>
          <w:rFonts w:ascii="Calibri" w:eastAsia="Calibri" w:hAnsi="Calibri" w:cs="Calibri"/>
          <w:sz w:val="24"/>
          <w:szCs w:val="24"/>
        </w:rPr>
        <w:t xml:space="preserve">, yet we still know relatively little about their ecology. Mosquito lifespan is a key determinant of </w:t>
      </w:r>
      <w:r w:rsidR="001F4765">
        <w:rPr>
          <w:rFonts w:ascii="Calibri" w:eastAsia="Calibri" w:hAnsi="Calibri" w:cs="Calibri"/>
          <w:sz w:val="24"/>
          <w:szCs w:val="24"/>
        </w:rPr>
        <w:t xml:space="preserve">the force of </w:t>
      </w:r>
      <w:r>
        <w:rPr>
          <w:rFonts w:ascii="Calibri" w:eastAsia="Calibri" w:hAnsi="Calibri" w:cs="Calibri"/>
          <w:sz w:val="24"/>
          <w:szCs w:val="24"/>
        </w:rPr>
        <w:t xml:space="preserve">transmission for the diseases they vector, but the field experiments </w:t>
      </w:r>
      <w:r w:rsidR="001F4765">
        <w:rPr>
          <w:rFonts w:ascii="Calibri" w:eastAsia="Calibri" w:hAnsi="Calibri" w:cs="Calibri"/>
          <w:sz w:val="24"/>
          <w:szCs w:val="24"/>
        </w:rPr>
        <w:t xml:space="preserve">and dissection methods </w:t>
      </w:r>
      <w:r>
        <w:rPr>
          <w:rFonts w:ascii="Calibri" w:eastAsia="Calibri" w:hAnsi="Calibri" w:cs="Calibri"/>
          <w:sz w:val="24"/>
          <w:szCs w:val="24"/>
        </w:rPr>
        <w:t xml:space="preserve">used to determine this quantity produce estimates with high uncertainty. In this paper, we use Bayesian hierarchical models to </w:t>
      </w:r>
      <w:proofErr w:type="spellStart"/>
      <w:r>
        <w:rPr>
          <w:rFonts w:ascii="Calibri" w:eastAsia="Calibri" w:hAnsi="Calibri" w:cs="Calibri"/>
          <w:sz w:val="24"/>
          <w:szCs w:val="24"/>
        </w:rPr>
        <w:t>analyse</w:t>
      </w:r>
      <w:proofErr w:type="spellEnd"/>
      <w:r>
        <w:rPr>
          <w:rFonts w:ascii="Calibri" w:eastAsia="Calibri" w:hAnsi="Calibri" w:cs="Calibri"/>
          <w:sz w:val="24"/>
          <w:szCs w:val="24"/>
        </w:rPr>
        <w:t xml:space="preserve"> a previously</w:t>
      </w:r>
      <w:r w:rsidR="00182A60">
        <w:rPr>
          <w:rFonts w:ascii="Calibri" w:eastAsia="Calibri" w:hAnsi="Calibri" w:cs="Calibri"/>
          <w:sz w:val="24"/>
          <w:szCs w:val="24"/>
        </w:rPr>
        <w:t xml:space="preserve"> </w:t>
      </w:r>
      <w:r>
        <w:rPr>
          <w:rFonts w:ascii="Calibri" w:eastAsia="Calibri" w:hAnsi="Calibri" w:cs="Calibri"/>
          <w:sz w:val="24"/>
          <w:szCs w:val="24"/>
        </w:rPr>
        <w:t>published database of 232 mark-release-recapture (MRR) experiments and two databases of different types of mosquito dissection experiments</w:t>
      </w:r>
      <w:r w:rsidR="001F4765">
        <w:rPr>
          <w:rFonts w:ascii="Calibri" w:eastAsia="Calibri" w:hAnsi="Calibri" w:cs="Calibri"/>
          <w:sz w:val="24"/>
          <w:szCs w:val="24"/>
        </w:rPr>
        <w:t>.  O</w:t>
      </w:r>
      <w:r>
        <w:rPr>
          <w:rFonts w:ascii="Calibri" w:eastAsia="Calibri" w:hAnsi="Calibri" w:cs="Calibri"/>
          <w:sz w:val="24"/>
          <w:szCs w:val="24"/>
        </w:rPr>
        <w:t>ne</w:t>
      </w:r>
      <w:r w:rsidR="001F4765">
        <w:rPr>
          <w:rFonts w:ascii="Calibri" w:eastAsia="Calibri" w:hAnsi="Calibri" w:cs="Calibri"/>
          <w:sz w:val="24"/>
          <w:szCs w:val="24"/>
        </w:rPr>
        <w:t>,</w:t>
      </w:r>
      <w:r>
        <w:rPr>
          <w:rFonts w:ascii="Calibri" w:eastAsia="Calibri" w:hAnsi="Calibri" w:cs="Calibri"/>
          <w:sz w:val="24"/>
          <w:szCs w:val="24"/>
        </w:rPr>
        <w:t xml:space="preserve"> compiled by us, </w:t>
      </w:r>
      <w:r w:rsidR="001F4765">
        <w:rPr>
          <w:rFonts w:ascii="Calibri" w:eastAsia="Calibri" w:hAnsi="Calibri" w:cs="Calibri"/>
          <w:sz w:val="24"/>
          <w:szCs w:val="24"/>
        </w:rPr>
        <w:t xml:space="preserve">consisted </w:t>
      </w:r>
      <w:r>
        <w:rPr>
          <w:rFonts w:ascii="Calibri" w:eastAsia="Calibri" w:hAnsi="Calibri" w:cs="Calibri"/>
          <w:sz w:val="24"/>
          <w:szCs w:val="24"/>
        </w:rPr>
        <w:t xml:space="preserve">of 131 detailed </w:t>
      </w:r>
      <w:r w:rsidR="001F4765">
        <w:rPr>
          <w:rFonts w:ascii="Calibri" w:eastAsia="Calibri" w:hAnsi="Calibri" w:cs="Calibri"/>
          <w:sz w:val="24"/>
          <w:szCs w:val="24"/>
        </w:rPr>
        <w:t>estimates of the number of egg-laying (gonotrophic) cycles, the other</w:t>
      </w:r>
      <w:r w:rsidR="00182A60">
        <w:rPr>
          <w:rFonts w:ascii="Calibri" w:eastAsia="Calibri" w:hAnsi="Calibri" w:cs="Calibri"/>
          <w:sz w:val="24"/>
          <w:szCs w:val="24"/>
        </w:rPr>
        <w:t>,</w:t>
      </w:r>
      <w:r>
        <w:rPr>
          <w:rFonts w:ascii="Calibri" w:eastAsia="Calibri" w:hAnsi="Calibri" w:cs="Calibri"/>
          <w:sz w:val="24"/>
          <w:szCs w:val="24"/>
        </w:rPr>
        <w:t xml:space="preserve"> </w:t>
      </w:r>
      <w:r w:rsidR="001F4765">
        <w:rPr>
          <w:rFonts w:ascii="Calibri" w:eastAsia="Calibri" w:hAnsi="Calibri" w:cs="Calibri"/>
          <w:sz w:val="24"/>
          <w:szCs w:val="24"/>
        </w:rPr>
        <w:t>a</w:t>
      </w:r>
      <w:r>
        <w:rPr>
          <w:rFonts w:ascii="Calibri" w:eastAsia="Calibri" w:hAnsi="Calibri" w:cs="Calibri"/>
          <w:sz w:val="24"/>
          <w:szCs w:val="24"/>
        </w:rPr>
        <w:t xml:space="preserve"> recently published dataset of 1490 studies </w:t>
      </w:r>
      <w:r w:rsidR="001F4765">
        <w:rPr>
          <w:rFonts w:ascii="Calibri" w:eastAsia="Calibri" w:hAnsi="Calibri" w:cs="Calibri"/>
          <w:sz w:val="24"/>
          <w:szCs w:val="24"/>
        </w:rPr>
        <w:t xml:space="preserve">of parity (whether a mosquito has laid eggs or not) in </w:t>
      </w:r>
      <w:r>
        <w:rPr>
          <w:rFonts w:ascii="Calibri" w:eastAsia="Calibri" w:hAnsi="Calibri" w:cs="Calibri"/>
          <w:sz w:val="24"/>
          <w:szCs w:val="24"/>
        </w:rPr>
        <w:t xml:space="preserve">anopheline malaria vectors. </w:t>
      </w:r>
      <w:r w:rsidR="00FA0BCF">
        <w:rPr>
          <w:rFonts w:ascii="Calibri" w:eastAsia="Calibri" w:hAnsi="Calibri" w:cs="Calibri"/>
          <w:sz w:val="24"/>
          <w:szCs w:val="24"/>
        </w:rPr>
        <w:t xml:space="preserve">We </w:t>
      </w:r>
      <w:proofErr w:type="spellStart"/>
      <w:r w:rsidR="00FA0BCF">
        <w:rPr>
          <w:rFonts w:ascii="Calibri" w:eastAsia="Calibri" w:hAnsi="Calibri" w:cs="Calibri"/>
          <w:sz w:val="24"/>
          <w:szCs w:val="24"/>
        </w:rPr>
        <w:t>analysed</w:t>
      </w:r>
      <w:proofErr w:type="spellEnd"/>
      <w:r w:rsidR="00FA0BCF">
        <w:rPr>
          <w:rFonts w:ascii="Calibri" w:eastAsia="Calibri" w:hAnsi="Calibri" w:cs="Calibri"/>
          <w:sz w:val="24"/>
          <w:szCs w:val="24"/>
        </w:rPr>
        <w:t xml:space="preserve"> all studies with the same methodology and used Bayesian hierarchical statistics to obtain estimate at the species and genus level. </w:t>
      </w:r>
      <w:r>
        <w:rPr>
          <w:rFonts w:ascii="Calibri" w:eastAsia="Calibri" w:hAnsi="Calibri" w:cs="Calibri"/>
          <w:sz w:val="24"/>
          <w:szCs w:val="24"/>
        </w:rPr>
        <w:t xml:space="preserve"> </w:t>
      </w:r>
      <w:r w:rsidR="00FA0BCF">
        <w:rPr>
          <w:rFonts w:ascii="Calibri" w:eastAsia="Calibri" w:hAnsi="Calibri" w:cs="Calibri"/>
          <w:sz w:val="24"/>
          <w:szCs w:val="24"/>
        </w:rPr>
        <w:t>F</w:t>
      </w:r>
      <w:r>
        <w:rPr>
          <w:rFonts w:ascii="Calibri" w:eastAsia="Calibri" w:hAnsi="Calibri" w:cs="Calibri"/>
          <w:sz w:val="24"/>
          <w:szCs w:val="24"/>
        </w:rPr>
        <w:t xml:space="preserve">or the major African malaria vector </w:t>
      </w:r>
      <w:r>
        <w:rPr>
          <w:rFonts w:ascii="Calibri" w:eastAsia="Calibri" w:hAnsi="Calibri" w:cs="Calibri"/>
          <w:i/>
          <w:sz w:val="24"/>
          <w:szCs w:val="24"/>
        </w:rPr>
        <w:t xml:space="preserve">Anopheles </w:t>
      </w:r>
      <w:proofErr w:type="spellStart"/>
      <w:r>
        <w:rPr>
          <w:rFonts w:ascii="Calibri" w:eastAsia="Calibri" w:hAnsi="Calibri" w:cs="Calibri"/>
          <w:i/>
          <w:sz w:val="24"/>
          <w:szCs w:val="24"/>
        </w:rPr>
        <w:t>gambiae</w:t>
      </w:r>
      <w:proofErr w:type="spellEnd"/>
      <w:r>
        <w:rPr>
          <w:rFonts w:ascii="Calibri" w:eastAsia="Calibri" w:hAnsi="Calibri" w:cs="Calibri"/>
          <w:i/>
          <w:sz w:val="24"/>
          <w:szCs w:val="24"/>
        </w:rPr>
        <w:t xml:space="preserve"> </w:t>
      </w:r>
      <w:proofErr w:type="spellStart"/>
      <w:r>
        <w:rPr>
          <w:rFonts w:ascii="Calibri" w:eastAsia="Calibri" w:hAnsi="Calibri" w:cs="Calibri"/>
          <w:i/>
          <w:sz w:val="24"/>
          <w:szCs w:val="24"/>
        </w:rPr>
        <w:t>s.l.</w:t>
      </w:r>
      <w:proofErr w:type="spellEnd"/>
      <w:r>
        <w:rPr>
          <w:rFonts w:ascii="Calibri" w:eastAsia="Calibri" w:hAnsi="Calibri" w:cs="Calibri"/>
          <w:sz w:val="24"/>
          <w:szCs w:val="24"/>
        </w:rPr>
        <w:t xml:space="preserve">, we estimate lifespans ranging from 4.4 days (from MRR analysis) to 10.3 days (from parity analysis). For the predominantly East-African vector </w:t>
      </w:r>
      <w:r>
        <w:rPr>
          <w:rFonts w:ascii="Calibri" w:eastAsia="Calibri" w:hAnsi="Calibri" w:cs="Calibri"/>
          <w:i/>
          <w:sz w:val="24"/>
          <w:szCs w:val="24"/>
        </w:rPr>
        <w:t xml:space="preserve">An. </w:t>
      </w:r>
      <w:proofErr w:type="spellStart"/>
      <w:r>
        <w:rPr>
          <w:rFonts w:ascii="Calibri" w:eastAsia="Calibri" w:hAnsi="Calibri" w:cs="Calibri"/>
          <w:i/>
          <w:sz w:val="24"/>
          <w:szCs w:val="24"/>
        </w:rPr>
        <w:t>funestus</w:t>
      </w:r>
      <w:proofErr w:type="spellEnd"/>
      <w:r>
        <w:rPr>
          <w:rFonts w:ascii="Calibri" w:eastAsia="Calibri" w:hAnsi="Calibri" w:cs="Calibri"/>
          <w:i/>
          <w:sz w:val="24"/>
          <w:szCs w:val="24"/>
        </w:rPr>
        <w:t xml:space="preserve"> </w:t>
      </w:r>
      <w:proofErr w:type="spellStart"/>
      <w:r>
        <w:rPr>
          <w:rFonts w:ascii="Calibri" w:eastAsia="Calibri" w:hAnsi="Calibri" w:cs="Calibri"/>
          <w:i/>
          <w:sz w:val="24"/>
          <w:szCs w:val="24"/>
        </w:rPr>
        <w:t>s.l</w:t>
      </w:r>
      <w:r>
        <w:rPr>
          <w:rFonts w:ascii="Calibri" w:eastAsia="Calibri" w:hAnsi="Calibri" w:cs="Calibri"/>
          <w:sz w:val="24"/>
          <w:szCs w:val="24"/>
        </w:rPr>
        <w:t>.</w:t>
      </w:r>
      <w:proofErr w:type="spellEnd"/>
      <w:r>
        <w:rPr>
          <w:rFonts w:ascii="Calibri" w:eastAsia="Calibri" w:hAnsi="Calibri" w:cs="Calibri"/>
          <w:sz w:val="24"/>
          <w:szCs w:val="24"/>
        </w:rPr>
        <w:t xml:space="preserve">, our lifespan estimates range from 4.2 days (MRR) to 7.1 days (dichotomous parity analysis). We estimate lifespans ranging from 4.7 days (physiological age analysis) to 6.2 days (MRR) for </w:t>
      </w:r>
      <w:proofErr w:type="spellStart"/>
      <w:r>
        <w:rPr>
          <w:rFonts w:ascii="Calibri" w:eastAsia="Calibri" w:hAnsi="Calibri" w:cs="Calibri"/>
          <w:i/>
          <w:sz w:val="24"/>
          <w:szCs w:val="24"/>
        </w:rPr>
        <w:t>Aedes</w:t>
      </w:r>
      <w:proofErr w:type="spellEnd"/>
      <w:r>
        <w:rPr>
          <w:rFonts w:ascii="Calibri" w:eastAsia="Calibri" w:hAnsi="Calibri" w:cs="Calibri"/>
          <w:i/>
          <w:sz w:val="24"/>
          <w:szCs w:val="24"/>
        </w:rPr>
        <w:t xml:space="preserve"> aegypti</w:t>
      </w:r>
      <w:r>
        <w:rPr>
          <w:rFonts w:ascii="Calibri" w:eastAsia="Calibri" w:hAnsi="Calibri" w:cs="Calibri"/>
          <w:sz w:val="24"/>
          <w:szCs w:val="24"/>
        </w:rPr>
        <w:t xml:space="preserve">, and a lifespan of 11.6 days for </w:t>
      </w:r>
      <w:r>
        <w:rPr>
          <w:rFonts w:ascii="Calibri" w:eastAsia="Calibri" w:hAnsi="Calibri" w:cs="Calibri"/>
          <w:i/>
          <w:sz w:val="24"/>
          <w:szCs w:val="24"/>
        </w:rPr>
        <w:t xml:space="preserve">Ae. </w:t>
      </w:r>
      <w:proofErr w:type="spellStart"/>
      <w:r>
        <w:rPr>
          <w:rFonts w:ascii="Calibri" w:eastAsia="Calibri" w:hAnsi="Calibri" w:cs="Calibri"/>
          <w:i/>
          <w:sz w:val="24"/>
          <w:szCs w:val="24"/>
        </w:rPr>
        <w:t>Albopictus</w:t>
      </w:r>
      <w:proofErr w:type="spellEnd"/>
      <w:r>
        <w:rPr>
          <w:rFonts w:ascii="Calibri" w:eastAsia="Calibri" w:hAnsi="Calibri" w:cs="Calibri"/>
          <w:sz w:val="24"/>
          <w:szCs w:val="24"/>
        </w:rPr>
        <w:t xml:space="preserve"> (only present in MRR data) – the predominant vectors of key arboviruses. Additionally, we estimate that female mosquitoes outlive males by 1.2 days on average (mean estimate; 25%-75% CI: 0.3-1.6 days). By fitting a range of survival models to the data, we </w:t>
      </w:r>
      <w:r w:rsidR="00FA0BCF">
        <w:rPr>
          <w:rFonts w:ascii="Calibri" w:eastAsia="Calibri" w:hAnsi="Calibri" w:cs="Calibri"/>
          <w:sz w:val="24"/>
          <w:szCs w:val="24"/>
        </w:rPr>
        <w:t xml:space="preserve">found </w:t>
      </w:r>
      <w:r>
        <w:rPr>
          <w:rFonts w:ascii="Calibri" w:eastAsia="Calibri" w:hAnsi="Calibri" w:cs="Calibri"/>
          <w:sz w:val="24"/>
          <w:szCs w:val="24"/>
        </w:rPr>
        <w:t xml:space="preserve">relatively </w:t>
      </w:r>
      <w:r w:rsidR="00FA0BCF">
        <w:rPr>
          <w:rFonts w:ascii="Calibri" w:eastAsia="Calibri" w:hAnsi="Calibri" w:cs="Calibri"/>
          <w:sz w:val="24"/>
          <w:szCs w:val="24"/>
        </w:rPr>
        <w:t>little evidence for senescence in the field</w:t>
      </w:r>
      <w:r>
        <w:rPr>
          <w:rFonts w:ascii="Calibri" w:eastAsia="Calibri" w:hAnsi="Calibri" w:cs="Calibri"/>
          <w:sz w:val="24"/>
          <w:szCs w:val="24"/>
        </w:rPr>
        <w:t>. Our analys</w:t>
      </w:r>
      <w:r w:rsidR="00FA0BCF">
        <w:rPr>
          <w:rFonts w:ascii="Calibri" w:eastAsia="Calibri" w:hAnsi="Calibri" w:cs="Calibri"/>
          <w:sz w:val="24"/>
          <w:szCs w:val="24"/>
        </w:rPr>
        <w:t>e</w:t>
      </w:r>
      <w:r>
        <w:rPr>
          <w:rFonts w:ascii="Calibri" w:eastAsia="Calibri" w:hAnsi="Calibri" w:cs="Calibri"/>
          <w:sz w:val="24"/>
          <w:szCs w:val="24"/>
        </w:rPr>
        <w:t>s</w:t>
      </w:r>
      <w:r w:rsidR="00FA0BCF">
        <w:rPr>
          <w:rFonts w:ascii="Calibri" w:eastAsia="Calibri" w:hAnsi="Calibri" w:cs="Calibri"/>
          <w:sz w:val="24"/>
          <w:szCs w:val="24"/>
        </w:rPr>
        <w:t xml:space="preserve">, supplemented </w:t>
      </w:r>
      <w:r w:rsidR="00FA0BCF">
        <w:rPr>
          <w:rFonts w:ascii="Calibri" w:eastAsia="Calibri" w:hAnsi="Calibri" w:cs="Calibri"/>
          <w:sz w:val="24"/>
          <w:szCs w:val="24"/>
        </w:rPr>
        <w:lastRenderedPageBreak/>
        <w:t xml:space="preserve">by power analyses, indicate </w:t>
      </w:r>
      <w:r w:rsidR="00D32837">
        <w:rPr>
          <w:rFonts w:ascii="Calibri" w:eastAsia="Calibri" w:hAnsi="Calibri" w:cs="Calibri"/>
          <w:sz w:val="24"/>
          <w:szCs w:val="24"/>
        </w:rPr>
        <w:t>the considerable uncertainty that remains about mosquito lifespan in the wild</w:t>
      </w:r>
      <w:r>
        <w:rPr>
          <w:rFonts w:ascii="Calibri" w:eastAsia="Calibri" w:hAnsi="Calibri" w:cs="Calibri"/>
          <w:sz w:val="24"/>
          <w:szCs w:val="24"/>
        </w:rPr>
        <w:t>.</w:t>
      </w:r>
      <w:r w:rsidR="00FA0BCF">
        <w:rPr>
          <w:rFonts w:ascii="Calibri" w:eastAsia="Calibri" w:hAnsi="Calibri" w:cs="Calibri"/>
          <w:sz w:val="24"/>
          <w:szCs w:val="24"/>
        </w:rPr>
        <w:t xml:space="preserve">  We conclude further progress will require larger and longer experiments or the development of novel new methodologies. </w:t>
      </w:r>
    </w:p>
    <w:p w14:paraId="0000000B" w14:textId="77777777" w:rsidR="00E03F53" w:rsidRDefault="00D47927">
      <w:pPr>
        <w:spacing w:before="240"/>
        <w:ind w:right="-20"/>
        <w:rPr>
          <w:rFonts w:ascii="Calibri" w:eastAsia="Calibri" w:hAnsi="Calibri" w:cs="Calibri"/>
          <w:b/>
          <w:sz w:val="24"/>
          <w:szCs w:val="24"/>
        </w:rPr>
      </w:pPr>
      <w:r>
        <w:rPr>
          <w:rFonts w:ascii="Calibri" w:eastAsia="Calibri" w:hAnsi="Calibri" w:cs="Calibri"/>
          <w:b/>
          <w:sz w:val="24"/>
          <w:szCs w:val="24"/>
        </w:rPr>
        <w:t>Author summary</w:t>
      </w:r>
    </w:p>
    <w:p w14:paraId="0000000C" w14:textId="45635B5B" w:rsidR="00E03F53" w:rsidRDefault="00D47927">
      <w:pPr>
        <w:spacing w:before="240"/>
        <w:ind w:right="-20"/>
        <w:rPr>
          <w:rFonts w:ascii="Calibri" w:eastAsia="Calibri" w:hAnsi="Calibri" w:cs="Calibri"/>
          <w:sz w:val="24"/>
          <w:szCs w:val="24"/>
        </w:rPr>
      </w:pPr>
      <w:r>
        <w:rPr>
          <w:rFonts w:ascii="Calibri" w:eastAsia="Calibri" w:hAnsi="Calibri" w:cs="Calibri"/>
          <w:sz w:val="24"/>
          <w:szCs w:val="24"/>
        </w:rPr>
        <w:t xml:space="preserve">Mosquitoes transmit some of the most important diseases aﬄicting humans, with malaria alone killing between </w:t>
      </w:r>
      <w:r w:rsidR="00531591">
        <w:rPr>
          <w:rFonts w:ascii="Calibri" w:eastAsia="Calibri" w:hAnsi="Calibri" w:cs="Calibri"/>
          <w:sz w:val="24"/>
          <w:szCs w:val="24"/>
        </w:rPr>
        <w:t>390,000 and 46</w:t>
      </w:r>
      <w:r w:rsidR="00C67B97">
        <w:rPr>
          <w:rFonts w:ascii="Calibri" w:eastAsia="Calibri" w:hAnsi="Calibri" w:cs="Calibri"/>
          <w:sz w:val="24"/>
          <w:szCs w:val="24"/>
        </w:rPr>
        <w:t>0</w:t>
      </w:r>
      <w:r w:rsidR="00531591">
        <w:rPr>
          <w:rFonts w:ascii="Calibri" w:eastAsia="Calibri" w:hAnsi="Calibri" w:cs="Calibri"/>
          <w:sz w:val="24"/>
          <w:szCs w:val="24"/>
        </w:rPr>
        <w:t xml:space="preserve">,000 </w:t>
      </w:r>
      <w:r>
        <w:rPr>
          <w:rFonts w:ascii="Calibri" w:eastAsia="Calibri" w:hAnsi="Calibri" w:cs="Calibri"/>
          <w:sz w:val="24"/>
          <w:szCs w:val="24"/>
        </w:rPr>
        <w:t xml:space="preserve">people </w:t>
      </w:r>
      <w:r w:rsidR="00182A60">
        <w:rPr>
          <w:rFonts w:ascii="Calibri" w:eastAsia="Calibri" w:hAnsi="Calibri" w:cs="Calibri"/>
          <w:sz w:val="24"/>
          <w:szCs w:val="24"/>
        </w:rPr>
        <w:t>in 2019</w:t>
      </w:r>
      <w:r>
        <w:rPr>
          <w:rFonts w:ascii="Calibri" w:eastAsia="Calibri" w:hAnsi="Calibri" w:cs="Calibri"/>
          <w:sz w:val="24"/>
          <w:szCs w:val="24"/>
        </w:rPr>
        <w:t xml:space="preserve">, chiefly children in low-income countries. The </w:t>
      </w:r>
      <w:r w:rsidR="00A94D9D">
        <w:rPr>
          <w:rFonts w:ascii="Calibri" w:eastAsia="Calibri" w:hAnsi="Calibri" w:cs="Calibri"/>
          <w:sz w:val="24"/>
          <w:szCs w:val="24"/>
        </w:rPr>
        <w:t xml:space="preserve">force of </w:t>
      </w:r>
      <w:r>
        <w:rPr>
          <w:rFonts w:ascii="Calibri" w:eastAsia="Calibri" w:hAnsi="Calibri" w:cs="Calibri"/>
          <w:sz w:val="24"/>
          <w:szCs w:val="24"/>
        </w:rPr>
        <w:t xml:space="preserve">transmission of these diseases depends critically on the duration of mosquito lifespans, and some of the most successful disease control interventions, including insecticide-treated </w:t>
      </w:r>
      <w:proofErr w:type="spellStart"/>
      <w:r>
        <w:rPr>
          <w:rFonts w:ascii="Calibri" w:eastAsia="Calibri" w:hAnsi="Calibri" w:cs="Calibri"/>
          <w:sz w:val="24"/>
          <w:szCs w:val="24"/>
        </w:rPr>
        <w:t>bednets</w:t>
      </w:r>
      <w:proofErr w:type="spellEnd"/>
      <w:r>
        <w:rPr>
          <w:rFonts w:ascii="Calibri" w:eastAsia="Calibri" w:hAnsi="Calibri" w:cs="Calibri"/>
          <w:sz w:val="24"/>
          <w:szCs w:val="24"/>
        </w:rPr>
        <w:t xml:space="preserve">, </w:t>
      </w:r>
      <w:r w:rsidR="00A94D9D">
        <w:rPr>
          <w:rFonts w:ascii="Calibri" w:eastAsia="Calibri" w:hAnsi="Calibri" w:cs="Calibri"/>
          <w:sz w:val="24"/>
          <w:szCs w:val="24"/>
        </w:rPr>
        <w:t>work because they reduce</w:t>
      </w:r>
      <w:r>
        <w:rPr>
          <w:rFonts w:ascii="Calibri" w:eastAsia="Calibri" w:hAnsi="Calibri" w:cs="Calibri"/>
          <w:sz w:val="24"/>
          <w:szCs w:val="24"/>
        </w:rPr>
        <w:t xml:space="preserve"> mosquito longevity. In this study, we conduct meta-analyses of two important classes of field experiments used to estimate wild mosquito lifespan: mark-release-recapture studies, where mosquitoes are marked with dye then released with the number of marked mosquitoes caught monitored over time; and experiments involving dissection of wild-caught females, whose reproductive anatomy is used as a biological clock to determine physiological age. In all analyses, we estimate that most mosquito species live less than 10 days on average, which suggests that relatively few mosquitoes live sufficiently long to transmit disease. </w:t>
      </w:r>
      <w:r w:rsidR="001A56EC">
        <w:rPr>
          <w:rFonts w:ascii="Calibri" w:eastAsia="Calibri" w:hAnsi="Calibri" w:cs="Calibri"/>
          <w:sz w:val="24"/>
          <w:szCs w:val="24"/>
        </w:rPr>
        <w:t xml:space="preserve">The estimates obtained across the two field experiment types were largely discordant and indicated conflicting sources of heterogeneity in lifespan, likely due to the weak power of small-scale experiments. </w:t>
      </w:r>
      <w:r w:rsidR="008A4E6C">
        <w:rPr>
          <w:rFonts w:ascii="Calibri" w:eastAsia="Calibri" w:hAnsi="Calibri" w:cs="Calibri"/>
          <w:sz w:val="24"/>
          <w:szCs w:val="24"/>
        </w:rPr>
        <w:t xml:space="preserve">Finally, </w:t>
      </w:r>
      <w:r w:rsidR="00D56C06">
        <w:rPr>
          <w:rFonts w:ascii="Calibri" w:eastAsia="Calibri" w:hAnsi="Calibri" w:cs="Calibri"/>
          <w:sz w:val="24"/>
          <w:szCs w:val="24"/>
        </w:rPr>
        <w:t>by</w:t>
      </w:r>
      <w:r>
        <w:rPr>
          <w:rFonts w:ascii="Calibri" w:eastAsia="Calibri" w:hAnsi="Calibri" w:cs="Calibri"/>
          <w:sz w:val="24"/>
          <w:szCs w:val="24"/>
        </w:rPr>
        <w:t xml:space="preserve"> fitting a range of survival models to the data, we conclude that, for most species, mosquitoes do not experience strong age-related increases in mortality.</w:t>
      </w:r>
      <w:r w:rsidR="00A94D9D">
        <w:rPr>
          <w:rFonts w:ascii="Calibri" w:eastAsia="Calibri" w:hAnsi="Calibri" w:cs="Calibri"/>
          <w:sz w:val="24"/>
          <w:szCs w:val="24"/>
        </w:rPr>
        <w:t xml:space="preserve">  We critique the quality of the existing evidence base about mosquito lifespans in the field and suggest how it may be improved.</w:t>
      </w:r>
    </w:p>
    <w:p w14:paraId="0000000D" w14:textId="77777777" w:rsidR="00E03F53" w:rsidRDefault="00E03F53">
      <w:pPr>
        <w:spacing w:before="240"/>
        <w:ind w:right="-20"/>
        <w:rPr>
          <w:rFonts w:ascii="Calibri" w:eastAsia="Calibri" w:hAnsi="Calibri" w:cs="Calibri"/>
          <w:color w:val="00000A"/>
          <w:sz w:val="28"/>
          <w:szCs w:val="28"/>
        </w:rPr>
      </w:pPr>
    </w:p>
    <w:p w14:paraId="0000000E" w14:textId="77777777" w:rsidR="00E03F53" w:rsidRDefault="00D47927">
      <w:pPr>
        <w:spacing w:before="240"/>
        <w:ind w:right="-20"/>
        <w:rPr>
          <w:rFonts w:ascii="Calibri" w:eastAsia="Calibri" w:hAnsi="Calibri" w:cs="Calibri"/>
          <w:b/>
          <w:sz w:val="24"/>
          <w:szCs w:val="24"/>
        </w:rPr>
      </w:pPr>
      <w:r>
        <w:rPr>
          <w:rFonts w:ascii="Calibri" w:eastAsia="Calibri" w:hAnsi="Calibri" w:cs="Calibri"/>
          <w:b/>
          <w:sz w:val="24"/>
          <w:szCs w:val="24"/>
        </w:rPr>
        <w:t>Author contributions</w:t>
      </w:r>
    </w:p>
    <w:p w14:paraId="0000000F" w14:textId="1A325628" w:rsidR="00E03F53" w:rsidRDefault="00D47927">
      <w:pPr>
        <w:spacing w:before="240"/>
        <w:ind w:right="-20"/>
        <w:rPr>
          <w:rFonts w:ascii="Calibri" w:eastAsia="Calibri" w:hAnsi="Calibri" w:cs="Calibri"/>
          <w:sz w:val="24"/>
          <w:szCs w:val="24"/>
        </w:rPr>
      </w:pPr>
      <w:r>
        <w:rPr>
          <w:rFonts w:ascii="Calibri" w:eastAsia="Calibri" w:hAnsi="Calibri" w:cs="Calibri"/>
          <w:sz w:val="24"/>
          <w:szCs w:val="24"/>
        </w:rPr>
        <w:t xml:space="preserve">BL, AN and HCJG designed this study. BL was responsible for data curation, </w:t>
      </w:r>
      <w:r w:rsidR="001F4765">
        <w:rPr>
          <w:rFonts w:ascii="Calibri" w:eastAsia="Calibri" w:hAnsi="Calibri" w:cs="Calibri"/>
          <w:sz w:val="24"/>
          <w:szCs w:val="24"/>
        </w:rPr>
        <w:t>developing the</w:t>
      </w:r>
      <w:r>
        <w:rPr>
          <w:rFonts w:ascii="Calibri" w:eastAsia="Calibri" w:hAnsi="Calibri" w:cs="Calibri"/>
          <w:sz w:val="24"/>
          <w:szCs w:val="24"/>
        </w:rPr>
        <w:t xml:space="preserve"> statistical methodology and conducting the investigation. All authors were involved in drafting the original manuscript and revising it.</w:t>
      </w:r>
    </w:p>
    <w:p w14:paraId="00000010" w14:textId="77777777" w:rsidR="00E03F53" w:rsidRDefault="00E03F53">
      <w:pPr>
        <w:spacing w:before="240"/>
        <w:ind w:right="-20"/>
        <w:rPr>
          <w:rFonts w:ascii="Calibri" w:eastAsia="Calibri" w:hAnsi="Calibri" w:cs="Calibri"/>
          <w:color w:val="00000A"/>
          <w:sz w:val="28"/>
          <w:szCs w:val="28"/>
        </w:rPr>
      </w:pPr>
    </w:p>
    <w:p w14:paraId="00000011" w14:textId="77777777" w:rsidR="00E03F53" w:rsidRDefault="00D47927">
      <w:pPr>
        <w:spacing w:before="240"/>
        <w:ind w:right="-20"/>
        <w:rPr>
          <w:rFonts w:ascii="Calibri" w:eastAsia="Calibri" w:hAnsi="Calibri" w:cs="Calibri"/>
          <w:b/>
          <w:sz w:val="24"/>
          <w:szCs w:val="24"/>
        </w:rPr>
      </w:pPr>
      <w:r>
        <w:rPr>
          <w:rFonts w:ascii="Calibri" w:eastAsia="Calibri" w:hAnsi="Calibri" w:cs="Calibri"/>
          <w:b/>
          <w:sz w:val="24"/>
          <w:szCs w:val="24"/>
        </w:rPr>
        <w:t>Keywords</w:t>
      </w:r>
    </w:p>
    <w:p w14:paraId="00000012" w14:textId="77777777" w:rsidR="00E03F53" w:rsidRDefault="00D47927">
      <w:pPr>
        <w:spacing w:before="240"/>
        <w:ind w:right="-20"/>
        <w:rPr>
          <w:rFonts w:ascii="Calibri" w:eastAsia="Calibri" w:hAnsi="Calibri" w:cs="Calibri"/>
          <w:sz w:val="24"/>
          <w:szCs w:val="24"/>
        </w:rPr>
      </w:pPr>
      <w:r>
        <w:rPr>
          <w:rFonts w:ascii="Calibri" w:eastAsia="Calibri" w:hAnsi="Calibri" w:cs="Calibri"/>
          <w:sz w:val="24"/>
          <w:szCs w:val="24"/>
        </w:rPr>
        <w:t>mosquitoes, mortality, meta-analysis, senescence, mark-release-recapture, vector-borne disease, Bayesian, hierarchical model</w:t>
      </w:r>
    </w:p>
    <w:p w14:paraId="00000013" w14:textId="77777777" w:rsidR="00E03F53" w:rsidRDefault="00E03F53">
      <w:pPr>
        <w:spacing w:before="240"/>
        <w:ind w:right="-20"/>
        <w:rPr>
          <w:rFonts w:ascii="Calibri" w:eastAsia="Calibri" w:hAnsi="Calibri" w:cs="Calibri"/>
          <w:color w:val="00000A"/>
          <w:sz w:val="28"/>
          <w:szCs w:val="28"/>
        </w:rPr>
      </w:pPr>
    </w:p>
    <w:p w14:paraId="00000014" w14:textId="77777777" w:rsidR="00E03F53" w:rsidRDefault="00D47927">
      <w:pPr>
        <w:spacing w:before="240"/>
        <w:ind w:right="-20"/>
        <w:rPr>
          <w:rFonts w:ascii="Calibri" w:eastAsia="Calibri" w:hAnsi="Calibri" w:cs="Calibri"/>
          <w:b/>
          <w:sz w:val="24"/>
          <w:szCs w:val="24"/>
        </w:rPr>
      </w:pPr>
      <w:r>
        <w:rPr>
          <w:rFonts w:ascii="Calibri" w:eastAsia="Calibri" w:hAnsi="Calibri" w:cs="Calibri"/>
          <w:b/>
          <w:sz w:val="24"/>
          <w:szCs w:val="24"/>
        </w:rPr>
        <w:lastRenderedPageBreak/>
        <w:t>Introduction</w:t>
      </w:r>
    </w:p>
    <w:p w14:paraId="00000015" w14:textId="48A0F97B" w:rsidR="00E03F53" w:rsidRDefault="00D47927">
      <w:pPr>
        <w:spacing w:before="240"/>
        <w:ind w:right="-20"/>
        <w:rPr>
          <w:rFonts w:ascii="Calibri" w:eastAsia="Calibri" w:hAnsi="Calibri" w:cs="Calibri"/>
          <w:color w:val="00000A"/>
          <w:sz w:val="28"/>
          <w:szCs w:val="28"/>
        </w:rPr>
      </w:pPr>
      <w:r>
        <w:rPr>
          <w:rFonts w:ascii="Calibri" w:eastAsia="Calibri" w:hAnsi="Calibri" w:cs="Calibri"/>
          <w:sz w:val="24"/>
          <w:szCs w:val="24"/>
        </w:rPr>
        <w:t xml:space="preserve">Some of the most important infectious diseases aﬄicting humans are transmitted by mosquitoes, including pathogens such as the causative agent of malaria that have been associated with humans throughout our evolutionary history </w:t>
      </w:r>
      <w:r w:rsidR="00267810">
        <w:rPr>
          <w:rFonts w:ascii="Calibri" w:eastAsia="Calibri" w:hAnsi="Calibri" w:cs="Calibri"/>
          <w:sz w:val="24"/>
          <w:szCs w:val="24"/>
        </w:rPr>
        <w:fldChar w:fldCharType="begin"/>
      </w:r>
      <w:r w:rsidR="00267810">
        <w:rPr>
          <w:rFonts w:ascii="Calibri" w:eastAsia="Calibri" w:hAnsi="Calibri" w:cs="Calibri"/>
          <w:sz w:val="24"/>
          <w:szCs w:val="24"/>
        </w:rPr>
        <w:instrText xml:space="preserve"> ADDIN EN.CITE &lt;EndNote&gt;&lt;Cite&gt;&lt;Author&gt;Carter&lt;/Author&gt;&lt;Year&gt;2002&lt;/Year&gt;&lt;RecNum&gt;5&lt;/RecNum&gt;&lt;DisplayText&gt;(Carter and Mendis 2002)&lt;/DisplayText&gt;&lt;record&gt;&lt;rec-number&gt;5&lt;/rec-number&gt;&lt;foreign-keys&gt;&lt;key app="EN" db-id="zwtzeext2wxt59e9zrn5dx9sezwpptfs9dd9" timestamp="1653050647"&gt;5&lt;/key&gt;&lt;/foreign-keys&gt;&lt;ref-type name="Journal Article"&gt;17&lt;/ref-type&gt;&lt;contributors&gt;&lt;authors&gt;&lt;author&gt;Carter, Richard&lt;/author&gt;&lt;author&gt;Mendis, Kamini N&lt;/author&gt;&lt;/authors&gt;&lt;/contributors&gt;&lt;titles&gt;&lt;title&gt;Evolutionary and historical aspects of the burden of malaria&lt;/title&gt;&lt;secondary-title&gt;Clinical microbiology reviews&lt;/secondary-title&gt;&lt;/titles&gt;&lt;periodical&gt;&lt;full-title&gt;Clinical microbiology reviews&lt;/full-title&gt;&lt;/periodical&gt;&lt;pages&gt;564-594&lt;/pages&gt;&lt;volume&gt;15&lt;/volume&gt;&lt;number&gt;4&lt;/number&gt;&lt;dates&gt;&lt;year&gt;2002&lt;/year&gt;&lt;/dates&gt;&lt;isbn&gt;0893-8512&lt;/isbn&gt;&lt;urls&gt;&lt;/urls&gt;&lt;/record&gt;&lt;/Cite&gt;&lt;/EndNote&gt;</w:instrText>
      </w:r>
      <w:r w:rsidR="00267810">
        <w:rPr>
          <w:rFonts w:ascii="Calibri" w:eastAsia="Calibri" w:hAnsi="Calibri" w:cs="Calibri"/>
          <w:sz w:val="24"/>
          <w:szCs w:val="24"/>
        </w:rPr>
        <w:fldChar w:fldCharType="separate"/>
      </w:r>
      <w:r w:rsidR="00267810">
        <w:rPr>
          <w:rFonts w:ascii="Calibri" w:eastAsia="Calibri" w:hAnsi="Calibri" w:cs="Calibri"/>
          <w:noProof/>
          <w:sz w:val="24"/>
          <w:szCs w:val="24"/>
        </w:rPr>
        <w:t>(Carter and Mendis 2002)</w:t>
      </w:r>
      <w:r w:rsidR="00267810">
        <w:rPr>
          <w:rFonts w:ascii="Calibri" w:eastAsia="Calibri" w:hAnsi="Calibri" w:cs="Calibri"/>
          <w:sz w:val="24"/>
          <w:szCs w:val="24"/>
        </w:rPr>
        <w:fldChar w:fldCharType="end"/>
      </w:r>
      <w:r>
        <w:rPr>
          <w:rFonts w:ascii="Calibri" w:eastAsia="Calibri" w:hAnsi="Calibri" w:cs="Calibri"/>
          <w:sz w:val="24"/>
          <w:szCs w:val="24"/>
        </w:rPr>
        <w:t>, as well recently emergent infections, such as the Zika</w:t>
      </w:r>
      <w:r w:rsidR="004C093C">
        <w:rPr>
          <w:rFonts w:ascii="Calibri" w:eastAsia="Calibri" w:hAnsi="Calibri" w:cs="Calibri"/>
          <w:sz w:val="24"/>
          <w:szCs w:val="24"/>
        </w:rPr>
        <w:t xml:space="preserve"> virus</w:t>
      </w:r>
      <w:r>
        <w:rPr>
          <w:rFonts w:ascii="Calibri" w:eastAsia="Calibri" w:hAnsi="Calibri" w:cs="Calibri"/>
          <w:sz w:val="24"/>
          <w:szCs w:val="24"/>
        </w:rPr>
        <w:t xml:space="preserve">. Most mosquito species have a “gonotrophic cycle” involving successive episodes of vertebrate blood feeding, egg maturation and oviposition </w:t>
      </w:r>
      <w:r w:rsidR="00267810">
        <w:rPr>
          <w:rFonts w:ascii="Calibri" w:eastAsia="Calibri" w:hAnsi="Calibri" w:cs="Calibri"/>
          <w:sz w:val="24"/>
          <w:szCs w:val="24"/>
        </w:rPr>
        <w:fldChar w:fldCharType="begin"/>
      </w:r>
      <w:r w:rsidR="00267810">
        <w:rPr>
          <w:rFonts w:ascii="Calibri" w:eastAsia="Calibri" w:hAnsi="Calibri" w:cs="Calibri"/>
          <w:sz w:val="24"/>
          <w:szCs w:val="24"/>
        </w:rPr>
        <w:instrText xml:space="preserve"> ADDIN EN.CITE &lt;EndNote&gt;&lt;Cite&gt;&lt;Author&gt;Silver&lt;/Author&gt;&lt;Year&gt;2007&lt;/Year&gt;&lt;RecNum&gt;6&lt;/RecNum&gt;&lt;DisplayText&gt;(Silver 2007)&lt;/DisplayText&gt;&lt;record&gt;&lt;rec-number&gt;6&lt;/rec-number&gt;&lt;foreign-keys&gt;&lt;key app="EN" db-id="zwtzeext2wxt59e9zrn5dx9sezwpptfs9dd9" timestamp="1653050647"&gt;6&lt;/key&gt;&lt;/foreign-keys&gt;&lt;ref-type name="Book"&gt;6&lt;/ref-type&gt;&lt;contributors&gt;&lt;authors&gt;&lt;author&gt;Silver, John B&lt;/author&gt;&lt;/authors&gt;&lt;/contributors&gt;&lt;titles&gt;&lt;title&gt;Mosquito ecology: field sampling methods&lt;/title&gt;&lt;/titles&gt;&lt;dates&gt;&lt;year&gt;2007&lt;/year&gt;&lt;/dates&gt;&lt;publisher&gt;springer science &amp;amp; business media&lt;/publisher&gt;&lt;isbn&gt;140206666X&lt;/isbn&gt;&lt;urls&gt;&lt;/urls&gt;&lt;/record&gt;&lt;/Cite&gt;&lt;/EndNote&gt;</w:instrText>
      </w:r>
      <w:r w:rsidR="00267810">
        <w:rPr>
          <w:rFonts w:ascii="Calibri" w:eastAsia="Calibri" w:hAnsi="Calibri" w:cs="Calibri"/>
          <w:sz w:val="24"/>
          <w:szCs w:val="24"/>
        </w:rPr>
        <w:fldChar w:fldCharType="separate"/>
      </w:r>
      <w:r w:rsidR="00267810">
        <w:rPr>
          <w:rFonts w:ascii="Calibri" w:eastAsia="Calibri" w:hAnsi="Calibri" w:cs="Calibri"/>
          <w:noProof/>
          <w:sz w:val="24"/>
          <w:szCs w:val="24"/>
        </w:rPr>
        <w:t>(Silver 2007)</w:t>
      </w:r>
      <w:r w:rsidR="00267810">
        <w:rPr>
          <w:rFonts w:ascii="Calibri" w:eastAsia="Calibri" w:hAnsi="Calibri" w:cs="Calibri"/>
          <w:sz w:val="24"/>
          <w:szCs w:val="24"/>
        </w:rPr>
        <w:fldChar w:fldCharType="end"/>
      </w:r>
      <w:r>
        <w:rPr>
          <w:rFonts w:ascii="Calibri" w:eastAsia="Calibri" w:hAnsi="Calibri" w:cs="Calibri"/>
          <w:sz w:val="24"/>
          <w:szCs w:val="24"/>
        </w:rPr>
        <w:t xml:space="preserve">. In order for a mosquito to transmit a pathogen it must feed on an infectious person and live long enough to complete at least one gonotrophic cycle and feed on an uninfected and susceptible individual. Adult lifespan is thus a critical determinant of the ability of a mosquito population to allow the persistence of an indirectly transmitted infection </w:t>
      </w:r>
      <w:r w:rsidR="00267810">
        <w:rPr>
          <w:rFonts w:ascii="Calibri" w:eastAsia="Calibri" w:hAnsi="Calibri" w:cs="Calibri"/>
          <w:sz w:val="24"/>
          <w:szCs w:val="24"/>
        </w:rPr>
        <w:fldChar w:fldCharType="begin"/>
      </w:r>
      <w:r w:rsidR="00267810">
        <w:rPr>
          <w:rFonts w:ascii="Calibri" w:eastAsia="Calibri" w:hAnsi="Calibri" w:cs="Calibri"/>
          <w:sz w:val="24"/>
          <w:szCs w:val="24"/>
        </w:rPr>
        <w:instrText xml:space="preserve"> ADDIN EN.CITE &lt;EndNote&gt;&lt;Cite&gt;&lt;Author&gt;Macdonald&lt;/Author&gt;&lt;Year&gt;1957&lt;/Year&gt;&lt;RecNum&gt;7&lt;/RecNum&gt;&lt;DisplayText&gt;(Macdonald 1957)&lt;/DisplayText&gt;&lt;record&gt;&lt;rec-number&gt;7&lt;/rec-number&gt;&lt;foreign-keys&gt;&lt;key app="EN" db-id="zwtzeext2wxt59e9zrn5dx9sezwpptfs9dd9" timestamp="1653050647"&gt;7&lt;/key&gt;&lt;/foreign-keys&gt;&lt;ref-type name="Book"&gt;6&lt;/ref-type&gt;&lt;contributors&gt;&lt;authors&gt;&lt;author&gt;Macdonald, George&lt;/author&gt;&lt;/authors&gt;&lt;/contributors&gt;&lt;titles&gt;&lt;title&gt;The epidemiology and control of malaria&lt;/title&gt;&lt;/titles&gt;&lt;dates&gt;&lt;year&gt;1957&lt;/year&gt;&lt;/dates&gt;&lt;publisher&gt;Oxford University Press&lt;/publisher&gt;&lt;urls&gt;&lt;/urls&gt;&lt;/record&gt;&lt;/Cite&gt;&lt;/EndNote&gt;</w:instrText>
      </w:r>
      <w:r w:rsidR="00267810">
        <w:rPr>
          <w:rFonts w:ascii="Calibri" w:eastAsia="Calibri" w:hAnsi="Calibri" w:cs="Calibri"/>
          <w:sz w:val="24"/>
          <w:szCs w:val="24"/>
        </w:rPr>
        <w:fldChar w:fldCharType="separate"/>
      </w:r>
      <w:r w:rsidR="00267810">
        <w:rPr>
          <w:rFonts w:ascii="Calibri" w:eastAsia="Calibri" w:hAnsi="Calibri" w:cs="Calibri"/>
          <w:noProof/>
          <w:sz w:val="24"/>
          <w:szCs w:val="24"/>
        </w:rPr>
        <w:t>(Macdonald 1957)</w:t>
      </w:r>
      <w:r w:rsidR="00267810">
        <w:rPr>
          <w:rFonts w:ascii="Calibri" w:eastAsia="Calibri" w:hAnsi="Calibri" w:cs="Calibri"/>
          <w:sz w:val="24"/>
          <w:szCs w:val="24"/>
        </w:rPr>
        <w:fldChar w:fldCharType="end"/>
      </w:r>
      <w:r>
        <w:rPr>
          <w:rFonts w:ascii="Calibri" w:eastAsia="Calibri" w:hAnsi="Calibri" w:cs="Calibri"/>
          <w:sz w:val="24"/>
          <w:szCs w:val="24"/>
        </w:rPr>
        <w:t xml:space="preserve">. Lifespan can of course be straightforwardly assessed in the laboratory, but it is generally accepted that measurements under relatively benign laboratory conditions have limited relevance in the field, and much eﬀort has been directed at estimating this parameter in the vector’s natural environment </w:t>
      </w:r>
      <w:r w:rsidR="00267810">
        <w:rPr>
          <w:rFonts w:ascii="Calibri" w:eastAsia="Calibri" w:hAnsi="Calibri" w:cs="Calibri"/>
          <w:sz w:val="24"/>
          <w:szCs w:val="24"/>
        </w:rPr>
        <w:fldChar w:fldCharType="begin"/>
      </w:r>
      <w:r w:rsidR="00267810">
        <w:rPr>
          <w:rFonts w:ascii="Calibri" w:eastAsia="Calibri" w:hAnsi="Calibri" w:cs="Calibri"/>
          <w:sz w:val="24"/>
          <w:szCs w:val="24"/>
        </w:rPr>
        <w:instrText xml:space="preserve"> ADDIN EN.CITE &lt;EndNote&gt;&lt;Cite&gt;&lt;Author&gt;Clements&lt;/Author&gt;&lt;Year&gt;1981&lt;/Year&gt;&lt;RecNum&gt;8&lt;/RecNum&gt;&lt;DisplayText&gt;(Clements and Paterson 1981, Guerra, Reiner et al. 2014)&lt;/DisplayText&gt;&lt;record&gt;&lt;rec-number&gt;8&lt;/rec-number&gt;&lt;foreign-keys&gt;&lt;key app="EN" db-id="zwtzeext2wxt59e9zrn5dx9sezwpptfs9dd9" timestamp="1653050647"&gt;8&lt;/key&gt;&lt;/foreign-keys&gt;&lt;ref-type name="Journal Article"&gt;17&lt;/ref-type&gt;&lt;contributors&gt;&lt;authors&gt;&lt;author&gt;Clements, AN&lt;/author&gt;&lt;author&gt;Paterson, GD&lt;/author&gt;&lt;/authors&gt;&lt;/contributors&gt;&lt;titles&gt;&lt;title&gt;The analysis of mortality and survival rates in wild populations of mosquitoes&lt;/title&gt;&lt;secondary-title&gt;Journal of applied ecology&lt;/secondary-title&gt;&lt;/titles&gt;&lt;periodical&gt;&lt;full-title&gt;Journal of applied ecology&lt;/full-title&gt;&lt;/periodical&gt;&lt;pages&gt;373-399&lt;/pages&gt;&lt;dates&gt;&lt;year&gt;1981&lt;/year&gt;&lt;/dates&gt;&lt;isbn&gt;0021-8901&lt;/isbn&gt;&lt;urls&gt;&lt;/urls&gt;&lt;/record&gt;&lt;/Cite&gt;&lt;Cite&gt;&lt;Author&gt;Guerra&lt;/Author&gt;&lt;Year&gt;2014&lt;/Year&gt;&lt;RecNum&gt;9&lt;/RecNum&gt;&lt;record&gt;&lt;rec-number&gt;9&lt;/rec-number&gt;&lt;foreign-keys&gt;&lt;key app="EN" db-id="zwtzeext2wxt59e9zrn5dx9sezwpptfs9dd9" timestamp="1653050647"&gt;9&lt;/key&gt;&lt;/foreign-keys&gt;&lt;ref-type name="Journal Article"&gt;17&lt;/ref-type&gt;&lt;contributors&gt;&lt;authors&gt;&lt;author&gt;Guerra, Carlos A&lt;/author&gt;&lt;author&gt;Reiner, Robert C&lt;/author&gt;&lt;author&gt;Perkins, T Alex&lt;/author&gt;&lt;author&gt;Lindsay, Steve W&lt;/author&gt;&lt;author&gt;Midega, Janet T&lt;/author&gt;&lt;author&gt;Brady, Oliver J&lt;/author&gt;&lt;author&gt;Barker, Christopher M&lt;/author&gt;&lt;author&gt;Reisen, William K&lt;/author&gt;&lt;author&gt;Harrington, Laura C&lt;/author&gt;&lt;author&gt;Takken, Willem&lt;/author&gt;&lt;author&gt;vectors&lt;/author&gt;&lt;/authors&gt;&lt;/contributors&gt;&lt;titles&gt;&lt;title&gt;A global assembly of adult female mosquito mark-release-recapture data to inform the control of mosquito-borne pathogens&lt;/title&gt;&lt;secondary-title&gt;Parasites &amp;amp; vectors&lt;/secondary-title&gt;&lt;/titles&gt;&lt;periodical&gt;&lt;full-title&gt;Parasites &amp;amp; vectors&lt;/full-title&gt;&lt;/periodical&gt;&lt;pages&gt;1-15&lt;/pages&gt;&lt;volume&gt;7&lt;/volume&gt;&lt;number&gt;1&lt;/number&gt;&lt;dates&gt;&lt;year&gt;2014&lt;/year&gt;&lt;/dates&gt;&lt;isbn&gt;1756-3305&lt;/isbn&gt;&lt;urls&gt;&lt;/urls&gt;&lt;/record&gt;&lt;/Cite&gt;&lt;/EndNote&gt;</w:instrText>
      </w:r>
      <w:r w:rsidR="00267810">
        <w:rPr>
          <w:rFonts w:ascii="Calibri" w:eastAsia="Calibri" w:hAnsi="Calibri" w:cs="Calibri"/>
          <w:sz w:val="24"/>
          <w:szCs w:val="24"/>
        </w:rPr>
        <w:fldChar w:fldCharType="separate"/>
      </w:r>
      <w:r w:rsidR="00267810">
        <w:rPr>
          <w:rFonts w:ascii="Calibri" w:eastAsia="Calibri" w:hAnsi="Calibri" w:cs="Calibri"/>
          <w:noProof/>
          <w:sz w:val="24"/>
          <w:szCs w:val="24"/>
        </w:rPr>
        <w:t>(Clements and Paterson 1981, Guerra, Reiner et al. 2014)</w:t>
      </w:r>
      <w:r w:rsidR="00267810">
        <w:rPr>
          <w:rFonts w:ascii="Calibri" w:eastAsia="Calibri" w:hAnsi="Calibri" w:cs="Calibri"/>
          <w:sz w:val="24"/>
          <w:szCs w:val="24"/>
        </w:rPr>
        <w:fldChar w:fldCharType="end"/>
      </w:r>
      <w:r>
        <w:rPr>
          <w:rFonts w:ascii="Calibri" w:eastAsia="Calibri" w:hAnsi="Calibri" w:cs="Calibri"/>
          <w:sz w:val="24"/>
          <w:szCs w:val="24"/>
        </w:rPr>
        <w:t xml:space="preserve">. Most work has focused on assessing average daily mortality rates, and the simplest assumption is that these do not vary with mosquito age – in this case, longevity is simply the reciprocal of mortality. Testing this assumption and discovering whether mosquitoes senesce or show other types of age-dependent mortality has also been studied in the field </w:t>
      </w:r>
      <w:r w:rsidR="00267810">
        <w:rPr>
          <w:rFonts w:ascii="Calibri" w:eastAsia="Calibri" w:hAnsi="Calibri" w:cs="Calibri"/>
          <w:sz w:val="24"/>
          <w:szCs w:val="24"/>
        </w:rPr>
        <w:fldChar w:fldCharType="begin">
          <w:fldData xml:space="preserve">PEVuZE5vdGU+PENpdGU+PEF1dGhvcj5DbGVtZW50czwvQXV0aG9yPjxZZWFyPjE5ODE8L1llYXI+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=
</w:fldData>
        </w:fldChar>
      </w:r>
      <w:r w:rsidR="00267810">
        <w:rPr>
          <w:rFonts w:ascii="Calibri" w:eastAsia="Calibri" w:hAnsi="Calibri" w:cs="Calibri"/>
          <w:sz w:val="24"/>
          <w:szCs w:val="24"/>
        </w:rPr>
        <w:instrText xml:space="preserve"> ADDIN EN.CITE </w:instrText>
      </w:r>
      <w:r w:rsidR="00267810">
        <w:rPr>
          <w:rFonts w:ascii="Calibri" w:eastAsia="Calibri" w:hAnsi="Calibri" w:cs="Calibri"/>
          <w:sz w:val="24"/>
          <w:szCs w:val="24"/>
        </w:rPr>
        <w:fldChar w:fldCharType="begin">
          <w:fldData xml:space="preserve">PEVuZE5vdGU+PENpdGU+PEF1dGhvcj5DbGVtZW50czwvQXV0aG9yPjxZZWFyPjE5ODE8L1llYXI+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=
</w:fldData>
        </w:fldChar>
      </w:r>
      <w:r w:rsidR="00267810">
        <w:rPr>
          <w:rFonts w:ascii="Calibri" w:eastAsia="Calibri" w:hAnsi="Calibri" w:cs="Calibri"/>
          <w:sz w:val="24"/>
          <w:szCs w:val="24"/>
        </w:rPr>
        <w:instrText xml:space="preserve"> ADDIN EN.CITE.DATA </w:instrText>
      </w:r>
      <w:r w:rsidR="00267810">
        <w:rPr>
          <w:rFonts w:ascii="Calibri" w:eastAsia="Calibri" w:hAnsi="Calibri" w:cs="Calibri"/>
          <w:sz w:val="24"/>
          <w:szCs w:val="24"/>
        </w:rPr>
      </w:r>
      <w:r w:rsidR="00267810">
        <w:rPr>
          <w:rFonts w:ascii="Calibri" w:eastAsia="Calibri" w:hAnsi="Calibri" w:cs="Calibri"/>
          <w:sz w:val="24"/>
          <w:szCs w:val="24"/>
        </w:rPr>
        <w:fldChar w:fldCharType="end"/>
      </w:r>
      <w:r w:rsidR="00267810">
        <w:rPr>
          <w:rFonts w:ascii="Calibri" w:eastAsia="Calibri" w:hAnsi="Calibri" w:cs="Calibri"/>
          <w:sz w:val="24"/>
          <w:szCs w:val="24"/>
        </w:rPr>
      </w:r>
      <w:r w:rsidR="00267810">
        <w:rPr>
          <w:rFonts w:ascii="Calibri" w:eastAsia="Calibri" w:hAnsi="Calibri" w:cs="Calibri"/>
          <w:sz w:val="24"/>
          <w:szCs w:val="24"/>
        </w:rPr>
        <w:fldChar w:fldCharType="separate"/>
      </w:r>
      <w:r w:rsidR="00267810">
        <w:rPr>
          <w:rFonts w:ascii="Calibri" w:eastAsia="Calibri" w:hAnsi="Calibri" w:cs="Calibri"/>
          <w:noProof/>
          <w:sz w:val="24"/>
          <w:szCs w:val="24"/>
        </w:rPr>
        <w:t>(Clements and Paterson 1981, Harrington, Vermeylen et al. 2014, Hugo, Jeffery et al. 2014)</w:t>
      </w:r>
      <w:r w:rsidR="00267810">
        <w:rPr>
          <w:rFonts w:ascii="Calibri" w:eastAsia="Calibri" w:hAnsi="Calibri" w:cs="Calibri"/>
          <w:sz w:val="24"/>
          <w:szCs w:val="24"/>
        </w:rPr>
        <w:fldChar w:fldCharType="end"/>
      </w:r>
      <w:r>
        <w:rPr>
          <w:rFonts w:ascii="Calibri" w:eastAsia="Calibri" w:hAnsi="Calibri" w:cs="Calibri"/>
          <w:sz w:val="24"/>
          <w:szCs w:val="24"/>
        </w:rPr>
        <w:t>.</w:t>
      </w:r>
    </w:p>
    <w:p w14:paraId="00000016" w14:textId="20B9D525" w:rsidR="00E03F53" w:rsidRDefault="00D47927">
      <w:pPr>
        <w:spacing w:before="240"/>
        <w:ind w:right="-20"/>
        <w:rPr>
          <w:rFonts w:ascii="Calibri" w:eastAsia="Calibri" w:hAnsi="Calibri" w:cs="Calibri"/>
          <w:color w:val="00000A"/>
          <w:sz w:val="28"/>
          <w:szCs w:val="28"/>
        </w:rPr>
      </w:pPr>
      <w:r>
        <w:rPr>
          <w:rFonts w:ascii="Calibri" w:eastAsia="Calibri" w:hAnsi="Calibri" w:cs="Calibri"/>
          <w:sz w:val="24"/>
          <w:szCs w:val="24"/>
        </w:rPr>
        <w:t xml:space="preserve">There are two main strategies to estimate mosquito longevity. The first is through mark-release-recapture (MRR) experiments, a technique that is widely </w:t>
      </w:r>
      <w:r w:rsidR="00AA530A">
        <w:rPr>
          <w:rFonts w:ascii="Calibri" w:eastAsia="Calibri" w:hAnsi="Calibri" w:cs="Calibri"/>
          <w:sz w:val="24"/>
          <w:szCs w:val="24"/>
        </w:rPr>
        <w:t xml:space="preserve">used </w:t>
      </w:r>
      <w:r>
        <w:rPr>
          <w:rFonts w:ascii="Calibri" w:eastAsia="Calibri" w:hAnsi="Calibri" w:cs="Calibri"/>
          <w:sz w:val="24"/>
          <w:szCs w:val="24"/>
        </w:rPr>
        <w:t xml:space="preserve">to estimate lifespan in many types of animal. As applied to mosquitoes, insects are caught in the field or reared in the laboratory and then marked, typically with fluorescent dust. The mosquitoes are then released into the field </w:t>
      </w:r>
      <w:r w:rsidR="00D42CC5">
        <w:rPr>
          <w:rFonts w:ascii="Calibri" w:eastAsia="Calibri" w:hAnsi="Calibri" w:cs="Calibri"/>
          <w:sz w:val="24"/>
          <w:szCs w:val="24"/>
        </w:rPr>
        <w:t xml:space="preserve">and attempts made to </w:t>
      </w:r>
      <w:r>
        <w:rPr>
          <w:rFonts w:ascii="Calibri" w:eastAsia="Calibri" w:hAnsi="Calibri" w:cs="Calibri"/>
          <w:sz w:val="24"/>
          <w:szCs w:val="24"/>
        </w:rPr>
        <w:t xml:space="preserve">recapture </w:t>
      </w:r>
      <w:r w:rsidR="00D42CC5">
        <w:rPr>
          <w:rFonts w:ascii="Calibri" w:eastAsia="Calibri" w:hAnsi="Calibri" w:cs="Calibri"/>
          <w:sz w:val="24"/>
          <w:szCs w:val="24"/>
        </w:rPr>
        <w:t>them</w:t>
      </w:r>
      <w:r>
        <w:rPr>
          <w:rFonts w:ascii="Calibri" w:eastAsia="Calibri" w:hAnsi="Calibri" w:cs="Calibri"/>
          <w:sz w:val="24"/>
          <w:szCs w:val="24"/>
        </w:rPr>
        <w:t xml:space="preserve">, for example using human baits or light traps, usually over an extended period of time. Mortality rates can be statistically estimated from the numbers of recaptures given certain assumptions </w:t>
      </w:r>
      <w:r w:rsidR="00267810">
        <w:rPr>
          <w:rFonts w:ascii="Calibri" w:eastAsia="Calibri" w:hAnsi="Calibri" w:cs="Calibri"/>
          <w:sz w:val="24"/>
          <w:szCs w:val="24"/>
        </w:rPr>
        <w:fldChar w:fldCharType="begin"/>
      </w:r>
      <w:r w:rsidR="00267810">
        <w:rPr>
          <w:rFonts w:ascii="Calibri" w:eastAsia="Calibri" w:hAnsi="Calibri" w:cs="Calibri"/>
          <w:sz w:val="24"/>
          <w:szCs w:val="24"/>
        </w:rPr>
        <w:instrText xml:space="preserve"> ADDIN EN.CITE &lt;EndNote&gt;&lt;Cite&gt;&lt;Author&gt;Silver&lt;/Author&gt;&lt;Year&gt;2007&lt;/Year&gt;&lt;RecNum&gt;6&lt;/RecNum&gt;&lt;DisplayText&gt;(Silver 2007)&lt;/DisplayText&gt;&lt;record&gt;&lt;rec-number&gt;6&lt;/rec-number&gt;&lt;foreign-keys&gt;&lt;key app="EN" db-id="zwtzeext2wxt59e9zrn5dx9sezwpptfs9dd9" timestamp="1653050647"&gt;6&lt;/key&gt;&lt;/foreign-keys&gt;&lt;ref-type name="Book"&gt;6&lt;/ref-type&gt;&lt;contributors&gt;&lt;authors&gt;&lt;author&gt;Silver, John B&lt;/author&gt;&lt;/authors&gt;&lt;/contributors&gt;&lt;titles&gt;&lt;title&gt;Mosquito ecology: field sampling methods&lt;/title&gt;&lt;/titles&gt;&lt;dates&gt;&lt;year&gt;2007&lt;/year&gt;&lt;/dates&gt;&lt;publisher&gt;springer science &amp;amp; business media&lt;/publisher&gt;&lt;isbn&gt;140206666X&lt;/isbn&gt;&lt;urls&gt;&lt;/urls&gt;&lt;/record&gt;&lt;/Cite&gt;&lt;/EndNote&gt;</w:instrText>
      </w:r>
      <w:r w:rsidR="00267810">
        <w:rPr>
          <w:rFonts w:ascii="Calibri" w:eastAsia="Calibri" w:hAnsi="Calibri" w:cs="Calibri"/>
          <w:sz w:val="24"/>
          <w:szCs w:val="24"/>
        </w:rPr>
        <w:fldChar w:fldCharType="separate"/>
      </w:r>
      <w:r w:rsidR="00267810">
        <w:rPr>
          <w:rFonts w:ascii="Calibri" w:eastAsia="Calibri" w:hAnsi="Calibri" w:cs="Calibri"/>
          <w:noProof/>
          <w:sz w:val="24"/>
          <w:szCs w:val="24"/>
        </w:rPr>
        <w:t>(Silver 2007)</w:t>
      </w:r>
      <w:r w:rsidR="00267810">
        <w:rPr>
          <w:rFonts w:ascii="Calibri" w:eastAsia="Calibri" w:hAnsi="Calibri" w:cs="Calibri"/>
          <w:sz w:val="24"/>
          <w:szCs w:val="24"/>
        </w:rPr>
        <w:fldChar w:fldCharType="end"/>
      </w:r>
      <w:r>
        <w:rPr>
          <w:rFonts w:ascii="Calibri" w:eastAsia="Calibri" w:hAnsi="Calibri" w:cs="Calibri"/>
          <w:sz w:val="24"/>
          <w:szCs w:val="24"/>
        </w:rPr>
        <w:t xml:space="preserve">. The main challenges with MRR is ensuring the marking technique does not aﬀect recapture probability and distinguishing mortality from mosquitoes dispersing out of range of being recaptured. Also, releasing insects that can transmit disease (especially if this </w:t>
      </w:r>
      <w:r w:rsidR="009673E1">
        <w:rPr>
          <w:rFonts w:ascii="Calibri" w:eastAsia="Calibri" w:hAnsi="Calibri" w:cs="Calibri"/>
          <w:sz w:val="24"/>
          <w:szCs w:val="24"/>
        </w:rPr>
        <w:t xml:space="preserve">significantly </w:t>
      </w:r>
      <w:r>
        <w:rPr>
          <w:rFonts w:ascii="Calibri" w:eastAsia="Calibri" w:hAnsi="Calibri" w:cs="Calibri"/>
          <w:sz w:val="24"/>
          <w:szCs w:val="24"/>
        </w:rPr>
        <w:t>increases ambient population levels) raises important ethical issues.</w:t>
      </w:r>
    </w:p>
    <w:p w14:paraId="00000017" w14:textId="7D542D02" w:rsidR="00E03F53" w:rsidRPr="00897861" w:rsidRDefault="00D47927">
      <w:pPr>
        <w:spacing w:before="240"/>
        <w:ind w:right="-20"/>
        <w:rPr>
          <w:rFonts w:ascii="Calibri" w:eastAsia="Calibri" w:hAnsi="Calibri" w:cs="Calibri"/>
          <w:sz w:val="24"/>
          <w:szCs w:val="24"/>
        </w:rPr>
      </w:pPr>
      <w:r>
        <w:rPr>
          <w:rFonts w:ascii="Calibri" w:eastAsia="Calibri" w:hAnsi="Calibri" w:cs="Calibri"/>
          <w:sz w:val="24"/>
          <w:szCs w:val="24"/>
        </w:rPr>
        <w:t xml:space="preserve">The second approach is specific to female mosquitoes and makes use of their gonotrophic cycle and involves two distinct dissection-based techniques. The simplest and most widely used approach is based on the observation that the appearance of the fine tracheoles encasing ovaries changes irreversibly when ovaries first develop </w:t>
      </w:r>
      <w:r w:rsidR="00267810">
        <w:rPr>
          <w:rFonts w:ascii="Calibri" w:eastAsia="Calibri" w:hAnsi="Calibri" w:cs="Calibri"/>
          <w:sz w:val="24"/>
          <w:szCs w:val="24"/>
        </w:rPr>
        <w:fldChar w:fldCharType="begin"/>
      </w:r>
      <w:r w:rsidR="00267810">
        <w:rPr>
          <w:rFonts w:ascii="Calibri" w:eastAsia="Calibri" w:hAnsi="Calibri" w:cs="Calibri"/>
          <w:sz w:val="24"/>
          <w:szCs w:val="24"/>
        </w:rPr>
        <w:instrText xml:space="preserve"> ADDIN EN.CITE &lt;EndNote&gt;&lt;Cite&gt;&lt;Author&gt;Detinova&lt;/Author&gt;&lt;Year&gt;1962&lt;/Year&gt;&lt;RecNum&gt;12&lt;/RecNum&gt;&lt;DisplayText&gt;(Detinova and Bertram 1962)&lt;/DisplayText&gt;&lt;record&gt;&lt;rec-number&gt;12&lt;/rec-number&gt;&lt;foreign-keys&gt;&lt;key app="EN" db-id="zwtzeext2wxt59e9zrn5dx9sezwpptfs9dd9" timestamp="1653050648"&gt;12&lt;/key&gt;&lt;/foreign-keys&gt;&lt;ref-type name="Book"&gt;6&lt;/ref-type&gt;&lt;contributors&gt;&lt;authors&gt;&lt;author&gt;Detinova, Tatiana Sergeevna&lt;/author&gt;&lt;author&gt;Bertram, Douglas S&lt;/author&gt;&lt;/authors&gt;&lt;/contributors&gt;&lt;titles&gt;&lt;title&gt;Age-grouping methods in Diptera of medical importance, with special reference to some vectors of malaria&lt;/title&gt;&lt;/titles&gt;&lt;dates&gt;&lt;year&gt;1962&lt;/year&gt;&lt;/dates&gt;&lt;publisher&gt;World Health Organization&lt;/publisher&gt;&lt;isbn&gt;9241400471&lt;/isbn&gt;&lt;urls&gt;&lt;/urls&gt;&lt;/record&gt;&lt;/Cite&gt;&lt;/EndNote&gt;</w:instrText>
      </w:r>
      <w:r w:rsidR="00267810">
        <w:rPr>
          <w:rFonts w:ascii="Calibri" w:eastAsia="Calibri" w:hAnsi="Calibri" w:cs="Calibri"/>
          <w:sz w:val="24"/>
          <w:szCs w:val="24"/>
        </w:rPr>
        <w:fldChar w:fldCharType="separate"/>
      </w:r>
      <w:r w:rsidR="00267810">
        <w:rPr>
          <w:rFonts w:ascii="Calibri" w:eastAsia="Calibri" w:hAnsi="Calibri" w:cs="Calibri"/>
          <w:noProof/>
          <w:sz w:val="24"/>
          <w:szCs w:val="24"/>
        </w:rPr>
        <w:t>(Detinova and Bertram 1962)</w:t>
      </w:r>
      <w:r w:rsidR="00267810">
        <w:rPr>
          <w:rFonts w:ascii="Calibri" w:eastAsia="Calibri" w:hAnsi="Calibri" w:cs="Calibri"/>
          <w:sz w:val="24"/>
          <w:szCs w:val="24"/>
        </w:rPr>
        <w:fldChar w:fldCharType="end"/>
      </w:r>
      <w:r>
        <w:rPr>
          <w:rFonts w:ascii="Calibri" w:eastAsia="Calibri" w:hAnsi="Calibri" w:cs="Calibri"/>
          <w:sz w:val="24"/>
          <w:szCs w:val="24"/>
        </w:rPr>
        <w:t xml:space="preserve">. The proportion of parous individuals – those individuals that have produced offspring – can be determined by dissecting field-caught specimens and, by making assumptions of the duration of </w:t>
      </w:r>
      <w:r>
        <w:rPr>
          <w:rFonts w:ascii="Calibri" w:eastAsia="Calibri" w:hAnsi="Calibri" w:cs="Calibri"/>
          <w:sz w:val="24"/>
          <w:szCs w:val="24"/>
        </w:rPr>
        <w:lastRenderedPageBreak/>
        <w:t xml:space="preserve">gonotrophic cycles, an estimate of lifespan can be derived. In </w:t>
      </w:r>
      <w:proofErr w:type="spellStart"/>
      <w:r>
        <w:rPr>
          <w:rFonts w:ascii="Calibri" w:eastAsia="Calibri" w:hAnsi="Calibri" w:cs="Calibri"/>
          <w:sz w:val="24"/>
          <w:szCs w:val="24"/>
        </w:rPr>
        <w:t>honour</w:t>
      </w:r>
      <w:proofErr w:type="spellEnd"/>
      <w:r>
        <w:rPr>
          <w:rFonts w:ascii="Calibri" w:eastAsia="Calibri" w:hAnsi="Calibri" w:cs="Calibri"/>
          <w:sz w:val="24"/>
          <w:szCs w:val="24"/>
        </w:rPr>
        <w:t xml:space="preserve"> of the entomologist who first made this observation, this approach is known as </w:t>
      </w:r>
      <w:proofErr w:type="spellStart"/>
      <w:r>
        <w:rPr>
          <w:rFonts w:ascii="Calibri" w:eastAsia="Calibri" w:hAnsi="Calibri" w:cs="Calibri"/>
          <w:sz w:val="24"/>
          <w:szCs w:val="24"/>
        </w:rPr>
        <w:t>Detinova’s</w:t>
      </w:r>
      <w:proofErr w:type="spellEnd"/>
      <w:r>
        <w:rPr>
          <w:rFonts w:ascii="Calibri" w:eastAsia="Calibri" w:hAnsi="Calibri" w:cs="Calibri"/>
          <w:sz w:val="24"/>
          <w:szCs w:val="24"/>
        </w:rPr>
        <w:t xml:space="preserve"> method. The straightforward dissection technique needed to apply this method means it has been widely adopted, but the assumptions that need to be made limit the information that can be derived about mortality. The second technique requires more sophisticated dissection and involves counting the number of reproductive cycles a mosquito has undertaken. The mosquito ovary is made up of ovarioles, each of which typically produces one egg every gonotrophic cycle. After the egg passes into the oviduct, the distended ovariole does not completely recover its previous form, but a discrete dilation remains which can be detected by dissecting the female reproductive organs </w:t>
      </w:r>
      <w:r w:rsidR="00267810">
        <w:rPr>
          <w:rFonts w:ascii="Calibri" w:eastAsia="Calibri" w:hAnsi="Calibri" w:cs="Calibri"/>
          <w:sz w:val="24"/>
          <w:szCs w:val="24"/>
        </w:rPr>
        <w:fldChar w:fldCharType="begin"/>
      </w:r>
      <w:r w:rsidR="00267810">
        <w:rPr>
          <w:rFonts w:ascii="Calibri" w:eastAsia="Calibri" w:hAnsi="Calibri" w:cs="Calibri"/>
          <w:sz w:val="24"/>
          <w:szCs w:val="24"/>
        </w:rPr>
        <w:instrText xml:space="preserve"> ADDIN EN.CITE &lt;EndNote&gt;&lt;Cite&gt;&lt;Author&gt;Polovodova&lt;/Author&gt;&lt;Year&gt;1949&lt;/Year&gt;&lt;RecNum&gt;13&lt;/RecNum&gt;&lt;DisplayText&gt;(Polovodova 1949)&lt;/DisplayText&gt;&lt;record&gt;&lt;rec-number&gt;13&lt;/rec-number&gt;&lt;foreign-keys&gt;&lt;key app="EN" db-id="zwtzeext2wxt59e9zrn5dx9sezwpptfs9dd9" timestamp="1653050648"&gt;13&lt;/key&gt;&lt;/foreign-keys&gt;&lt;ref-type name="Journal Article"&gt;17&lt;/ref-type&gt;&lt;contributors&gt;&lt;authors&gt;&lt;author&gt;Polovodova, VP&lt;/author&gt;&lt;/authors&gt;&lt;/contributors&gt;&lt;titles&gt;&lt;title&gt;The determination of the physiological age of female Anopheles by the number of gonotrophic cycles completed&lt;/title&gt;&lt;secondary-title&gt;Meditsin-skaia Parazitologiia Parazitar Bolezni&lt;/secondary-title&gt;&lt;/titles&gt;&lt;periodical&gt;&lt;full-title&gt;Meditsin-skaia Parazitologiia Parazitar Bolezni&lt;/full-title&gt;&lt;/periodical&gt;&lt;pages&gt;352-355&lt;/pages&gt;&lt;volume&gt;18&lt;/volume&gt;&lt;dates&gt;&lt;year&gt;1949&lt;/year&gt;&lt;/dates&gt;&lt;urls&gt;&lt;/urls&gt;&lt;/record&gt;&lt;/Cite&gt;&lt;/EndNote&gt;</w:instrText>
      </w:r>
      <w:r w:rsidR="00267810">
        <w:rPr>
          <w:rFonts w:ascii="Calibri" w:eastAsia="Calibri" w:hAnsi="Calibri" w:cs="Calibri"/>
          <w:sz w:val="24"/>
          <w:szCs w:val="24"/>
        </w:rPr>
        <w:fldChar w:fldCharType="separate"/>
      </w:r>
      <w:r w:rsidR="00267810">
        <w:rPr>
          <w:rFonts w:ascii="Calibri" w:eastAsia="Calibri" w:hAnsi="Calibri" w:cs="Calibri"/>
          <w:noProof/>
          <w:sz w:val="24"/>
          <w:szCs w:val="24"/>
        </w:rPr>
        <w:t>(Polovodova 1949)</w:t>
      </w:r>
      <w:r w:rsidR="00267810">
        <w:rPr>
          <w:rFonts w:ascii="Calibri" w:eastAsia="Calibri" w:hAnsi="Calibri" w:cs="Calibri"/>
          <w:sz w:val="24"/>
          <w:szCs w:val="24"/>
        </w:rPr>
        <w:fldChar w:fldCharType="end"/>
      </w:r>
      <w:r>
        <w:rPr>
          <w:rFonts w:ascii="Calibri" w:eastAsia="Calibri" w:hAnsi="Calibri" w:cs="Calibri"/>
          <w:sz w:val="24"/>
          <w:szCs w:val="24"/>
        </w:rPr>
        <w:t>. A skilled dissector can determine the number of such dilations, so providing richer data on longevity.</w:t>
      </w:r>
      <w:r w:rsidR="009673E1">
        <w:rPr>
          <w:rFonts w:ascii="Calibri" w:eastAsia="Calibri" w:hAnsi="Calibri" w:cs="Calibri"/>
          <w:sz w:val="24"/>
          <w:szCs w:val="24"/>
        </w:rPr>
        <w:t xml:space="preserve"> T</w:t>
      </w:r>
      <w:r>
        <w:rPr>
          <w:rFonts w:ascii="Calibri" w:eastAsia="Calibri" w:hAnsi="Calibri" w:cs="Calibri"/>
          <w:sz w:val="24"/>
          <w:szCs w:val="24"/>
        </w:rPr>
        <w:t xml:space="preserve">his approach is known as </w:t>
      </w:r>
      <w:proofErr w:type="spellStart"/>
      <w:r>
        <w:rPr>
          <w:rFonts w:ascii="Calibri" w:eastAsia="Calibri" w:hAnsi="Calibri" w:cs="Calibri"/>
          <w:sz w:val="24"/>
          <w:szCs w:val="24"/>
        </w:rPr>
        <w:t>Polovodova’s</w:t>
      </w:r>
      <w:proofErr w:type="spellEnd"/>
      <w:r>
        <w:rPr>
          <w:rFonts w:ascii="Calibri" w:eastAsia="Calibri" w:hAnsi="Calibri" w:cs="Calibri"/>
          <w:sz w:val="24"/>
          <w:szCs w:val="24"/>
        </w:rPr>
        <w:t xml:space="preserve"> method</w:t>
      </w:r>
      <w:r w:rsidR="009673E1" w:rsidRPr="009673E1">
        <w:rPr>
          <w:rFonts w:ascii="Calibri" w:eastAsia="Calibri" w:hAnsi="Calibri" w:cs="Calibri"/>
          <w:sz w:val="24"/>
          <w:szCs w:val="24"/>
        </w:rPr>
        <w:t xml:space="preserve"> </w:t>
      </w:r>
      <w:r w:rsidR="009673E1">
        <w:rPr>
          <w:rFonts w:ascii="Calibri" w:eastAsia="Calibri" w:hAnsi="Calibri" w:cs="Calibri"/>
          <w:sz w:val="24"/>
          <w:szCs w:val="24"/>
        </w:rPr>
        <w:t>after the scientist who first observed these changes</w:t>
      </w:r>
      <w:r>
        <w:rPr>
          <w:rFonts w:ascii="Calibri" w:eastAsia="Calibri" w:hAnsi="Calibri" w:cs="Calibri"/>
          <w:sz w:val="24"/>
          <w:szCs w:val="24"/>
        </w:rPr>
        <w:t>. The challenges of this method include the amount of time and expertise it takes to collect data.</w:t>
      </w:r>
      <w:r w:rsidR="00FE22C0">
        <w:rPr>
          <w:rFonts w:ascii="Calibri" w:eastAsia="Calibri" w:hAnsi="Calibri" w:cs="Calibri"/>
          <w:sz w:val="24"/>
          <w:szCs w:val="24"/>
        </w:rPr>
        <w:t xml:space="preserve"> There is also concern that ovarioles may not necessarily produce visible dilations during </w:t>
      </w:r>
      <w:r w:rsidR="00823A2D">
        <w:rPr>
          <w:rFonts w:ascii="Calibri" w:eastAsia="Calibri" w:hAnsi="Calibri" w:cs="Calibri"/>
          <w:sz w:val="24"/>
          <w:szCs w:val="24"/>
        </w:rPr>
        <w:t>e</w:t>
      </w:r>
      <w:r w:rsidR="00347BF8">
        <w:rPr>
          <w:rFonts w:ascii="Calibri" w:eastAsia="Calibri" w:hAnsi="Calibri" w:cs="Calibri"/>
          <w:sz w:val="24"/>
          <w:szCs w:val="24"/>
        </w:rPr>
        <w:t xml:space="preserve">ach </w:t>
      </w:r>
      <w:r w:rsidR="00FE22C0">
        <w:rPr>
          <w:rFonts w:ascii="Calibri" w:eastAsia="Calibri" w:hAnsi="Calibri" w:cs="Calibri"/>
          <w:sz w:val="24"/>
          <w:szCs w:val="24"/>
        </w:rPr>
        <w:t>oogenesis</w:t>
      </w:r>
      <w:r w:rsidR="006F2BC4">
        <w:rPr>
          <w:rFonts w:ascii="Calibri" w:eastAsia="Calibri" w:hAnsi="Calibri" w:cs="Calibri"/>
          <w:sz w:val="24"/>
          <w:szCs w:val="24"/>
        </w:rPr>
        <w:t xml:space="preserve"> </w:t>
      </w:r>
      <w:r w:rsidR="00267810">
        <w:rPr>
          <w:rFonts w:ascii="Calibri" w:eastAsia="Calibri" w:hAnsi="Calibri" w:cs="Calibri"/>
          <w:sz w:val="24"/>
          <w:szCs w:val="24"/>
        </w:rPr>
        <w:fldChar w:fldCharType="begin"/>
      </w:r>
      <w:r w:rsidR="00267810">
        <w:rPr>
          <w:rFonts w:ascii="Calibri" w:eastAsia="Calibri" w:hAnsi="Calibri" w:cs="Calibri"/>
          <w:sz w:val="24"/>
          <w:szCs w:val="24"/>
        </w:rPr>
        <w:instrText xml:space="preserve"> ADDIN EN.CITE &lt;EndNote&gt;&lt;Cite&gt;&lt;Author&gt;Fox&lt;/Author&gt;&lt;Year&gt;1994&lt;/Year&gt;&lt;RecNum&gt;14&lt;/RecNum&gt;&lt;DisplayText&gt;(Fox and Brust 1994)&lt;/DisplayText&gt;&lt;record&gt;&lt;rec-number&gt;14&lt;/rec-number&gt;&lt;foreign-keys&gt;&lt;key app="EN" db-id="zwtzeext2wxt59e9zrn5dx9sezwpptfs9dd9" timestamp="1653050648"&gt;14&lt;/key&gt;&lt;/foreign-keys&gt;&lt;ref-type name="Journal Article"&gt;17&lt;/ref-type&gt;&lt;contributors&gt;&lt;authors&gt;&lt;author&gt;Fox, AS&lt;/author&gt;&lt;author&gt;Brust, RA&lt;/author&gt;&lt;/authors&gt;&lt;/contributors&gt;&lt;titles&gt;&lt;title&gt;How do dilatations form in mosquito ovarioles?&lt;/title&gt;&lt;secondary-title&gt;Parasitology Today&lt;/secondary-title&gt;&lt;/titles&gt;&lt;periodical&gt;&lt;full-title&gt;Parasitology Today&lt;/full-title&gt;&lt;/periodical&gt;&lt;pages&gt;19-23&lt;/pages&gt;&lt;volume&gt;10&lt;/volume&gt;&lt;number&gt;1&lt;/number&gt;&lt;dates&gt;&lt;year&gt;1994&lt;/year&gt;&lt;/dates&gt;&lt;isbn&gt;0169-4758&lt;/isbn&gt;&lt;urls&gt;&lt;/urls&gt;&lt;/record&gt;&lt;/Cite&gt;&lt;/EndNote&gt;</w:instrText>
      </w:r>
      <w:r w:rsidR="00267810">
        <w:rPr>
          <w:rFonts w:ascii="Calibri" w:eastAsia="Calibri" w:hAnsi="Calibri" w:cs="Calibri"/>
          <w:sz w:val="24"/>
          <w:szCs w:val="24"/>
        </w:rPr>
        <w:fldChar w:fldCharType="separate"/>
      </w:r>
      <w:r w:rsidR="00267810">
        <w:rPr>
          <w:rFonts w:ascii="Calibri" w:eastAsia="Calibri" w:hAnsi="Calibri" w:cs="Calibri"/>
          <w:noProof/>
          <w:sz w:val="24"/>
          <w:szCs w:val="24"/>
        </w:rPr>
        <w:t>(Fox and Brust 1994)</w:t>
      </w:r>
      <w:r w:rsidR="00267810">
        <w:rPr>
          <w:rFonts w:ascii="Calibri" w:eastAsia="Calibri" w:hAnsi="Calibri" w:cs="Calibri"/>
          <w:sz w:val="24"/>
          <w:szCs w:val="24"/>
        </w:rPr>
        <w:fldChar w:fldCharType="end"/>
      </w:r>
      <w:r w:rsidR="00AE7805">
        <w:rPr>
          <w:rFonts w:ascii="Calibri" w:eastAsia="Calibri" w:hAnsi="Calibri" w:cs="Calibri"/>
          <w:sz w:val="24"/>
          <w:szCs w:val="24"/>
        </w:rPr>
        <w:t xml:space="preserve"> meaning</w:t>
      </w:r>
      <w:r w:rsidR="00FE22C0">
        <w:rPr>
          <w:rFonts w:ascii="Calibri" w:eastAsia="Calibri" w:hAnsi="Calibri" w:cs="Calibri"/>
          <w:sz w:val="24"/>
          <w:szCs w:val="24"/>
        </w:rPr>
        <w:t xml:space="preserve"> that</w:t>
      </w:r>
      <w:r w:rsidR="00073BA1">
        <w:rPr>
          <w:rFonts w:ascii="Calibri" w:eastAsia="Calibri" w:hAnsi="Calibri" w:cs="Calibri"/>
          <w:sz w:val="24"/>
          <w:szCs w:val="24"/>
        </w:rPr>
        <w:t xml:space="preserve"> dissecting a given ovariole and counting its dilations may understate physiological age</w:t>
      </w:r>
      <w:r w:rsidR="00AE7805">
        <w:rPr>
          <w:rFonts w:ascii="Calibri" w:eastAsia="Calibri" w:hAnsi="Calibri" w:cs="Calibri"/>
          <w:sz w:val="24"/>
          <w:szCs w:val="24"/>
        </w:rPr>
        <w:t>.</w:t>
      </w:r>
      <w:r w:rsidR="006D3774">
        <w:rPr>
          <w:rFonts w:ascii="Calibri" w:eastAsia="Calibri" w:hAnsi="Calibri" w:cs="Calibri"/>
          <w:sz w:val="24"/>
          <w:szCs w:val="24"/>
        </w:rPr>
        <w:t xml:space="preserve"> </w:t>
      </w:r>
      <w:r w:rsidR="00AE7805">
        <w:rPr>
          <w:rFonts w:ascii="Calibri" w:eastAsia="Calibri" w:hAnsi="Calibri" w:cs="Calibri"/>
          <w:sz w:val="24"/>
          <w:szCs w:val="24"/>
        </w:rPr>
        <w:t xml:space="preserve">This </w:t>
      </w:r>
      <w:r w:rsidR="006D3774">
        <w:rPr>
          <w:rFonts w:ascii="Calibri" w:eastAsia="Calibri" w:hAnsi="Calibri" w:cs="Calibri"/>
          <w:sz w:val="24"/>
          <w:szCs w:val="24"/>
        </w:rPr>
        <w:t>suggests</w:t>
      </w:r>
      <w:r w:rsidR="00AE7805">
        <w:rPr>
          <w:rFonts w:ascii="Calibri" w:eastAsia="Calibri" w:hAnsi="Calibri" w:cs="Calibri"/>
          <w:sz w:val="24"/>
          <w:szCs w:val="24"/>
        </w:rPr>
        <w:t xml:space="preserve"> that</w:t>
      </w:r>
      <w:r w:rsidR="0090559F">
        <w:rPr>
          <w:rFonts w:ascii="Calibri" w:eastAsia="Calibri" w:hAnsi="Calibri" w:cs="Calibri"/>
          <w:sz w:val="24"/>
          <w:szCs w:val="24"/>
        </w:rPr>
        <w:t xml:space="preserve"> dissecting many </w:t>
      </w:r>
      <w:r w:rsidR="00E345D7">
        <w:rPr>
          <w:rFonts w:ascii="Calibri" w:eastAsia="Calibri" w:hAnsi="Calibri" w:cs="Calibri"/>
          <w:sz w:val="24"/>
          <w:szCs w:val="24"/>
        </w:rPr>
        <w:t xml:space="preserve">ovarioles </w:t>
      </w:r>
      <w:r w:rsidR="0090559F">
        <w:rPr>
          <w:rFonts w:ascii="Calibri" w:eastAsia="Calibri" w:hAnsi="Calibri" w:cs="Calibri"/>
          <w:sz w:val="24"/>
          <w:szCs w:val="24"/>
        </w:rPr>
        <w:t>is required to obtain</w:t>
      </w:r>
      <w:r w:rsidR="00E345D7">
        <w:rPr>
          <w:rFonts w:ascii="Calibri" w:eastAsia="Calibri" w:hAnsi="Calibri" w:cs="Calibri"/>
          <w:sz w:val="24"/>
          <w:szCs w:val="24"/>
        </w:rPr>
        <w:t xml:space="preserve"> a good approximation of underlying age</w:t>
      </w:r>
      <w:r w:rsidR="00AE7805">
        <w:rPr>
          <w:rFonts w:ascii="Calibri" w:eastAsia="Calibri" w:hAnsi="Calibri" w:cs="Calibri"/>
          <w:sz w:val="24"/>
          <w:szCs w:val="24"/>
        </w:rPr>
        <w:t xml:space="preserve"> of a mosquito</w:t>
      </w:r>
      <w:r w:rsidR="00073BA1">
        <w:rPr>
          <w:rFonts w:ascii="Calibri" w:eastAsia="Calibri" w:hAnsi="Calibri" w:cs="Calibri"/>
          <w:sz w:val="24"/>
          <w:szCs w:val="24"/>
        </w:rPr>
        <w:t>.</w:t>
      </w:r>
      <w:r>
        <w:rPr>
          <w:rFonts w:ascii="Calibri" w:eastAsia="Calibri" w:hAnsi="Calibri" w:cs="Calibri"/>
          <w:sz w:val="24"/>
          <w:szCs w:val="24"/>
        </w:rPr>
        <w:t xml:space="preserve"> Both dissection approaches are specific to females and require conversions between physiological and chronological time (though the distribution of the number of gonotrophic cycles wild-caught mosquitoes have gone through is of direct epidemiological relevance).</w:t>
      </w:r>
    </w:p>
    <w:p w14:paraId="00000018" w14:textId="6AE8CFA3" w:rsidR="00E03F53" w:rsidRDefault="00D47927">
      <w:pPr>
        <w:spacing w:before="240"/>
        <w:ind w:right="-20"/>
        <w:rPr>
          <w:rFonts w:ascii="Calibri" w:eastAsia="Calibri" w:hAnsi="Calibri" w:cs="Calibri"/>
          <w:sz w:val="24"/>
          <w:szCs w:val="24"/>
        </w:rPr>
      </w:pPr>
      <w:r>
        <w:rPr>
          <w:rFonts w:ascii="Calibri" w:eastAsia="Calibri" w:hAnsi="Calibri" w:cs="Calibri"/>
          <w:sz w:val="24"/>
          <w:szCs w:val="24"/>
        </w:rPr>
        <w:t xml:space="preserve">An issue with all methods is that they require logistically difficult and expensive field campaigns. There is thus value in conducting a meta-analysis of existing data to explore consistency across studies, to identify correlates of lifespan and to learn lessons for further studies. Here, we apply a common statistical methodology to </w:t>
      </w:r>
      <w:proofErr w:type="spellStart"/>
      <w:r>
        <w:rPr>
          <w:rFonts w:ascii="Calibri" w:eastAsia="Calibri" w:hAnsi="Calibri" w:cs="Calibri"/>
          <w:sz w:val="24"/>
          <w:szCs w:val="24"/>
        </w:rPr>
        <w:t>analyse</w:t>
      </w:r>
      <w:proofErr w:type="spellEnd"/>
      <w:r>
        <w:rPr>
          <w:rFonts w:ascii="Calibri" w:eastAsia="Calibri" w:hAnsi="Calibri" w:cs="Calibri"/>
          <w:sz w:val="24"/>
          <w:szCs w:val="24"/>
        </w:rPr>
        <w:t xml:space="preserve"> data from 232 MRR experiments, 1490 observations of parity obtained through </w:t>
      </w:r>
      <w:proofErr w:type="spellStart"/>
      <w:r>
        <w:rPr>
          <w:rFonts w:ascii="Calibri" w:eastAsia="Calibri" w:hAnsi="Calibri" w:cs="Calibri"/>
          <w:sz w:val="24"/>
          <w:szCs w:val="24"/>
        </w:rPr>
        <w:t>Detinova’s</w:t>
      </w:r>
      <w:proofErr w:type="spellEnd"/>
      <w:r>
        <w:rPr>
          <w:rFonts w:ascii="Calibri" w:eastAsia="Calibri" w:hAnsi="Calibri" w:cs="Calibri"/>
          <w:sz w:val="24"/>
          <w:szCs w:val="24"/>
        </w:rPr>
        <w:t xml:space="preserve"> method, and 131 studies that used </w:t>
      </w:r>
      <w:proofErr w:type="spellStart"/>
      <w:r>
        <w:rPr>
          <w:rFonts w:ascii="Calibri" w:eastAsia="Calibri" w:hAnsi="Calibri" w:cs="Calibri"/>
          <w:sz w:val="24"/>
          <w:szCs w:val="24"/>
        </w:rPr>
        <w:t>Polovodova’s</w:t>
      </w:r>
      <w:proofErr w:type="spellEnd"/>
      <w:r>
        <w:rPr>
          <w:rFonts w:ascii="Calibri" w:eastAsia="Calibri" w:hAnsi="Calibri" w:cs="Calibri"/>
          <w:sz w:val="24"/>
          <w:szCs w:val="24"/>
        </w:rPr>
        <w:t xml:space="preserve"> method to determine physiological lifespan. For both MRR and </w:t>
      </w:r>
      <w:proofErr w:type="spellStart"/>
      <w:r>
        <w:rPr>
          <w:rFonts w:ascii="Calibri" w:eastAsia="Calibri" w:hAnsi="Calibri" w:cs="Calibri"/>
          <w:sz w:val="24"/>
          <w:szCs w:val="24"/>
        </w:rPr>
        <w:t>Detinova’s</w:t>
      </w:r>
      <w:proofErr w:type="spellEnd"/>
      <w:r>
        <w:rPr>
          <w:rFonts w:ascii="Calibri" w:eastAsia="Calibri" w:hAnsi="Calibri" w:cs="Calibri"/>
          <w:sz w:val="24"/>
          <w:szCs w:val="24"/>
        </w:rPr>
        <w:t xml:space="preserve"> method, we make use of valuable published databases: for MRR, we use that published by </w:t>
      </w:r>
      <w:r w:rsidR="00267810">
        <w:rPr>
          <w:rFonts w:ascii="Calibri" w:eastAsia="Calibri" w:hAnsi="Calibri" w:cs="Calibri"/>
          <w:sz w:val="24"/>
          <w:szCs w:val="24"/>
        </w:rPr>
        <w:fldChar w:fldCharType="begin"/>
      </w:r>
      <w:r w:rsidR="00267810">
        <w:rPr>
          <w:rFonts w:ascii="Calibri" w:eastAsia="Calibri" w:hAnsi="Calibri" w:cs="Calibri"/>
          <w:sz w:val="24"/>
          <w:szCs w:val="24"/>
        </w:rPr>
        <w:instrText xml:space="preserve"> ADDIN EN.CITE &lt;EndNote&gt;&lt;Cite&gt;&lt;Author&gt;Guerra&lt;/Author&gt;&lt;Year&gt;2014&lt;/Year&gt;&lt;RecNum&gt;9&lt;/RecNum&gt;&lt;DisplayText&gt;(Guerra, Reiner et al. 2014)&lt;/DisplayText&gt;&lt;record&gt;&lt;rec-number&gt;9&lt;/rec-number&gt;&lt;foreign-keys&gt;&lt;key app="EN" db-id="zwtzeext2wxt59e9zrn5dx9sezwpptfs9dd9" timestamp="1653050647"&gt;9&lt;/key&gt;&lt;/foreign-keys&gt;&lt;ref-type name="Journal Article"&gt;17&lt;/ref-type&gt;&lt;contributors&gt;&lt;authors&gt;&lt;author&gt;Guerra, Carlos A&lt;/author&gt;&lt;author&gt;Reiner, Robert C&lt;/author&gt;&lt;author&gt;Perkins, T Alex&lt;/author&gt;&lt;author&gt;Lindsay, Steve W&lt;/author&gt;&lt;author&gt;Midega, Janet T&lt;/author&gt;&lt;author&gt;Brady, Oliver J&lt;/author&gt;&lt;author&gt;Barker, Christopher M&lt;/author&gt;&lt;author&gt;Reisen, William K&lt;/author&gt;&lt;author&gt;Harrington, Laura C&lt;/author&gt;&lt;author&gt;Takken, Willem&lt;/author&gt;&lt;author&gt;vectors&lt;/author&gt;&lt;/authors&gt;&lt;/contributors&gt;&lt;titles&gt;&lt;title&gt;A global assembly of adult female mosquito mark-release-recapture data to inform the control of mosquito-borne pathogens&lt;/title&gt;&lt;secondary-title&gt;Parasites &amp;amp; vectors&lt;/secondary-title&gt;&lt;/titles&gt;&lt;periodical&gt;&lt;full-title&gt;Parasites &amp;amp; vectors&lt;/full-title&gt;&lt;/periodical&gt;&lt;pages&gt;1-15&lt;/pages&gt;&lt;volume&gt;7&lt;/volume&gt;&lt;number&gt;1&lt;/number&gt;&lt;dates&gt;&lt;year&gt;2014&lt;/year&gt;&lt;/dates&gt;&lt;isbn&gt;1756-3305&lt;/isbn&gt;&lt;urls&gt;&lt;/urls&gt;&lt;/record&gt;&lt;/Cite&gt;&lt;/EndNote&gt;</w:instrText>
      </w:r>
      <w:r w:rsidR="00267810">
        <w:rPr>
          <w:rFonts w:ascii="Calibri" w:eastAsia="Calibri" w:hAnsi="Calibri" w:cs="Calibri"/>
          <w:sz w:val="24"/>
          <w:szCs w:val="24"/>
        </w:rPr>
        <w:fldChar w:fldCharType="separate"/>
      </w:r>
      <w:r w:rsidR="00267810">
        <w:rPr>
          <w:rFonts w:ascii="Calibri" w:eastAsia="Calibri" w:hAnsi="Calibri" w:cs="Calibri"/>
          <w:noProof/>
          <w:sz w:val="24"/>
          <w:szCs w:val="24"/>
        </w:rPr>
        <w:t>(Guerra, Reiner et al. 2014)</w:t>
      </w:r>
      <w:r w:rsidR="00267810">
        <w:rPr>
          <w:rFonts w:ascii="Calibri" w:eastAsia="Calibri" w:hAnsi="Calibri" w:cs="Calibri"/>
          <w:sz w:val="24"/>
          <w:szCs w:val="24"/>
        </w:rPr>
        <w:fldChar w:fldCharType="end"/>
      </w:r>
      <w:r>
        <w:rPr>
          <w:rFonts w:ascii="Calibri" w:eastAsia="Calibri" w:hAnsi="Calibri" w:cs="Calibri"/>
          <w:sz w:val="24"/>
          <w:szCs w:val="24"/>
        </w:rPr>
        <w:t xml:space="preserve">; for </w:t>
      </w:r>
      <w:proofErr w:type="spellStart"/>
      <w:r>
        <w:rPr>
          <w:rFonts w:ascii="Calibri" w:eastAsia="Calibri" w:hAnsi="Calibri" w:cs="Calibri"/>
          <w:sz w:val="24"/>
          <w:szCs w:val="24"/>
        </w:rPr>
        <w:t>Detinova’s</w:t>
      </w:r>
      <w:proofErr w:type="spellEnd"/>
      <w:r>
        <w:rPr>
          <w:rFonts w:ascii="Calibri" w:eastAsia="Calibri" w:hAnsi="Calibri" w:cs="Calibri"/>
          <w:sz w:val="24"/>
          <w:szCs w:val="24"/>
        </w:rPr>
        <w:t xml:space="preserve"> parity determination, we use a study of anopheline malaria vectors assembled by</w:t>
      </w:r>
      <w:r w:rsidR="00C938EE">
        <w:rPr>
          <w:rFonts w:ascii="Calibri" w:eastAsia="Calibri" w:hAnsi="Calibri" w:cs="Calibri"/>
          <w:sz w:val="24"/>
          <w:szCs w:val="24"/>
        </w:rPr>
        <w:t xml:space="preserve"> </w:t>
      </w:r>
      <w:r>
        <w:rPr>
          <w:rFonts w:ascii="Calibri" w:eastAsia="Calibri" w:hAnsi="Calibri" w:cs="Calibri"/>
          <w:sz w:val="24"/>
          <w:szCs w:val="24"/>
        </w:rPr>
        <w:t xml:space="preserve"> Massey et al. (2016). In addition, we extracted data from studies that used </w:t>
      </w:r>
      <w:proofErr w:type="spellStart"/>
      <w:r>
        <w:rPr>
          <w:rFonts w:ascii="Calibri" w:eastAsia="Calibri" w:hAnsi="Calibri" w:cs="Calibri"/>
          <w:sz w:val="24"/>
          <w:szCs w:val="24"/>
        </w:rPr>
        <w:t>Polovodova’s</w:t>
      </w:r>
      <w:proofErr w:type="spellEnd"/>
      <w:r>
        <w:rPr>
          <w:rFonts w:ascii="Calibri" w:eastAsia="Calibri" w:hAnsi="Calibri" w:cs="Calibri"/>
          <w:sz w:val="24"/>
          <w:szCs w:val="24"/>
        </w:rPr>
        <w:t xml:space="preserve"> method ourselves via a literature search. We concentrated on the three major genera of mosquito vectors, </w:t>
      </w:r>
      <w:r>
        <w:rPr>
          <w:rFonts w:ascii="Calibri" w:eastAsia="Calibri" w:hAnsi="Calibri" w:cs="Calibri"/>
          <w:i/>
          <w:sz w:val="24"/>
          <w:szCs w:val="24"/>
        </w:rPr>
        <w:t>Anopheles,</w:t>
      </w:r>
      <w:r>
        <w:rPr>
          <w:rFonts w:ascii="Calibri" w:eastAsia="Calibri" w:hAnsi="Calibri" w:cs="Calibri"/>
          <w:sz w:val="24"/>
          <w:szCs w:val="24"/>
        </w:rPr>
        <w:t xml:space="preserve"> </w:t>
      </w:r>
      <w:proofErr w:type="spellStart"/>
      <w:r>
        <w:rPr>
          <w:rFonts w:ascii="Calibri" w:eastAsia="Calibri" w:hAnsi="Calibri" w:cs="Calibri"/>
          <w:i/>
          <w:sz w:val="24"/>
          <w:szCs w:val="24"/>
        </w:rPr>
        <w:t>Aedes</w:t>
      </w:r>
      <w:proofErr w:type="spellEnd"/>
      <w:r>
        <w:rPr>
          <w:rFonts w:ascii="Calibri" w:eastAsia="Calibri" w:hAnsi="Calibri" w:cs="Calibri"/>
          <w:i/>
          <w:sz w:val="24"/>
          <w:szCs w:val="24"/>
        </w:rPr>
        <w:t xml:space="preserve"> </w:t>
      </w:r>
      <w:r>
        <w:rPr>
          <w:rFonts w:ascii="Calibri" w:eastAsia="Calibri" w:hAnsi="Calibri" w:cs="Calibri"/>
          <w:sz w:val="24"/>
          <w:szCs w:val="24"/>
        </w:rPr>
        <w:t>(in its traditional sense) and</w:t>
      </w:r>
      <w:r>
        <w:rPr>
          <w:rFonts w:ascii="Calibri" w:eastAsia="Calibri" w:hAnsi="Calibri" w:cs="Calibri"/>
          <w:i/>
          <w:sz w:val="24"/>
          <w:szCs w:val="24"/>
        </w:rPr>
        <w:t xml:space="preserve"> Culex</w:t>
      </w:r>
      <w:r>
        <w:rPr>
          <w:rFonts w:ascii="Calibri" w:eastAsia="Calibri" w:hAnsi="Calibri" w:cs="Calibri"/>
          <w:sz w:val="24"/>
          <w:szCs w:val="24"/>
        </w:rPr>
        <w:t>, which constitute the majority of the</w:t>
      </w:r>
      <w:r>
        <w:rPr>
          <w:rFonts w:ascii="Calibri" w:eastAsia="Calibri" w:hAnsi="Calibri" w:cs="Calibri"/>
          <w:i/>
          <w:sz w:val="24"/>
          <w:szCs w:val="24"/>
        </w:rPr>
        <w:t xml:space="preserve"> </w:t>
      </w:r>
      <w:r>
        <w:rPr>
          <w:rFonts w:ascii="Calibri" w:eastAsia="Calibri" w:hAnsi="Calibri" w:cs="Calibri"/>
          <w:sz w:val="24"/>
          <w:szCs w:val="24"/>
        </w:rPr>
        <w:t>data.</w:t>
      </w:r>
    </w:p>
    <w:p w14:paraId="00000019" w14:textId="77777777" w:rsidR="00E03F53" w:rsidRDefault="00E03F53">
      <w:pPr>
        <w:spacing w:before="240"/>
        <w:ind w:right="-20"/>
        <w:rPr>
          <w:rFonts w:ascii="Calibri" w:eastAsia="Calibri" w:hAnsi="Calibri" w:cs="Calibri"/>
          <w:color w:val="00000A"/>
          <w:sz w:val="28"/>
          <w:szCs w:val="28"/>
        </w:rPr>
      </w:pPr>
    </w:p>
    <w:p w14:paraId="0000001A" w14:textId="275C11FB" w:rsidR="00E03F53" w:rsidRDefault="00D47927">
      <w:pPr>
        <w:spacing w:before="240"/>
        <w:ind w:right="-20"/>
        <w:rPr>
          <w:rFonts w:ascii="Calibri" w:eastAsia="Calibri" w:hAnsi="Calibri" w:cs="Calibri"/>
          <w:b/>
          <w:sz w:val="24"/>
          <w:szCs w:val="24"/>
        </w:rPr>
      </w:pPr>
      <w:r>
        <w:rPr>
          <w:rFonts w:ascii="Calibri" w:eastAsia="Calibri" w:hAnsi="Calibri" w:cs="Calibri"/>
          <w:b/>
          <w:sz w:val="24"/>
          <w:szCs w:val="24"/>
        </w:rPr>
        <w:t>Glossary</w:t>
      </w:r>
    </w:p>
    <w:p w14:paraId="0000001B" w14:textId="1C96A543" w:rsidR="00E03F53" w:rsidRDefault="00D47927">
      <w:pPr>
        <w:numPr>
          <w:ilvl w:val="0"/>
          <w:numId w:val="3"/>
        </w:numPr>
        <w:spacing w:before="240"/>
        <w:rPr>
          <w:rFonts w:ascii="Calibri" w:eastAsia="Calibri" w:hAnsi="Calibri" w:cs="Calibri"/>
          <w:sz w:val="28"/>
          <w:szCs w:val="28"/>
        </w:rPr>
      </w:pPr>
      <w:r>
        <w:rPr>
          <w:rFonts w:ascii="Calibri" w:eastAsia="Calibri" w:hAnsi="Calibri" w:cs="Calibri"/>
          <w:sz w:val="24"/>
          <w:szCs w:val="24"/>
        </w:rPr>
        <w:t>MRR experiments – mark-release-recapture experiments, where mosquitoes are marked with a dye</w:t>
      </w:r>
      <w:r w:rsidR="009673E1">
        <w:rPr>
          <w:rFonts w:ascii="Calibri" w:eastAsia="Calibri" w:hAnsi="Calibri" w:cs="Calibri"/>
          <w:sz w:val="24"/>
          <w:szCs w:val="24"/>
        </w:rPr>
        <w:t xml:space="preserve"> or equivalent</w:t>
      </w:r>
      <w:r>
        <w:rPr>
          <w:rFonts w:ascii="Calibri" w:eastAsia="Calibri" w:hAnsi="Calibri" w:cs="Calibri"/>
          <w:sz w:val="24"/>
          <w:szCs w:val="24"/>
        </w:rPr>
        <w:t xml:space="preserve">, released and </w:t>
      </w:r>
      <w:r w:rsidR="009673E1">
        <w:rPr>
          <w:rFonts w:ascii="Calibri" w:eastAsia="Calibri" w:hAnsi="Calibri" w:cs="Calibri"/>
          <w:sz w:val="24"/>
          <w:szCs w:val="24"/>
        </w:rPr>
        <w:t>then subject to potential recapture</w:t>
      </w:r>
      <w:r>
        <w:rPr>
          <w:rFonts w:ascii="Calibri" w:eastAsia="Calibri" w:hAnsi="Calibri" w:cs="Calibri"/>
          <w:sz w:val="24"/>
          <w:szCs w:val="24"/>
        </w:rPr>
        <w:t>.</w:t>
      </w:r>
    </w:p>
    <w:p w14:paraId="0000001C" w14:textId="77777777" w:rsidR="00E03F53" w:rsidRDefault="00D47927">
      <w:pPr>
        <w:numPr>
          <w:ilvl w:val="0"/>
          <w:numId w:val="3"/>
        </w:numPr>
        <w:rPr>
          <w:rFonts w:ascii="Calibri" w:eastAsia="Calibri" w:hAnsi="Calibri" w:cs="Calibri"/>
          <w:sz w:val="28"/>
          <w:szCs w:val="28"/>
        </w:rPr>
      </w:pPr>
      <w:r>
        <w:rPr>
          <w:rFonts w:ascii="Calibri" w:eastAsia="Calibri" w:hAnsi="Calibri" w:cs="Calibri"/>
          <w:sz w:val="24"/>
          <w:szCs w:val="24"/>
        </w:rPr>
        <w:lastRenderedPageBreak/>
        <w:t>Gonotrophic cycle – the sequence of searching for a host, blood-feeding, egg maturation and oviposition for a female mosquito.</w:t>
      </w:r>
    </w:p>
    <w:p w14:paraId="0000001D" w14:textId="77777777" w:rsidR="00E03F53" w:rsidRDefault="00D47927">
      <w:pPr>
        <w:numPr>
          <w:ilvl w:val="0"/>
          <w:numId w:val="3"/>
        </w:numPr>
        <w:rPr>
          <w:rFonts w:ascii="Calibri" w:eastAsia="Calibri" w:hAnsi="Calibri" w:cs="Calibri"/>
          <w:sz w:val="28"/>
          <w:szCs w:val="28"/>
        </w:rPr>
      </w:pPr>
      <w:r>
        <w:rPr>
          <w:rFonts w:ascii="Calibri" w:eastAsia="Calibri" w:hAnsi="Calibri" w:cs="Calibri"/>
          <w:sz w:val="24"/>
          <w:szCs w:val="24"/>
        </w:rPr>
        <w:t>Parity rate – the proportion of female mosquitoes that have laid eggs.</w:t>
      </w:r>
    </w:p>
    <w:p w14:paraId="0000001E" w14:textId="77777777" w:rsidR="00E03F53" w:rsidRDefault="00D47927">
      <w:pPr>
        <w:numPr>
          <w:ilvl w:val="0"/>
          <w:numId w:val="3"/>
        </w:numPr>
        <w:rPr>
          <w:rFonts w:ascii="Calibri" w:eastAsia="Calibri" w:hAnsi="Calibri" w:cs="Calibri"/>
          <w:sz w:val="28"/>
          <w:szCs w:val="28"/>
        </w:rPr>
      </w:pPr>
      <w:r>
        <w:rPr>
          <w:rFonts w:ascii="Calibri" w:eastAsia="Calibri" w:hAnsi="Calibri" w:cs="Calibri"/>
          <w:sz w:val="24"/>
          <w:szCs w:val="24"/>
        </w:rPr>
        <w:t>Nulliparous – a female that has not laid eggs.</w:t>
      </w:r>
    </w:p>
    <w:p w14:paraId="0000001F" w14:textId="5A4EB568" w:rsidR="00E03F53" w:rsidRDefault="00D47927">
      <w:pPr>
        <w:numPr>
          <w:ilvl w:val="0"/>
          <w:numId w:val="3"/>
        </w:numPr>
        <w:rPr>
          <w:rFonts w:ascii="Calibri" w:eastAsia="Calibri" w:hAnsi="Calibri" w:cs="Calibri"/>
          <w:sz w:val="28"/>
          <w:szCs w:val="28"/>
        </w:rPr>
      </w:pPr>
      <w:r>
        <w:rPr>
          <w:rFonts w:ascii="Calibri" w:eastAsia="Calibri" w:hAnsi="Calibri" w:cs="Calibri"/>
          <w:sz w:val="24"/>
          <w:szCs w:val="24"/>
        </w:rPr>
        <w:t>Parous – a female that has laid eggs.</w:t>
      </w:r>
    </w:p>
    <w:p w14:paraId="00000020" w14:textId="77777777" w:rsidR="00E03F53" w:rsidRDefault="00D47927">
      <w:pPr>
        <w:numPr>
          <w:ilvl w:val="0"/>
          <w:numId w:val="3"/>
        </w:numPr>
        <w:rPr>
          <w:rFonts w:ascii="Calibri" w:eastAsia="Calibri" w:hAnsi="Calibri" w:cs="Calibri"/>
          <w:sz w:val="28"/>
          <w:szCs w:val="28"/>
        </w:rPr>
      </w:pPr>
      <w:r>
        <w:rPr>
          <w:rFonts w:ascii="Calibri" w:eastAsia="Calibri" w:hAnsi="Calibri" w:cs="Calibri"/>
          <w:sz w:val="24"/>
          <w:szCs w:val="24"/>
        </w:rPr>
        <w:t xml:space="preserve">Uniparous / </w:t>
      </w:r>
      <w:proofErr w:type="spellStart"/>
      <w:r>
        <w:rPr>
          <w:rFonts w:ascii="Calibri" w:eastAsia="Calibri" w:hAnsi="Calibri" w:cs="Calibri"/>
          <w:sz w:val="24"/>
          <w:szCs w:val="24"/>
        </w:rPr>
        <w:t>biparous</w:t>
      </w:r>
      <w:proofErr w:type="spellEnd"/>
      <w:r>
        <w:rPr>
          <w:rFonts w:ascii="Calibri" w:eastAsia="Calibri" w:hAnsi="Calibri" w:cs="Calibri"/>
          <w:sz w:val="24"/>
          <w:szCs w:val="24"/>
        </w:rPr>
        <w:t xml:space="preserve"> / </w:t>
      </w:r>
      <w:proofErr w:type="spellStart"/>
      <w:r>
        <w:rPr>
          <w:rFonts w:ascii="Calibri" w:eastAsia="Calibri" w:hAnsi="Calibri" w:cs="Calibri"/>
          <w:sz w:val="24"/>
          <w:szCs w:val="24"/>
        </w:rPr>
        <w:t>triparous</w:t>
      </w:r>
      <w:proofErr w:type="spellEnd"/>
      <w:r>
        <w:rPr>
          <w:rFonts w:ascii="Calibri" w:eastAsia="Calibri" w:hAnsi="Calibri" w:cs="Calibri"/>
          <w:sz w:val="24"/>
          <w:szCs w:val="24"/>
        </w:rPr>
        <w:t xml:space="preserve"> – a female that has undergone 1 / 2 / 3 gonotrophic cycles.</w:t>
      </w:r>
    </w:p>
    <w:p w14:paraId="00000021" w14:textId="77777777" w:rsidR="00E03F53" w:rsidRDefault="00D47927">
      <w:pPr>
        <w:numPr>
          <w:ilvl w:val="0"/>
          <w:numId w:val="3"/>
        </w:numPr>
        <w:rPr>
          <w:rFonts w:ascii="Calibri" w:eastAsia="Calibri" w:hAnsi="Calibri" w:cs="Calibri"/>
          <w:sz w:val="28"/>
          <w:szCs w:val="28"/>
        </w:rPr>
      </w:pPr>
      <w:r>
        <w:rPr>
          <w:rFonts w:ascii="Calibri" w:eastAsia="Calibri" w:hAnsi="Calibri" w:cs="Calibri"/>
          <w:sz w:val="24"/>
          <w:szCs w:val="24"/>
        </w:rPr>
        <w:t>Physiological or reproductive age / time – the number of gonotrophic cycles a female has undergone throughout their life / over a period of time.</w:t>
      </w:r>
    </w:p>
    <w:p w14:paraId="00000022" w14:textId="77777777" w:rsidR="00E03F53" w:rsidRDefault="00D47927">
      <w:pPr>
        <w:numPr>
          <w:ilvl w:val="0"/>
          <w:numId w:val="3"/>
        </w:numPr>
        <w:rPr>
          <w:rFonts w:ascii="Calibri" w:eastAsia="Calibri" w:hAnsi="Calibri" w:cs="Calibri"/>
          <w:sz w:val="28"/>
          <w:szCs w:val="28"/>
        </w:rPr>
      </w:pPr>
      <w:r>
        <w:rPr>
          <w:rFonts w:ascii="Calibri" w:eastAsia="Calibri" w:hAnsi="Calibri" w:cs="Calibri"/>
          <w:sz w:val="24"/>
          <w:szCs w:val="24"/>
        </w:rPr>
        <w:t>Chronological age / time – age or time measured in calendar time (e.g. days).</w:t>
      </w:r>
    </w:p>
    <w:p w14:paraId="00000023" w14:textId="77777777" w:rsidR="00E03F53" w:rsidRDefault="00D47927">
      <w:pPr>
        <w:numPr>
          <w:ilvl w:val="0"/>
          <w:numId w:val="3"/>
        </w:numPr>
        <w:rPr>
          <w:rFonts w:ascii="Calibri" w:eastAsia="Calibri" w:hAnsi="Calibri" w:cs="Calibri"/>
          <w:sz w:val="28"/>
          <w:szCs w:val="28"/>
        </w:rPr>
      </w:pPr>
      <w:proofErr w:type="spellStart"/>
      <w:r>
        <w:rPr>
          <w:rFonts w:ascii="Calibri" w:eastAsia="Calibri" w:hAnsi="Calibri" w:cs="Calibri"/>
          <w:sz w:val="24"/>
          <w:szCs w:val="24"/>
        </w:rPr>
        <w:t>Detinova’s</w:t>
      </w:r>
      <w:proofErr w:type="spellEnd"/>
      <w:r>
        <w:rPr>
          <w:rFonts w:ascii="Calibri" w:eastAsia="Calibri" w:hAnsi="Calibri" w:cs="Calibri"/>
          <w:sz w:val="24"/>
          <w:szCs w:val="24"/>
        </w:rPr>
        <w:t xml:space="preserve"> (dissection) method – dissecting mosquitoes to determine whether a female is nulliparous or parous (i.e. providing a dichotomous measure of reproductive status).</w:t>
      </w:r>
    </w:p>
    <w:p w14:paraId="00000024" w14:textId="77777777" w:rsidR="00E03F53" w:rsidRDefault="00D47927">
      <w:pPr>
        <w:numPr>
          <w:ilvl w:val="0"/>
          <w:numId w:val="3"/>
        </w:numPr>
        <w:spacing w:after="240"/>
        <w:rPr>
          <w:rFonts w:ascii="Calibri" w:eastAsia="Calibri" w:hAnsi="Calibri" w:cs="Calibri"/>
          <w:sz w:val="28"/>
          <w:szCs w:val="28"/>
        </w:rPr>
      </w:pPr>
      <w:proofErr w:type="spellStart"/>
      <w:r>
        <w:rPr>
          <w:rFonts w:ascii="Calibri" w:eastAsia="Calibri" w:hAnsi="Calibri" w:cs="Calibri"/>
          <w:sz w:val="24"/>
          <w:szCs w:val="24"/>
        </w:rPr>
        <w:t>Polovodova’s</w:t>
      </w:r>
      <w:proofErr w:type="spellEnd"/>
      <w:r>
        <w:rPr>
          <w:rFonts w:ascii="Calibri" w:eastAsia="Calibri" w:hAnsi="Calibri" w:cs="Calibri"/>
          <w:sz w:val="24"/>
          <w:szCs w:val="24"/>
        </w:rPr>
        <w:t xml:space="preserve"> (dissection) method – dissecting female mosquitoes to determine the physiological age.</w:t>
      </w:r>
    </w:p>
    <w:p w14:paraId="00000025" w14:textId="77777777" w:rsidR="00E03F53" w:rsidRDefault="00E03F53">
      <w:pPr>
        <w:spacing w:before="240"/>
        <w:ind w:right="-20"/>
        <w:rPr>
          <w:rFonts w:ascii="Calibri" w:eastAsia="Calibri" w:hAnsi="Calibri" w:cs="Calibri"/>
          <w:color w:val="00000A"/>
          <w:sz w:val="28"/>
          <w:szCs w:val="28"/>
        </w:rPr>
      </w:pPr>
    </w:p>
    <w:p w14:paraId="00000026" w14:textId="77777777" w:rsidR="00E03F53" w:rsidRDefault="00E03F53">
      <w:pPr>
        <w:spacing w:before="240"/>
        <w:ind w:right="-20"/>
        <w:rPr>
          <w:rFonts w:ascii="Calibri" w:eastAsia="Calibri" w:hAnsi="Calibri" w:cs="Calibri"/>
          <w:color w:val="00000A"/>
          <w:sz w:val="28"/>
          <w:szCs w:val="28"/>
        </w:rPr>
      </w:pPr>
    </w:p>
    <w:p w14:paraId="00000027" w14:textId="77777777" w:rsidR="00E03F53" w:rsidRDefault="00D47927">
      <w:pPr>
        <w:spacing w:before="240"/>
        <w:ind w:right="-20"/>
        <w:rPr>
          <w:rFonts w:ascii="Calibri" w:eastAsia="Calibri" w:hAnsi="Calibri" w:cs="Calibri"/>
          <w:b/>
          <w:sz w:val="24"/>
          <w:szCs w:val="24"/>
        </w:rPr>
      </w:pPr>
      <w:r>
        <w:rPr>
          <w:rFonts w:ascii="Calibri" w:eastAsia="Calibri" w:hAnsi="Calibri" w:cs="Calibri"/>
          <w:b/>
          <w:sz w:val="24"/>
          <w:szCs w:val="24"/>
        </w:rPr>
        <w:t>Results</w:t>
      </w:r>
    </w:p>
    <w:p w14:paraId="00000028" w14:textId="1942F840" w:rsidR="00E03F53" w:rsidRDefault="00D47927">
      <w:pPr>
        <w:spacing w:before="240"/>
        <w:ind w:right="-20"/>
        <w:rPr>
          <w:rFonts w:ascii="Calibri" w:eastAsia="Calibri" w:hAnsi="Calibri" w:cs="Calibri"/>
          <w:sz w:val="24"/>
          <w:szCs w:val="24"/>
        </w:rPr>
      </w:pPr>
      <w:r>
        <w:rPr>
          <w:rFonts w:ascii="Calibri" w:eastAsia="Calibri" w:hAnsi="Calibri" w:cs="Calibri"/>
          <w:sz w:val="24"/>
          <w:szCs w:val="24"/>
        </w:rPr>
        <w:t xml:space="preserve">We report </w:t>
      </w:r>
      <w:r w:rsidR="00FA578E">
        <w:rPr>
          <w:rFonts w:ascii="Calibri" w:eastAsia="Calibri" w:hAnsi="Calibri" w:cs="Calibri"/>
          <w:sz w:val="24"/>
          <w:szCs w:val="24"/>
        </w:rPr>
        <w:t xml:space="preserve">estimates of the </w:t>
      </w:r>
      <w:r>
        <w:rPr>
          <w:rFonts w:ascii="Calibri" w:eastAsia="Calibri" w:hAnsi="Calibri" w:cs="Calibri"/>
          <w:sz w:val="24"/>
          <w:szCs w:val="24"/>
        </w:rPr>
        <w:t>lifespan</w:t>
      </w:r>
      <w:r w:rsidR="00FA578E">
        <w:rPr>
          <w:rFonts w:ascii="Calibri" w:eastAsia="Calibri" w:hAnsi="Calibri" w:cs="Calibri"/>
          <w:sz w:val="24"/>
          <w:szCs w:val="24"/>
        </w:rPr>
        <w:t xml:space="preserve"> of different mosquito species</w:t>
      </w:r>
      <w:r w:rsidR="000B3B50">
        <w:rPr>
          <w:rFonts w:ascii="Calibri" w:eastAsia="Calibri" w:hAnsi="Calibri" w:cs="Calibri"/>
          <w:sz w:val="24"/>
          <w:szCs w:val="24"/>
        </w:rPr>
        <w:t xml:space="preserve"> (</w:t>
      </w:r>
      <w:r w:rsidR="00FA578E">
        <w:rPr>
          <w:rFonts w:ascii="Calibri" w:eastAsia="Calibri" w:hAnsi="Calibri" w:cs="Calibri"/>
          <w:sz w:val="24"/>
          <w:szCs w:val="24"/>
        </w:rPr>
        <w:t xml:space="preserve">the mean </w:t>
      </w:r>
      <w:r>
        <w:rPr>
          <w:rFonts w:ascii="Calibri" w:eastAsia="Calibri" w:hAnsi="Calibri" w:cs="Calibri"/>
          <w:sz w:val="24"/>
          <w:szCs w:val="24"/>
        </w:rPr>
        <w:t>unless otherwise stated</w:t>
      </w:r>
      <w:r w:rsidR="00FA578E">
        <w:rPr>
          <w:rFonts w:ascii="Calibri" w:eastAsia="Calibri" w:hAnsi="Calibri" w:cs="Calibri"/>
          <w:sz w:val="24"/>
          <w:szCs w:val="24"/>
        </w:rPr>
        <w:t>) obtained using the techniques described in the Introduction</w:t>
      </w:r>
      <w:r>
        <w:rPr>
          <w:rFonts w:ascii="Calibri" w:eastAsia="Calibri" w:hAnsi="Calibri" w:cs="Calibri"/>
          <w:sz w:val="24"/>
          <w:szCs w:val="24"/>
        </w:rPr>
        <w:t xml:space="preserve">. We used a Bayesian approach to parameter estimation which </w:t>
      </w:r>
      <w:r w:rsidR="00FA578E">
        <w:rPr>
          <w:rFonts w:ascii="Calibri" w:eastAsia="Calibri" w:hAnsi="Calibri" w:cs="Calibri"/>
          <w:sz w:val="24"/>
          <w:szCs w:val="24"/>
        </w:rPr>
        <w:t xml:space="preserve">provides </w:t>
      </w:r>
      <w:r>
        <w:rPr>
          <w:rFonts w:ascii="Calibri" w:eastAsia="Calibri" w:hAnsi="Calibri" w:cs="Calibri"/>
          <w:sz w:val="24"/>
          <w:szCs w:val="24"/>
        </w:rPr>
        <w:t xml:space="preserve">posterior distributions </w:t>
      </w:r>
      <w:r w:rsidR="00FA578E">
        <w:rPr>
          <w:rFonts w:ascii="Calibri" w:eastAsia="Calibri" w:hAnsi="Calibri" w:cs="Calibri"/>
          <w:sz w:val="24"/>
          <w:szCs w:val="24"/>
        </w:rPr>
        <w:t xml:space="preserve">describing </w:t>
      </w:r>
      <w:r>
        <w:rPr>
          <w:rFonts w:ascii="Calibri" w:eastAsia="Calibri" w:hAnsi="Calibri" w:cs="Calibri"/>
          <w:sz w:val="24"/>
          <w:szCs w:val="24"/>
        </w:rPr>
        <w:t xml:space="preserve">uncertainty in </w:t>
      </w:r>
      <w:r w:rsidR="00FA578E">
        <w:rPr>
          <w:rFonts w:ascii="Calibri" w:eastAsia="Calibri" w:hAnsi="Calibri" w:cs="Calibri"/>
          <w:sz w:val="24"/>
          <w:szCs w:val="24"/>
        </w:rPr>
        <w:t>the lifespan estimates</w:t>
      </w:r>
      <w:r>
        <w:rPr>
          <w:rFonts w:ascii="Calibri" w:eastAsia="Calibri" w:hAnsi="Calibri" w:cs="Calibri"/>
          <w:sz w:val="24"/>
          <w:szCs w:val="24"/>
        </w:rPr>
        <w:t>. In the Supplementary Online Material (SOM), we provide detailed quantiles and summary measures but here report only the posterior median of mean lifespan with 25%-75% central posterior intervals given as uncertainty measures.</w:t>
      </w:r>
    </w:p>
    <w:p w14:paraId="00000029" w14:textId="393A74C9" w:rsidR="00E03F53" w:rsidRDefault="00D47927">
      <w:pPr>
        <w:spacing w:before="240"/>
        <w:ind w:right="-20"/>
        <w:rPr>
          <w:rFonts w:ascii="Calibri" w:eastAsia="Calibri" w:hAnsi="Calibri" w:cs="Calibri"/>
          <w:b/>
          <w:i/>
          <w:sz w:val="24"/>
          <w:szCs w:val="24"/>
        </w:rPr>
      </w:pPr>
      <w:r>
        <w:rPr>
          <w:rFonts w:ascii="Calibri" w:eastAsia="Calibri" w:hAnsi="Calibri" w:cs="Calibri"/>
          <w:b/>
          <w:i/>
          <w:sz w:val="24"/>
          <w:szCs w:val="24"/>
        </w:rPr>
        <w:t>Most estimates</w:t>
      </w:r>
      <w:r w:rsidR="00FA578E">
        <w:rPr>
          <w:rFonts w:ascii="Calibri" w:eastAsia="Calibri" w:hAnsi="Calibri" w:cs="Calibri"/>
          <w:b/>
          <w:i/>
          <w:sz w:val="24"/>
          <w:szCs w:val="24"/>
        </w:rPr>
        <w:t xml:space="preserve"> of mosquito lifespan</w:t>
      </w:r>
      <w:r>
        <w:rPr>
          <w:rFonts w:ascii="Calibri" w:eastAsia="Calibri" w:hAnsi="Calibri" w:cs="Calibri"/>
          <w:b/>
          <w:i/>
          <w:sz w:val="24"/>
          <w:szCs w:val="24"/>
        </w:rPr>
        <w:t xml:space="preserve"> from MRR studies are less than ten days, though there is considerable variation</w:t>
      </w:r>
    </w:p>
    <w:p w14:paraId="5CB94BE4" w14:textId="1F562F2F" w:rsidR="00BE4738" w:rsidRDefault="00FA578E">
      <w:pPr>
        <w:spacing w:before="240"/>
        <w:ind w:right="-20"/>
        <w:rPr>
          <w:rFonts w:ascii="Calibri" w:eastAsia="Calibri" w:hAnsi="Calibri" w:cs="Calibri"/>
          <w:sz w:val="24"/>
          <w:szCs w:val="24"/>
        </w:rPr>
      </w:pPr>
      <w:r>
        <w:rPr>
          <w:rFonts w:ascii="Calibri" w:eastAsia="Calibri" w:hAnsi="Calibri" w:cs="Calibri"/>
          <w:sz w:val="24"/>
          <w:szCs w:val="24"/>
        </w:rPr>
        <w:t>We first</w:t>
      </w:r>
      <w:r w:rsidR="00D47927">
        <w:rPr>
          <w:rFonts w:ascii="Calibri" w:eastAsia="Calibri" w:hAnsi="Calibri" w:cs="Calibri"/>
          <w:sz w:val="24"/>
          <w:szCs w:val="24"/>
        </w:rPr>
        <w:t xml:space="preserve"> estimated lifespan independently for each available MRR time-series (Fig. 1; Methods). The estimates varied substantially both within and among species, though a majority were less than ten days (187 of 236 time-series point estimates). In comparison, mosquito longevity in laboratory conditions is typically found to exceed 30 days</w:t>
      </w:r>
      <w:r w:rsidR="007A1C61">
        <w:rPr>
          <w:rFonts w:ascii="Calibri" w:eastAsia="Calibri" w:hAnsi="Calibri" w:cs="Calibri"/>
          <w:sz w:val="24"/>
          <w:szCs w:val="24"/>
        </w:rPr>
        <w:t xml:space="preserve"> </w:t>
      </w:r>
      <w:r w:rsidR="00267810">
        <w:rPr>
          <w:rFonts w:ascii="Calibri" w:eastAsia="Calibri" w:hAnsi="Calibri" w:cs="Calibri"/>
          <w:sz w:val="24"/>
          <w:szCs w:val="24"/>
        </w:rPr>
        <w:fldChar w:fldCharType="begin"/>
      </w:r>
      <w:r w:rsidR="00267810">
        <w:rPr>
          <w:rFonts w:ascii="Calibri" w:eastAsia="Calibri" w:hAnsi="Calibri" w:cs="Calibri"/>
          <w:sz w:val="24"/>
          <w:szCs w:val="24"/>
        </w:rPr>
        <w:instrText xml:space="preserve"> ADDIN EN.CITE &lt;EndNote&gt;&lt;Cite&gt;&lt;Author&gt;Styer&lt;/Author&gt;&lt;Year&gt;2007&lt;/Year&gt;&lt;RecNum&gt;1&lt;/RecNum&gt;&lt;DisplayText&gt;(Styer, Carey et al. 2007)&lt;/DisplayText&gt;&lt;record&gt;&lt;rec-number&gt;1&lt;/rec-number&gt;&lt;foreign-keys&gt;&lt;key app="EN" db-id="zwtzeext2wxt59e9zrn5dx9sezwpptfs9dd9" timestamp="1653048944"&gt;1&lt;/key&gt;&lt;/foreign-keys&gt;&lt;ref-type name="Journal Article"&gt;17&lt;/ref-type&gt;&lt;contributors&gt;&lt;authors&gt;&lt;author&gt;Styer, Linda M.&lt;/author&gt;&lt;author&gt;Carey, James R.&lt;/author&gt;&lt;author&gt;Wang, Jane-Ling&lt;/author&gt;&lt;author&gt;Scott, Thomas W.&lt;/author&gt;&lt;/authors&gt;&lt;/contributors&gt;&lt;titles&gt;&lt;title&gt;Mosquitoes do senesce: departure from the paradigm of constant mortality&lt;/title&gt;&lt;secondary-title&gt;The American journal of tropical medicine and hygiene&lt;/secondary-title&gt;&lt;/titles&gt;&lt;periodical&gt;&lt;full-title&gt;The American journal of tropical medicine and hygiene&lt;/full-title&gt;&lt;/periodical&gt;&lt;pages&gt;111&lt;/pages&gt;&lt;volume&gt;76&lt;/volume&gt;&lt;number&gt;1&lt;/number&gt;&lt;dates&gt;&lt;year&gt;2007&lt;/year&gt;&lt;/dates&gt;&lt;urls&gt;&lt;/urls&gt;&lt;/record&gt;&lt;/Cite&gt;&lt;Cite&gt;&lt;Author&gt;Styer&lt;/Author&gt;&lt;Year&gt;2007&lt;/Year&gt;&lt;RecNum&gt;1&lt;/RecNum&gt;&lt;record&gt;&lt;rec-number&gt;1&lt;/rec-number&gt;&lt;foreign-keys&gt;&lt;key app="EN" db-id="zwtzeext2wxt59e9zrn5dx9sezwpptfs9dd9" timestamp="1653048944"&gt;1&lt;/key&gt;&lt;/foreign-keys&gt;&lt;ref-type name="Journal Article"&gt;17&lt;/ref-type&gt;&lt;contributors&gt;&lt;authors&gt;&lt;author&gt;Styer, Linda M.&lt;/author&gt;&lt;author&gt;Carey, James R.&lt;/author&gt;&lt;author&gt;Wang, Jane-Ling&lt;/author&gt;&lt;author&gt;Scott, Thomas W.&lt;/author&gt;&lt;/authors&gt;&lt;/contributors&gt;&lt;titles&gt;&lt;title&gt;Mosquitoes do senesce: departure from the paradigm of constant mortality&lt;/title&gt;&lt;secondary-title&gt;The American journal of tropical medicine and hygiene&lt;/secondary-title&gt;&lt;/titles&gt;&lt;periodical&gt;&lt;full-title&gt;The American journal of tropical medicine and hygiene&lt;/full-title&gt;&lt;/periodical&gt;&lt;pages&gt;111&lt;/pages&gt;&lt;volume&gt;76&lt;/volume&gt;&lt;number&gt;1&lt;/number&gt;&lt;dates&gt;&lt;year&gt;2007&lt;/year&gt;&lt;/dates&gt;&lt;urls&gt;&lt;/urls&gt;&lt;/record&gt;&lt;/Cite&gt;&lt;/EndNote&gt;</w:instrText>
      </w:r>
      <w:r w:rsidR="00267810">
        <w:rPr>
          <w:rFonts w:ascii="Calibri" w:eastAsia="Calibri" w:hAnsi="Calibri" w:cs="Calibri"/>
          <w:sz w:val="24"/>
          <w:szCs w:val="24"/>
        </w:rPr>
        <w:fldChar w:fldCharType="separate"/>
      </w:r>
      <w:r w:rsidR="00267810">
        <w:rPr>
          <w:rFonts w:ascii="Calibri" w:eastAsia="Calibri" w:hAnsi="Calibri" w:cs="Calibri"/>
          <w:noProof/>
          <w:sz w:val="24"/>
          <w:szCs w:val="24"/>
        </w:rPr>
        <w:t>(Styer, Carey et al. 2007)</w:t>
      </w:r>
      <w:r w:rsidR="00267810">
        <w:rPr>
          <w:rFonts w:ascii="Calibri" w:eastAsia="Calibri" w:hAnsi="Calibri" w:cs="Calibri"/>
          <w:sz w:val="24"/>
          <w:szCs w:val="24"/>
        </w:rPr>
        <w:fldChar w:fldCharType="end"/>
      </w:r>
      <w:r w:rsidR="00D47927">
        <w:rPr>
          <w:rFonts w:ascii="Calibri" w:eastAsia="Calibri" w:hAnsi="Calibri" w:cs="Calibri"/>
          <w:sz w:val="24"/>
          <w:szCs w:val="24"/>
        </w:rPr>
        <w:t xml:space="preserve">. Our estimates ranged from 0.7 days from a study of the predominantly Australasian </w:t>
      </w:r>
      <w:r w:rsidR="00D47927">
        <w:rPr>
          <w:rFonts w:ascii="Calibri" w:eastAsia="Calibri" w:hAnsi="Calibri" w:cs="Calibri"/>
          <w:i/>
          <w:sz w:val="24"/>
          <w:szCs w:val="24"/>
        </w:rPr>
        <w:t>Anopheles</w:t>
      </w:r>
      <w:r w:rsidR="00D47927">
        <w:rPr>
          <w:rFonts w:ascii="Calibri" w:eastAsia="Calibri" w:hAnsi="Calibri" w:cs="Calibri"/>
          <w:sz w:val="24"/>
          <w:szCs w:val="24"/>
        </w:rPr>
        <w:t xml:space="preserve"> </w:t>
      </w:r>
      <w:proofErr w:type="spellStart"/>
      <w:r w:rsidR="00D47927">
        <w:rPr>
          <w:rFonts w:ascii="Calibri" w:eastAsia="Calibri" w:hAnsi="Calibri" w:cs="Calibri"/>
          <w:i/>
          <w:sz w:val="24"/>
          <w:szCs w:val="24"/>
        </w:rPr>
        <w:t>annulipes</w:t>
      </w:r>
      <w:proofErr w:type="spellEnd"/>
      <w:r w:rsidR="00D47927">
        <w:rPr>
          <w:rFonts w:ascii="Calibri" w:eastAsia="Calibri" w:hAnsi="Calibri" w:cs="Calibri"/>
          <w:i/>
          <w:sz w:val="24"/>
          <w:szCs w:val="24"/>
        </w:rPr>
        <w:t xml:space="preserve"> </w:t>
      </w:r>
      <w:r w:rsidR="00D47927">
        <w:rPr>
          <w:rFonts w:ascii="Calibri" w:eastAsia="Calibri" w:hAnsi="Calibri" w:cs="Calibri"/>
          <w:sz w:val="24"/>
          <w:szCs w:val="24"/>
        </w:rPr>
        <w:t xml:space="preserve">to 38.3 days from a study of </w:t>
      </w:r>
      <w:proofErr w:type="spellStart"/>
      <w:r w:rsidR="00D47927">
        <w:rPr>
          <w:rFonts w:ascii="Calibri" w:eastAsia="Calibri" w:hAnsi="Calibri" w:cs="Calibri"/>
          <w:i/>
          <w:sz w:val="24"/>
          <w:szCs w:val="24"/>
        </w:rPr>
        <w:t>Aedes</w:t>
      </w:r>
      <w:proofErr w:type="spellEnd"/>
      <w:r w:rsidR="00D47927">
        <w:rPr>
          <w:rFonts w:ascii="Calibri" w:eastAsia="Calibri" w:hAnsi="Calibri" w:cs="Calibri"/>
          <w:i/>
          <w:sz w:val="24"/>
          <w:szCs w:val="24"/>
        </w:rPr>
        <w:t xml:space="preserve"> aegypti</w:t>
      </w:r>
      <w:r w:rsidR="00D47927">
        <w:rPr>
          <w:rFonts w:ascii="Calibri" w:eastAsia="Calibri" w:hAnsi="Calibri" w:cs="Calibri"/>
          <w:sz w:val="24"/>
          <w:szCs w:val="24"/>
        </w:rPr>
        <w:t>. It is likely that the very short longevity estimates reflect dispersal</w:t>
      </w:r>
      <w:r w:rsidR="00D47927">
        <w:rPr>
          <w:rFonts w:ascii="Calibri" w:eastAsia="Calibri" w:hAnsi="Calibri" w:cs="Calibri"/>
          <w:i/>
          <w:sz w:val="24"/>
          <w:szCs w:val="24"/>
        </w:rPr>
        <w:t xml:space="preserve"> </w:t>
      </w:r>
      <w:r w:rsidR="00D47927">
        <w:rPr>
          <w:rFonts w:ascii="Calibri" w:eastAsia="Calibri" w:hAnsi="Calibri" w:cs="Calibri"/>
          <w:sz w:val="24"/>
          <w:szCs w:val="24"/>
        </w:rPr>
        <w:t xml:space="preserve">out of the recapture zone or a violation of the assumptions of our </w:t>
      </w:r>
      <w:r w:rsidR="00D47927">
        <w:rPr>
          <w:rFonts w:ascii="Calibri" w:eastAsia="Calibri" w:hAnsi="Calibri" w:cs="Calibri"/>
          <w:sz w:val="24"/>
          <w:szCs w:val="24"/>
        </w:rPr>
        <w:lastRenderedPageBreak/>
        <w:t>analyses</w:t>
      </w:r>
      <w:ins w:id="0" w:author="Charles Godfray" w:date="2021-07-12T11:03:00Z">
        <w:r w:rsidR="009A3D7A">
          <w:rPr>
            <w:rFonts w:ascii="Calibri" w:eastAsia="Calibri" w:hAnsi="Calibri" w:cs="Calibri"/>
            <w:sz w:val="24"/>
            <w:szCs w:val="24"/>
          </w:rPr>
          <w:t xml:space="preserve"> </w:t>
        </w:r>
      </w:ins>
      <w:r w:rsidR="00D47927">
        <w:rPr>
          <w:rFonts w:ascii="Calibri" w:eastAsia="Calibri" w:hAnsi="Calibri" w:cs="Calibri"/>
          <w:sz w:val="24"/>
          <w:szCs w:val="24"/>
        </w:rPr>
        <w:t xml:space="preserve">(see Discussion). There are multiple data sets for the most important vector species such as </w:t>
      </w:r>
      <w:r w:rsidR="00D47927">
        <w:rPr>
          <w:rFonts w:ascii="Calibri" w:eastAsia="Calibri" w:hAnsi="Calibri" w:cs="Calibri"/>
          <w:i/>
          <w:sz w:val="24"/>
          <w:szCs w:val="24"/>
        </w:rPr>
        <w:t xml:space="preserve">An. </w:t>
      </w:r>
      <w:proofErr w:type="spellStart"/>
      <w:r w:rsidR="00D47927">
        <w:rPr>
          <w:rFonts w:ascii="Calibri" w:eastAsia="Calibri" w:hAnsi="Calibri" w:cs="Calibri"/>
          <w:i/>
          <w:sz w:val="24"/>
          <w:szCs w:val="24"/>
        </w:rPr>
        <w:t>gambiae</w:t>
      </w:r>
      <w:proofErr w:type="spellEnd"/>
      <w:r w:rsidR="00D47927">
        <w:rPr>
          <w:rFonts w:ascii="Calibri" w:eastAsia="Calibri" w:hAnsi="Calibri" w:cs="Calibri"/>
          <w:i/>
          <w:sz w:val="24"/>
          <w:szCs w:val="24"/>
        </w:rPr>
        <w:t xml:space="preserve"> </w:t>
      </w:r>
      <w:proofErr w:type="spellStart"/>
      <w:r w:rsidR="00D47927">
        <w:rPr>
          <w:rFonts w:ascii="Calibri" w:eastAsia="Calibri" w:hAnsi="Calibri" w:cs="Calibri"/>
          <w:i/>
          <w:sz w:val="24"/>
          <w:szCs w:val="24"/>
        </w:rPr>
        <w:t>s.l.</w:t>
      </w:r>
      <w:proofErr w:type="spellEnd"/>
      <w:r w:rsidR="00D47927">
        <w:rPr>
          <w:rFonts w:ascii="Calibri" w:eastAsia="Calibri" w:hAnsi="Calibri" w:cs="Calibri"/>
          <w:i/>
          <w:sz w:val="24"/>
          <w:szCs w:val="24"/>
        </w:rPr>
        <w:t xml:space="preserve"> </w:t>
      </w:r>
      <w:r w:rsidR="00D47927">
        <w:rPr>
          <w:rFonts w:ascii="Calibri" w:eastAsia="Calibri" w:hAnsi="Calibri" w:cs="Calibri"/>
          <w:sz w:val="24"/>
          <w:szCs w:val="24"/>
        </w:rPr>
        <w:t>(malaria)</w:t>
      </w:r>
      <w:r w:rsidR="00D47927">
        <w:rPr>
          <w:rFonts w:ascii="Calibri" w:eastAsia="Calibri" w:hAnsi="Calibri" w:cs="Calibri"/>
          <w:i/>
          <w:sz w:val="24"/>
          <w:szCs w:val="24"/>
        </w:rPr>
        <w:t>, Ae. aegypti</w:t>
      </w:r>
      <w:r w:rsidR="00D47927">
        <w:rPr>
          <w:rFonts w:ascii="Calibri" w:eastAsia="Calibri" w:hAnsi="Calibri" w:cs="Calibri"/>
          <w:sz w:val="24"/>
          <w:szCs w:val="24"/>
        </w:rPr>
        <w:t xml:space="preserve"> and </w:t>
      </w:r>
      <w:r w:rsidR="00D47927">
        <w:rPr>
          <w:rFonts w:ascii="Calibri" w:eastAsia="Calibri" w:hAnsi="Calibri" w:cs="Calibri"/>
          <w:i/>
          <w:sz w:val="24"/>
          <w:szCs w:val="24"/>
        </w:rPr>
        <w:t>Ae.</w:t>
      </w:r>
      <w:r w:rsidR="00D47927">
        <w:rPr>
          <w:rFonts w:ascii="Calibri" w:eastAsia="Calibri" w:hAnsi="Calibri" w:cs="Calibri"/>
          <w:sz w:val="24"/>
          <w:szCs w:val="24"/>
        </w:rPr>
        <w:t xml:space="preserve"> </w:t>
      </w:r>
      <w:proofErr w:type="spellStart"/>
      <w:r w:rsidR="00D47927">
        <w:rPr>
          <w:rFonts w:ascii="Calibri" w:eastAsia="Calibri" w:hAnsi="Calibri" w:cs="Calibri"/>
          <w:i/>
          <w:sz w:val="24"/>
          <w:szCs w:val="24"/>
        </w:rPr>
        <w:t>albopictus</w:t>
      </w:r>
      <w:proofErr w:type="spellEnd"/>
      <w:r w:rsidR="00D47927">
        <w:rPr>
          <w:rFonts w:ascii="Calibri" w:eastAsia="Calibri" w:hAnsi="Calibri" w:cs="Calibri"/>
          <w:i/>
          <w:sz w:val="24"/>
          <w:szCs w:val="24"/>
        </w:rPr>
        <w:t xml:space="preserve"> </w:t>
      </w:r>
      <w:r w:rsidR="00D47927">
        <w:rPr>
          <w:rFonts w:ascii="Calibri" w:eastAsia="Calibri" w:hAnsi="Calibri" w:cs="Calibri"/>
          <w:sz w:val="24"/>
          <w:szCs w:val="24"/>
        </w:rPr>
        <w:t xml:space="preserve">(yellow fever, dengue and Zika viruses) and </w:t>
      </w:r>
      <w:r w:rsidR="00D47927">
        <w:rPr>
          <w:rFonts w:ascii="Calibri" w:eastAsia="Calibri" w:hAnsi="Calibri" w:cs="Calibri"/>
          <w:i/>
          <w:sz w:val="24"/>
          <w:szCs w:val="24"/>
        </w:rPr>
        <w:t xml:space="preserve">Culex </w:t>
      </w:r>
      <w:proofErr w:type="spellStart"/>
      <w:r w:rsidR="00D47927">
        <w:rPr>
          <w:rFonts w:ascii="Calibri" w:eastAsia="Calibri" w:hAnsi="Calibri" w:cs="Calibri"/>
          <w:i/>
          <w:sz w:val="24"/>
          <w:szCs w:val="24"/>
        </w:rPr>
        <w:t>tarsalis</w:t>
      </w:r>
      <w:proofErr w:type="spellEnd"/>
      <w:r w:rsidR="00D47927">
        <w:rPr>
          <w:rFonts w:ascii="Calibri" w:eastAsia="Calibri" w:hAnsi="Calibri" w:cs="Calibri"/>
          <w:sz w:val="24"/>
          <w:szCs w:val="24"/>
        </w:rPr>
        <w:t xml:space="preserve"> (West Nile Fever, Western Encephalitis), all of which show considerable variation. For example, there were 54 estimates of lifespan for </w:t>
      </w:r>
      <w:r w:rsidR="00D47927">
        <w:rPr>
          <w:rFonts w:ascii="Calibri" w:eastAsia="Calibri" w:hAnsi="Calibri" w:cs="Calibri"/>
          <w:i/>
          <w:sz w:val="24"/>
          <w:szCs w:val="24"/>
        </w:rPr>
        <w:t>Ae. aegypti</w:t>
      </w:r>
      <w:r w:rsidR="00D47927">
        <w:rPr>
          <w:rFonts w:ascii="Calibri" w:eastAsia="Calibri" w:hAnsi="Calibri" w:cs="Calibri"/>
          <w:sz w:val="24"/>
          <w:szCs w:val="24"/>
        </w:rPr>
        <w:t xml:space="preserve"> which range from 2.2 days to 38.3 days with a mean of 8.3 days and coeﬃcient of variation of 0.7.</w:t>
      </w:r>
    </w:p>
    <w:p w14:paraId="67E720A7" w14:textId="3784E1F8" w:rsidR="00127C00" w:rsidRPr="00127C00" w:rsidRDefault="00127C00" w:rsidP="00127C00">
      <w:pPr>
        <w:spacing w:before="240"/>
        <w:ind w:right="-20"/>
        <w:rPr>
          <w:rFonts w:ascii="Calibri" w:eastAsia="Calibri" w:hAnsi="Calibri" w:cs="Calibri"/>
          <w:sz w:val="24"/>
          <w:szCs w:val="24"/>
          <w:lang w:val="en-US"/>
        </w:rPr>
      </w:pPr>
      <w:r w:rsidRPr="00127C00">
        <w:rPr>
          <w:rFonts w:ascii="Calibri" w:eastAsia="Calibri" w:hAnsi="Calibri" w:cs="Calibri"/>
          <w:b/>
          <w:sz w:val="24"/>
          <w:szCs w:val="24"/>
        </w:rPr>
        <w:t xml:space="preserve">Figure 1: </w:t>
      </w:r>
      <w:r w:rsidRPr="00127C00">
        <w:rPr>
          <w:rFonts w:ascii="Calibri" w:eastAsia="Calibri" w:hAnsi="Calibri" w:cs="Calibri"/>
          <w:b/>
          <w:sz w:val="24"/>
          <w:szCs w:val="24"/>
          <w:lang w:val="en-US"/>
        </w:rPr>
        <w:t>MRR: lifespan estimates for each time series.</w:t>
      </w:r>
      <w:r w:rsidRPr="00127C00">
        <w:rPr>
          <w:rFonts w:ascii="Calibri" w:eastAsia="Calibri" w:hAnsi="Calibri" w:cs="Calibri"/>
          <w:sz w:val="24"/>
          <w:szCs w:val="24"/>
          <w:lang w:val="en-US"/>
        </w:rPr>
        <w:t xml:space="preserve"> The middle point</w:t>
      </w:r>
      <w:r>
        <w:rPr>
          <w:rFonts w:ascii="Calibri" w:eastAsia="Calibri" w:hAnsi="Calibri" w:cs="Calibri"/>
          <w:sz w:val="24"/>
          <w:szCs w:val="24"/>
          <w:lang w:val="en-US"/>
        </w:rPr>
        <w:t xml:space="preserve"> </w:t>
      </w:r>
      <w:r w:rsidRPr="00127C00">
        <w:rPr>
          <w:rFonts w:ascii="Calibri" w:eastAsia="Calibri" w:hAnsi="Calibri" w:cs="Calibri"/>
          <w:sz w:val="24"/>
          <w:szCs w:val="24"/>
          <w:lang w:val="en-US"/>
        </w:rPr>
        <w:t>shows the median estimates, and the left and right box whiskers show the 25%</w:t>
      </w:r>
      <w:r>
        <w:rPr>
          <w:rFonts w:ascii="Calibri" w:eastAsia="Calibri" w:hAnsi="Calibri" w:cs="Calibri"/>
          <w:sz w:val="24"/>
          <w:szCs w:val="24"/>
          <w:lang w:val="en-US"/>
        </w:rPr>
        <w:t xml:space="preserve"> </w:t>
      </w:r>
      <w:r w:rsidRPr="00127C00">
        <w:rPr>
          <w:rFonts w:ascii="Calibri" w:eastAsia="Calibri" w:hAnsi="Calibri" w:cs="Calibri"/>
          <w:sz w:val="24"/>
          <w:szCs w:val="24"/>
          <w:lang w:val="en-US"/>
        </w:rPr>
        <w:t>and 75% posterior quantiles respectively. All estimates were obtained using the</w:t>
      </w:r>
      <w:r>
        <w:rPr>
          <w:rFonts w:ascii="Calibri" w:eastAsia="Calibri" w:hAnsi="Calibri" w:cs="Calibri"/>
          <w:sz w:val="24"/>
          <w:szCs w:val="24"/>
          <w:lang w:val="en-US"/>
        </w:rPr>
        <w:t xml:space="preserve"> </w:t>
      </w:r>
      <w:r w:rsidRPr="00127C00">
        <w:rPr>
          <w:rFonts w:ascii="Calibri" w:eastAsia="Calibri" w:hAnsi="Calibri" w:cs="Calibri"/>
          <w:sz w:val="24"/>
          <w:szCs w:val="24"/>
          <w:lang w:val="en-US"/>
        </w:rPr>
        <w:t>non-hierarchical exponential survival model as described in text. The individual estimates</w:t>
      </w:r>
      <w:r>
        <w:rPr>
          <w:rFonts w:ascii="Calibri" w:eastAsia="Calibri" w:hAnsi="Calibri" w:cs="Calibri"/>
          <w:sz w:val="24"/>
          <w:szCs w:val="24"/>
          <w:lang w:val="en-US"/>
        </w:rPr>
        <w:t xml:space="preserve"> </w:t>
      </w:r>
      <w:r w:rsidRPr="00127C00">
        <w:rPr>
          <w:rFonts w:ascii="Calibri" w:eastAsia="Calibri" w:hAnsi="Calibri" w:cs="Calibri"/>
          <w:sz w:val="24"/>
          <w:szCs w:val="24"/>
          <w:lang w:val="en-US"/>
        </w:rPr>
        <w:t>within each species are ordered according to the median lifespan estimates;</w:t>
      </w:r>
      <w:r>
        <w:rPr>
          <w:rFonts w:ascii="Calibri" w:eastAsia="Calibri" w:hAnsi="Calibri" w:cs="Calibri"/>
          <w:sz w:val="24"/>
          <w:szCs w:val="24"/>
          <w:lang w:val="en-US"/>
        </w:rPr>
        <w:t xml:space="preserve"> </w:t>
      </w:r>
      <w:r w:rsidRPr="00127C00">
        <w:rPr>
          <w:rFonts w:ascii="Calibri" w:eastAsia="Calibri" w:hAnsi="Calibri" w:cs="Calibri"/>
          <w:sz w:val="24"/>
          <w:szCs w:val="24"/>
          <w:lang w:val="en-US"/>
        </w:rPr>
        <w:t>the species estimates are ordered corresponding to the species-level medians.</w:t>
      </w:r>
    </w:p>
    <w:p w14:paraId="0000002B" w14:textId="1BAD2DD5" w:rsidR="00E03F53" w:rsidRDefault="00D47927">
      <w:pPr>
        <w:spacing w:before="240"/>
        <w:ind w:right="-20"/>
        <w:rPr>
          <w:rFonts w:ascii="Calibri" w:eastAsia="Calibri" w:hAnsi="Calibri" w:cs="Calibri"/>
          <w:b/>
          <w:i/>
          <w:color w:val="00000A"/>
          <w:sz w:val="24"/>
          <w:szCs w:val="24"/>
        </w:rPr>
      </w:pPr>
      <w:r>
        <w:rPr>
          <w:rFonts w:ascii="Calibri" w:eastAsia="Calibri" w:hAnsi="Calibri" w:cs="Calibri"/>
          <w:b/>
          <w:i/>
          <w:color w:val="00000A"/>
          <w:sz w:val="24"/>
          <w:szCs w:val="24"/>
        </w:rPr>
        <w:t>MRR data show more evidence of lifespan variation at the genus than species level</w:t>
      </w:r>
    </w:p>
    <w:p w14:paraId="0000002C" w14:textId="4767D1C6" w:rsidR="00E03F53" w:rsidRDefault="00D47927">
      <w:pPr>
        <w:spacing w:before="240"/>
        <w:ind w:right="-20"/>
        <w:rPr>
          <w:rFonts w:ascii="Calibri" w:eastAsia="Calibri" w:hAnsi="Calibri" w:cs="Calibri"/>
          <w:sz w:val="24"/>
          <w:szCs w:val="24"/>
        </w:rPr>
      </w:pPr>
      <w:r>
        <w:rPr>
          <w:rFonts w:ascii="Calibri" w:eastAsia="Calibri" w:hAnsi="Calibri" w:cs="Calibri"/>
          <w:sz w:val="24"/>
          <w:szCs w:val="24"/>
        </w:rPr>
        <w:t xml:space="preserve">We next combine the data from individual studies using a suite of Bayesian hierarchical models. The first model pools studies by species, the next by genus, and a final model pools all studies together. To ensure comparability, </w:t>
      </w:r>
      <w:r w:rsidR="00C4095B">
        <w:rPr>
          <w:rFonts w:ascii="Calibri" w:eastAsia="Calibri" w:hAnsi="Calibri" w:cs="Calibri"/>
          <w:sz w:val="24"/>
          <w:szCs w:val="24"/>
        </w:rPr>
        <w:t xml:space="preserve">in this analysis </w:t>
      </w:r>
      <w:r>
        <w:rPr>
          <w:rFonts w:ascii="Calibri" w:eastAsia="Calibri" w:hAnsi="Calibri" w:cs="Calibri"/>
          <w:sz w:val="24"/>
          <w:szCs w:val="24"/>
        </w:rPr>
        <w:t>we exclude studies where females were blood or sugar fed before release (Fig. 2 and Table S1</w:t>
      </w:r>
      <w:r w:rsidR="00CE15D0">
        <w:rPr>
          <w:rFonts w:ascii="Calibri" w:eastAsia="Calibri" w:hAnsi="Calibri" w:cs="Calibri"/>
          <w:sz w:val="24"/>
          <w:szCs w:val="24"/>
        </w:rPr>
        <w:t xml:space="preserve">) (below </w:t>
      </w:r>
      <w:r>
        <w:rPr>
          <w:rFonts w:ascii="Calibri" w:eastAsia="Calibri" w:hAnsi="Calibri" w:cs="Calibri"/>
          <w:sz w:val="24"/>
          <w:szCs w:val="24"/>
        </w:rPr>
        <w:t xml:space="preserve">we investigate the role of feeding </w:t>
      </w:r>
      <w:r w:rsidR="00CE15D0" w:rsidRPr="00457D6C">
        <w:rPr>
          <w:rFonts w:ascii="Calibri" w:eastAsia="Calibri" w:hAnsi="Calibri" w:cs="Calibri"/>
          <w:iCs/>
          <w:sz w:val="24"/>
          <w:szCs w:val="24"/>
        </w:rPr>
        <w:t>prior to release</w:t>
      </w:r>
      <w:r w:rsidR="00CE15D0">
        <w:rPr>
          <w:rFonts w:ascii="Calibri" w:eastAsia="Calibri" w:hAnsi="Calibri" w:cs="Calibri"/>
          <w:iCs/>
          <w:sz w:val="24"/>
          <w:szCs w:val="24"/>
        </w:rPr>
        <w:t>)</w:t>
      </w:r>
      <w:r>
        <w:rPr>
          <w:rFonts w:ascii="Calibri" w:eastAsia="Calibri" w:hAnsi="Calibri" w:cs="Calibri"/>
          <w:i/>
          <w:sz w:val="24"/>
          <w:szCs w:val="24"/>
        </w:rPr>
        <w:t xml:space="preserve">. </w:t>
      </w:r>
      <w:r>
        <w:rPr>
          <w:rFonts w:ascii="Calibri" w:eastAsia="Calibri" w:hAnsi="Calibri" w:cs="Calibri"/>
          <w:sz w:val="24"/>
          <w:szCs w:val="24"/>
        </w:rPr>
        <w:t xml:space="preserve">We also set a threshold of at least two time series </w:t>
      </w:r>
      <w:r w:rsidR="001C7082">
        <w:rPr>
          <w:rFonts w:ascii="Calibri" w:eastAsia="Calibri" w:hAnsi="Calibri" w:cs="Calibri"/>
          <w:sz w:val="24"/>
          <w:szCs w:val="24"/>
        </w:rPr>
        <w:t xml:space="preserve">(i.e. two separate MRR studies were required) </w:t>
      </w:r>
      <w:r>
        <w:rPr>
          <w:rFonts w:ascii="Calibri" w:eastAsia="Calibri" w:hAnsi="Calibri" w:cs="Calibri"/>
          <w:sz w:val="24"/>
          <w:szCs w:val="24"/>
        </w:rPr>
        <w:t xml:space="preserve">for inclusion in the species level analysis, which is why some species present in Fig. 1, for example </w:t>
      </w:r>
      <w:r>
        <w:rPr>
          <w:rFonts w:ascii="Calibri" w:eastAsia="Calibri" w:hAnsi="Calibri" w:cs="Calibri"/>
          <w:i/>
          <w:sz w:val="24"/>
          <w:szCs w:val="24"/>
        </w:rPr>
        <w:t xml:space="preserve">An. </w:t>
      </w:r>
      <w:proofErr w:type="spellStart"/>
      <w:r>
        <w:rPr>
          <w:rFonts w:ascii="Calibri" w:eastAsia="Calibri" w:hAnsi="Calibri" w:cs="Calibri"/>
          <w:i/>
          <w:sz w:val="24"/>
          <w:szCs w:val="24"/>
        </w:rPr>
        <w:t>annulipes</w:t>
      </w:r>
      <w:proofErr w:type="spellEnd"/>
      <w:r>
        <w:rPr>
          <w:rFonts w:ascii="Calibri" w:eastAsia="Calibri" w:hAnsi="Calibri" w:cs="Calibri"/>
          <w:i/>
          <w:sz w:val="24"/>
          <w:szCs w:val="24"/>
        </w:rPr>
        <w:t xml:space="preserve">, </w:t>
      </w:r>
      <w:r>
        <w:rPr>
          <w:rFonts w:ascii="Calibri" w:eastAsia="Calibri" w:hAnsi="Calibri" w:cs="Calibri"/>
          <w:sz w:val="24"/>
          <w:szCs w:val="24"/>
        </w:rPr>
        <w:t xml:space="preserve">are not included in Fig. 2. The most long-lived species was </w:t>
      </w:r>
      <w:r>
        <w:rPr>
          <w:rFonts w:ascii="Calibri" w:eastAsia="Calibri" w:hAnsi="Calibri" w:cs="Calibri"/>
          <w:i/>
          <w:sz w:val="24"/>
          <w:szCs w:val="24"/>
        </w:rPr>
        <w:t xml:space="preserve">Ae. </w:t>
      </w:r>
      <w:proofErr w:type="spellStart"/>
      <w:r>
        <w:rPr>
          <w:rFonts w:ascii="Calibri" w:eastAsia="Calibri" w:hAnsi="Calibri" w:cs="Calibri"/>
          <w:i/>
          <w:sz w:val="24"/>
          <w:szCs w:val="24"/>
        </w:rPr>
        <w:t>simpsoni</w:t>
      </w:r>
      <w:proofErr w:type="spellEnd"/>
      <w:r>
        <w:rPr>
          <w:rFonts w:ascii="Calibri" w:eastAsia="Calibri" w:hAnsi="Calibri" w:cs="Calibri"/>
          <w:i/>
          <w:sz w:val="24"/>
          <w:szCs w:val="24"/>
        </w:rPr>
        <w:t xml:space="preserve"> </w:t>
      </w:r>
      <w:proofErr w:type="spellStart"/>
      <w:r>
        <w:rPr>
          <w:rFonts w:ascii="Calibri" w:eastAsia="Calibri" w:hAnsi="Calibri" w:cs="Calibri"/>
          <w:i/>
          <w:sz w:val="24"/>
          <w:szCs w:val="24"/>
        </w:rPr>
        <w:t>s.l.</w:t>
      </w:r>
      <w:proofErr w:type="spellEnd"/>
      <w:r>
        <w:rPr>
          <w:rFonts w:ascii="Calibri" w:eastAsia="Calibri" w:hAnsi="Calibri" w:cs="Calibri"/>
          <w:i/>
          <w:sz w:val="24"/>
          <w:szCs w:val="24"/>
        </w:rPr>
        <w:t xml:space="preserve"> </w:t>
      </w:r>
      <w:r>
        <w:rPr>
          <w:rFonts w:ascii="Calibri" w:eastAsia="Calibri" w:hAnsi="Calibri" w:cs="Calibri"/>
          <w:sz w:val="24"/>
          <w:szCs w:val="24"/>
        </w:rPr>
        <w:t xml:space="preserve">(an African vector of yellow fever), and the most short-lived was </w:t>
      </w:r>
      <w:r>
        <w:rPr>
          <w:rFonts w:ascii="Calibri" w:eastAsia="Calibri" w:hAnsi="Calibri" w:cs="Calibri"/>
          <w:i/>
          <w:sz w:val="24"/>
          <w:szCs w:val="24"/>
        </w:rPr>
        <w:t>An.</w:t>
      </w:r>
      <w:r>
        <w:rPr>
          <w:rFonts w:ascii="Calibri" w:eastAsia="Calibri" w:hAnsi="Calibri" w:cs="Calibri"/>
          <w:sz w:val="24"/>
          <w:szCs w:val="24"/>
        </w:rPr>
        <w:t xml:space="preserve"> </w:t>
      </w:r>
      <w:proofErr w:type="spellStart"/>
      <w:r>
        <w:rPr>
          <w:rFonts w:ascii="Calibri" w:eastAsia="Calibri" w:hAnsi="Calibri" w:cs="Calibri"/>
          <w:i/>
          <w:sz w:val="24"/>
          <w:szCs w:val="24"/>
        </w:rPr>
        <w:t>subpictus</w:t>
      </w:r>
      <w:proofErr w:type="spellEnd"/>
      <w:r>
        <w:rPr>
          <w:rFonts w:ascii="Calibri" w:eastAsia="Calibri" w:hAnsi="Calibri" w:cs="Calibri"/>
          <w:i/>
          <w:sz w:val="24"/>
          <w:szCs w:val="24"/>
        </w:rPr>
        <w:t xml:space="preserve"> </w:t>
      </w:r>
      <w:proofErr w:type="spellStart"/>
      <w:r>
        <w:rPr>
          <w:rFonts w:ascii="Calibri" w:eastAsia="Calibri" w:hAnsi="Calibri" w:cs="Calibri"/>
          <w:i/>
          <w:sz w:val="24"/>
          <w:szCs w:val="24"/>
        </w:rPr>
        <w:t>s.l.</w:t>
      </w:r>
      <w:proofErr w:type="spellEnd"/>
      <w:r>
        <w:rPr>
          <w:rFonts w:ascii="Calibri" w:eastAsia="Calibri" w:hAnsi="Calibri" w:cs="Calibri"/>
          <w:i/>
          <w:sz w:val="24"/>
          <w:szCs w:val="24"/>
        </w:rPr>
        <w:t xml:space="preserve"> </w:t>
      </w:r>
      <w:r>
        <w:rPr>
          <w:rFonts w:ascii="Calibri" w:eastAsia="Calibri" w:hAnsi="Calibri" w:cs="Calibri"/>
          <w:sz w:val="24"/>
          <w:szCs w:val="24"/>
        </w:rPr>
        <w:t>(an Asian malaria vector), although this estimate was unfeasibly low and almost certainly reflects dispersal</w:t>
      </w:r>
      <w:r>
        <w:rPr>
          <w:rFonts w:ascii="Calibri" w:eastAsia="Calibri" w:hAnsi="Calibri" w:cs="Calibri"/>
          <w:i/>
          <w:sz w:val="24"/>
          <w:szCs w:val="24"/>
        </w:rPr>
        <w:t xml:space="preserve"> </w:t>
      </w:r>
      <w:r>
        <w:rPr>
          <w:rFonts w:ascii="Calibri" w:eastAsia="Calibri" w:hAnsi="Calibri" w:cs="Calibri"/>
          <w:sz w:val="24"/>
          <w:szCs w:val="24"/>
        </w:rPr>
        <w:t xml:space="preserve">out of the recapture zone or a violation of the assumptions of our analyses. There were also differences in longevity at the genus level, with </w:t>
      </w:r>
      <w:r>
        <w:rPr>
          <w:rFonts w:ascii="Calibri" w:eastAsia="Calibri" w:hAnsi="Calibri" w:cs="Calibri"/>
          <w:i/>
          <w:sz w:val="24"/>
          <w:szCs w:val="24"/>
        </w:rPr>
        <w:t>Culex</w:t>
      </w:r>
      <w:r>
        <w:rPr>
          <w:rFonts w:ascii="Calibri" w:eastAsia="Calibri" w:hAnsi="Calibri" w:cs="Calibri"/>
          <w:sz w:val="24"/>
          <w:szCs w:val="24"/>
        </w:rPr>
        <w:t xml:space="preserve"> estimated to have the shortest lifespan and </w:t>
      </w:r>
      <w:proofErr w:type="spellStart"/>
      <w:r>
        <w:rPr>
          <w:rFonts w:ascii="Calibri" w:eastAsia="Calibri" w:hAnsi="Calibri" w:cs="Calibri"/>
          <w:i/>
          <w:sz w:val="24"/>
          <w:szCs w:val="24"/>
        </w:rPr>
        <w:t>Aedes</w:t>
      </w:r>
      <w:proofErr w:type="spellEnd"/>
      <w:r>
        <w:rPr>
          <w:rFonts w:ascii="Calibri" w:eastAsia="Calibri" w:hAnsi="Calibri" w:cs="Calibri"/>
          <w:sz w:val="24"/>
          <w:szCs w:val="24"/>
        </w:rPr>
        <w:t xml:space="preserve"> the longest.</w:t>
      </w:r>
    </w:p>
    <w:p w14:paraId="067A473A" w14:textId="14D62209" w:rsidR="00086221" w:rsidRDefault="00D47927">
      <w:pPr>
        <w:spacing w:before="240"/>
        <w:ind w:right="-20"/>
        <w:rPr>
          <w:rFonts w:ascii="Calibri" w:eastAsia="Calibri" w:hAnsi="Calibri" w:cs="Calibri"/>
          <w:color w:val="00000A"/>
          <w:sz w:val="24"/>
          <w:szCs w:val="24"/>
        </w:rPr>
      </w:pPr>
      <w:r>
        <w:rPr>
          <w:rFonts w:ascii="Calibri" w:eastAsia="Calibri" w:hAnsi="Calibri" w:cs="Calibri"/>
          <w:sz w:val="24"/>
          <w:szCs w:val="24"/>
        </w:rPr>
        <w:t xml:space="preserve">The considerable variation in these results probably stems from a combination of biological differences </w:t>
      </w:r>
      <w:r w:rsidR="009A3D7A">
        <w:rPr>
          <w:rFonts w:ascii="Calibri" w:eastAsia="Calibri" w:hAnsi="Calibri" w:cs="Calibri"/>
          <w:sz w:val="24"/>
          <w:szCs w:val="24"/>
        </w:rPr>
        <w:t>at each of the levels in the hierarchy</w:t>
      </w:r>
      <w:r>
        <w:rPr>
          <w:rFonts w:ascii="Calibri" w:eastAsia="Calibri" w:hAnsi="Calibri" w:cs="Calibri"/>
          <w:sz w:val="24"/>
          <w:szCs w:val="24"/>
        </w:rPr>
        <w:t xml:space="preserve"> and </w:t>
      </w:r>
      <w:r w:rsidR="00B1270B">
        <w:rPr>
          <w:rFonts w:ascii="Calibri" w:eastAsia="Calibri" w:hAnsi="Calibri" w:cs="Calibri"/>
          <w:sz w:val="24"/>
          <w:szCs w:val="24"/>
        </w:rPr>
        <w:t>idiosyncratic study-level variation</w:t>
      </w:r>
      <w:r>
        <w:rPr>
          <w:rFonts w:ascii="Calibri" w:eastAsia="Calibri" w:hAnsi="Calibri" w:cs="Calibri"/>
          <w:sz w:val="24"/>
          <w:szCs w:val="24"/>
        </w:rPr>
        <w:t xml:space="preserve">. To better understand the relative roles of these factors, </w:t>
      </w:r>
      <w:r>
        <w:rPr>
          <w:rFonts w:ascii="Calibri" w:eastAsia="Calibri" w:hAnsi="Calibri" w:cs="Calibri"/>
          <w:color w:val="00000A"/>
          <w:sz w:val="24"/>
          <w:szCs w:val="24"/>
        </w:rPr>
        <w:t xml:space="preserve">we compared the fit of the different hierarchical models. </w:t>
      </w:r>
      <w:r>
        <w:rPr>
          <w:rFonts w:ascii="Calibri" w:eastAsia="Calibri" w:hAnsi="Calibri" w:cs="Calibri"/>
          <w:sz w:val="24"/>
          <w:szCs w:val="24"/>
        </w:rPr>
        <w:t>Since models with more parameters will naturally fit the data more closely, we used a cross-validation approach that explicitly accounts for this when comparing models (see SOM).</w:t>
      </w:r>
      <w:r w:rsidR="00457D6C">
        <w:rPr>
          <w:rFonts w:ascii="Calibri" w:eastAsia="Calibri" w:hAnsi="Calibri" w:cs="Calibri"/>
          <w:strike/>
          <w:color w:val="00000A"/>
          <w:sz w:val="24"/>
          <w:szCs w:val="24"/>
        </w:rPr>
        <w:t xml:space="preserve"> </w:t>
      </w:r>
      <w:r>
        <w:rPr>
          <w:rFonts w:ascii="Calibri" w:eastAsia="Calibri" w:hAnsi="Calibri" w:cs="Calibri"/>
          <w:color w:val="00000A"/>
          <w:sz w:val="24"/>
          <w:szCs w:val="24"/>
        </w:rPr>
        <w:t xml:space="preserve">The genus level model fitted the data significantly better than the overall model, yet the species model did not significantly improve the fit over the genus model (Table S1). </w:t>
      </w:r>
      <w:r w:rsidR="00B00BAF" w:rsidRPr="00B00BAF">
        <w:rPr>
          <w:rFonts w:ascii="Calibri" w:eastAsia="Calibri" w:hAnsi="Calibri" w:cs="Calibri"/>
          <w:color w:val="00000A"/>
          <w:sz w:val="24"/>
          <w:szCs w:val="24"/>
        </w:rPr>
        <w:t xml:space="preserve">This suggests that </w:t>
      </w:r>
      <w:r w:rsidR="00621EDD">
        <w:rPr>
          <w:rFonts w:ascii="Calibri" w:eastAsia="Calibri" w:hAnsi="Calibri" w:cs="Calibri"/>
          <w:color w:val="00000A"/>
          <w:sz w:val="24"/>
          <w:szCs w:val="24"/>
        </w:rPr>
        <w:t xml:space="preserve">there are </w:t>
      </w:r>
      <w:r w:rsidR="00B00BAF" w:rsidRPr="00B00BAF">
        <w:rPr>
          <w:rFonts w:ascii="Calibri" w:eastAsia="Calibri" w:hAnsi="Calibri" w:cs="Calibri"/>
          <w:color w:val="00000A"/>
          <w:sz w:val="24"/>
          <w:szCs w:val="24"/>
        </w:rPr>
        <w:t>consistent differences in lifespan</w:t>
      </w:r>
      <w:r w:rsidR="00621EDD">
        <w:rPr>
          <w:rFonts w:ascii="Calibri" w:eastAsia="Calibri" w:hAnsi="Calibri" w:cs="Calibri"/>
          <w:color w:val="00000A"/>
          <w:sz w:val="24"/>
          <w:szCs w:val="24"/>
        </w:rPr>
        <w:t xml:space="preserve"> across the three genera</w:t>
      </w:r>
      <w:r w:rsidR="00B00BAF" w:rsidRPr="00B00BAF">
        <w:rPr>
          <w:rFonts w:ascii="Calibri" w:eastAsia="Calibri" w:hAnsi="Calibri" w:cs="Calibri"/>
          <w:color w:val="00000A"/>
          <w:sz w:val="24"/>
          <w:szCs w:val="24"/>
        </w:rPr>
        <w:t>, yet within each genus there are no consistent differences among species.</w:t>
      </w:r>
    </w:p>
    <w:p w14:paraId="75E4658B" w14:textId="485CDE5D" w:rsidR="005D6D41" w:rsidRDefault="005D6D41">
      <w:pPr>
        <w:spacing w:before="240"/>
        <w:ind w:right="-20"/>
        <w:rPr>
          <w:rFonts w:ascii="Calibri" w:eastAsia="Calibri" w:hAnsi="Calibri" w:cs="Calibri"/>
          <w:color w:val="00000A"/>
          <w:sz w:val="24"/>
          <w:szCs w:val="24"/>
        </w:rPr>
      </w:pPr>
    </w:p>
    <w:p w14:paraId="3FA3ED63" w14:textId="4C5BA2DA" w:rsidR="00D2733C" w:rsidRPr="00457D6C" w:rsidRDefault="00D2733C">
      <w:pPr>
        <w:spacing w:before="240"/>
        <w:ind w:right="-20"/>
        <w:rPr>
          <w:rFonts w:ascii="Calibri" w:eastAsia="Calibri" w:hAnsi="Calibri" w:cs="Calibri"/>
          <w:color w:val="00000A"/>
          <w:sz w:val="24"/>
          <w:szCs w:val="24"/>
        </w:rPr>
      </w:pPr>
      <w:r w:rsidRPr="00D2733C">
        <w:rPr>
          <w:rFonts w:ascii="Calibri" w:eastAsia="Calibri" w:hAnsi="Calibri" w:cs="Calibri"/>
          <w:b/>
          <w:color w:val="00000A"/>
          <w:sz w:val="24"/>
          <w:szCs w:val="24"/>
        </w:rPr>
        <w:lastRenderedPageBreak/>
        <w:t>Figure 2: MRR: grouped lifespan estimates.</w:t>
      </w:r>
      <w:r w:rsidRPr="00D2733C">
        <w:rPr>
          <w:rFonts w:ascii="Calibri" w:eastAsia="Calibri" w:hAnsi="Calibri" w:cs="Calibri"/>
          <w:color w:val="00000A"/>
          <w:sz w:val="24"/>
          <w:szCs w:val="24"/>
        </w:rPr>
        <w:t xml:space="preserve"> The lifespans shown are for mosquitoes that were not fed with sugar or blood before release. The middle line in each box shows the median estimates and the solid dot indicates the mean. The left and right box edges show the 25%, and 75% posterior quantiles respectively. The whiskers show the range of the data, excluding points lying more than 1.5 times the interquartile range away from each edge of the box. The numbers before the start of the left whisker indicate the number of individual time-series within each species. All estimates were obtained using the hierarchical exponential survival model.</w:t>
      </w:r>
    </w:p>
    <w:p w14:paraId="0000002E" w14:textId="3FCBE0AD" w:rsidR="00E03F53" w:rsidRDefault="00D47927">
      <w:pPr>
        <w:spacing w:before="240"/>
        <w:ind w:right="-20"/>
        <w:rPr>
          <w:rFonts w:ascii="Calibri" w:eastAsia="Calibri" w:hAnsi="Calibri" w:cs="Calibri"/>
          <w:b/>
          <w:i/>
          <w:color w:val="00000A"/>
          <w:sz w:val="24"/>
          <w:szCs w:val="24"/>
        </w:rPr>
      </w:pPr>
      <w:r>
        <w:rPr>
          <w:rFonts w:ascii="Calibri" w:eastAsia="Calibri" w:hAnsi="Calibri" w:cs="Calibri"/>
          <w:b/>
          <w:i/>
          <w:color w:val="00000A"/>
          <w:sz w:val="24"/>
          <w:szCs w:val="24"/>
        </w:rPr>
        <w:t xml:space="preserve">MRR data suggest females tend to </w:t>
      </w:r>
      <w:r w:rsidR="008E5C77">
        <w:rPr>
          <w:rFonts w:ascii="Calibri" w:eastAsia="Calibri" w:hAnsi="Calibri" w:cs="Calibri"/>
          <w:b/>
          <w:i/>
          <w:color w:val="00000A"/>
          <w:sz w:val="24"/>
          <w:szCs w:val="24"/>
        </w:rPr>
        <w:t xml:space="preserve">live longer than </w:t>
      </w:r>
      <w:r>
        <w:rPr>
          <w:rFonts w:ascii="Calibri" w:eastAsia="Calibri" w:hAnsi="Calibri" w:cs="Calibri"/>
          <w:b/>
          <w:i/>
          <w:color w:val="00000A"/>
          <w:sz w:val="24"/>
          <w:szCs w:val="24"/>
        </w:rPr>
        <w:t>males</w:t>
      </w:r>
    </w:p>
    <w:p w14:paraId="45CFD23D" w14:textId="6FA5E8E2" w:rsidR="00CC5B25" w:rsidRDefault="00D47927">
      <w:pPr>
        <w:spacing w:before="240"/>
        <w:ind w:right="-20"/>
        <w:rPr>
          <w:rFonts w:ascii="Calibri" w:eastAsia="Calibri" w:hAnsi="Calibri" w:cs="Calibri"/>
          <w:sz w:val="24"/>
          <w:szCs w:val="24"/>
        </w:rPr>
      </w:pPr>
      <w:r>
        <w:rPr>
          <w:rFonts w:ascii="Calibri" w:eastAsia="Calibri" w:hAnsi="Calibri" w:cs="Calibri"/>
          <w:sz w:val="24"/>
          <w:szCs w:val="24"/>
        </w:rPr>
        <w:t xml:space="preserve">The MRR studies included male-only and female-only releases, and mixed releases of both sexes, allowing us to estimate male and female lifespan at the genus level (Fig. 3). Each genus showed a trend for females to live longer than males, with the greatest difference for </w:t>
      </w:r>
      <w:proofErr w:type="spellStart"/>
      <w:r>
        <w:rPr>
          <w:rFonts w:ascii="Calibri" w:eastAsia="Calibri" w:hAnsi="Calibri" w:cs="Calibri"/>
          <w:i/>
          <w:sz w:val="24"/>
          <w:szCs w:val="24"/>
        </w:rPr>
        <w:t>Aedes</w:t>
      </w:r>
      <w:proofErr w:type="spellEnd"/>
      <w:r>
        <w:rPr>
          <w:rFonts w:ascii="Calibri" w:eastAsia="Calibri" w:hAnsi="Calibri" w:cs="Calibri"/>
          <w:sz w:val="24"/>
          <w:szCs w:val="24"/>
        </w:rPr>
        <w:t xml:space="preserve"> (2.5 days; </w:t>
      </w:r>
      <w:r>
        <w:rPr>
          <w:rFonts w:ascii="Calibri" w:eastAsia="Calibri" w:hAnsi="Calibri" w:cs="Calibri"/>
          <w:i/>
          <w:sz w:val="24"/>
          <w:szCs w:val="24"/>
        </w:rPr>
        <w:t>p</w:t>
      </w:r>
      <w:r>
        <w:rPr>
          <w:rFonts w:ascii="Calibri" w:eastAsia="Calibri" w:hAnsi="Calibri" w:cs="Calibri"/>
          <w:sz w:val="24"/>
          <w:szCs w:val="24"/>
        </w:rPr>
        <w:t xml:space="preserve">&lt;0.01, where </w:t>
      </w:r>
      <w:r>
        <w:rPr>
          <w:rFonts w:ascii="Calibri" w:eastAsia="Calibri" w:hAnsi="Calibri" w:cs="Calibri"/>
          <w:i/>
          <w:sz w:val="24"/>
          <w:szCs w:val="24"/>
        </w:rPr>
        <w:t>p</w:t>
      </w:r>
      <w:r>
        <w:rPr>
          <w:rFonts w:ascii="Calibri" w:eastAsia="Calibri" w:hAnsi="Calibri" w:cs="Calibri"/>
          <w:sz w:val="24"/>
          <w:szCs w:val="24"/>
        </w:rPr>
        <w:t xml:space="preserve"> is the fraction of pairwise posterior samples in which males outlive females), followed by </w:t>
      </w:r>
      <w:r>
        <w:rPr>
          <w:rFonts w:ascii="Calibri" w:eastAsia="Calibri" w:hAnsi="Calibri" w:cs="Calibri"/>
          <w:i/>
          <w:sz w:val="24"/>
          <w:szCs w:val="24"/>
        </w:rPr>
        <w:t>Anopheles</w:t>
      </w:r>
      <w:r>
        <w:rPr>
          <w:rFonts w:ascii="Calibri" w:eastAsia="Calibri" w:hAnsi="Calibri" w:cs="Calibri"/>
          <w:sz w:val="24"/>
          <w:szCs w:val="24"/>
        </w:rPr>
        <w:t xml:space="preserve"> (2.0 days; </w:t>
      </w:r>
      <w:r>
        <w:rPr>
          <w:rFonts w:ascii="Calibri" w:eastAsia="Calibri" w:hAnsi="Calibri" w:cs="Calibri"/>
          <w:i/>
          <w:sz w:val="24"/>
          <w:szCs w:val="24"/>
        </w:rPr>
        <w:t>p</w:t>
      </w:r>
      <w:r>
        <w:rPr>
          <w:rFonts w:ascii="Calibri" w:eastAsia="Calibri" w:hAnsi="Calibri" w:cs="Calibri"/>
          <w:sz w:val="24"/>
          <w:szCs w:val="24"/>
        </w:rPr>
        <w:t xml:space="preserve">=0.17) and </w:t>
      </w:r>
      <w:r>
        <w:rPr>
          <w:rFonts w:ascii="Calibri" w:eastAsia="Calibri" w:hAnsi="Calibri" w:cs="Calibri"/>
          <w:i/>
          <w:sz w:val="24"/>
          <w:szCs w:val="24"/>
        </w:rPr>
        <w:t>Culex</w:t>
      </w:r>
      <w:r>
        <w:rPr>
          <w:rFonts w:ascii="Calibri" w:eastAsia="Calibri" w:hAnsi="Calibri" w:cs="Calibri"/>
          <w:sz w:val="24"/>
          <w:szCs w:val="24"/>
        </w:rPr>
        <w:t xml:space="preserve"> (0.3 days; </w:t>
      </w:r>
      <w:r>
        <w:rPr>
          <w:rFonts w:ascii="Calibri" w:eastAsia="Calibri" w:hAnsi="Calibri" w:cs="Calibri"/>
          <w:i/>
          <w:sz w:val="24"/>
          <w:szCs w:val="24"/>
        </w:rPr>
        <w:t>p</w:t>
      </w:r>
      <w:r>
        <w:rPr>
          <w:rFonts w:ascii="Calibri" w:eastAsia="Calibri" w:hAnsi="Calibri" w:cs="Calibri"/>
          <w:sz w:val="24"/>
          <w:szCs w:val="24"/>
        </w:rPr>
        <w:t>=0.34). Overall, female mosquitoes were estimated to live 0.9 days longer than males (</w:t>
      </w:r>
      <w:r>
        <w:rPr>
          <w:rFonts w:ascii="Calibri" w:eastAsia="Calibri" w:hAnsi="Calibri" w:cs="Calibri"/>
          <w:i/>
          <w:sz w:val="24"/>
          <w:szCs w:val="24"/>
        </w:rPr>
        <w:t>p</w:t>
      </w:r>
      <w:r>
        <w:rPr>
          <w:rFonts w:ascii="Calibri" w:eastAsia="Calibri" w:hAnsi="Calibri" w:cs="Calibri"/>
          <w:sz w:val="24"/>
          <w:szCs w:val="24"/>
        </w:rPr>
        <w:t>=0.10).</w:t>
      </w:r>
      <w:r w:rsidR="00F24387">
        <w:rPr>
          <w:rFonts w:ascii="Calibri" w:eastAsia="Calibri" w:hAnsi="Calibri" w:cs="Calibri"/>
          <w:sz w:val="24"/>
          <w:szCs w:val="24"/>
        </w:rPr>
        <w:t xml:space="preserve"> </w:t>
      </w:r>
      <w:r w:rsidR="004A597C">
        <w:rPr>
          <w:rFonts w:ascii="Calibri" w:eastAsia="Calibri" w:hAnsi="Calibri" w:cs="Calibri"/>
          <w:sz w:val="24"/>
          <w:szCs w:val="24"/>
        </w:rPr>
        <w:t>It is possible that t</w:t>
      </w:r>
      <w:r w:rsidR="00F24387">
        <w:rPr>
          <w:rFonts w:ascii="Calibri" w:eastAsia="Calibri" w:hAnsi="Calibri" w:cs="Calibri"/>
          <w:sz w:val="24"/>
          <w:szCs w:val="24"/>
        </w:rPr>
        <w:t>hese differences</w:t>
      </w:r>
      <w:r w:rsidR="004A597C">
        <w:rPr>
          <w:rFonts w:ascii="Calibri" w:eastAsia="Calibri" w:hAnsi="Calibri" w:cs="Calibri"/>
          <w:sz w:val="24"/>
          <w:szCs w:val="24"/>
        </w:rPr>
        <w:t xml:space="preserve"> in lifespan</w:t>
      </w:r>
      <w:r w:rsidR="00F24387">
        <w:rPr>
          <w:rFonts w:ascii="Calibri" w:eastAsia="Calibri" w:hAnsi="Calibri" w:cs="Calibri"/>
          <w:sz w:val="24"/>
          <w:szCs w:val="24"/>
        </w:rPr>
        <w:t xml:space="preserve"> </w:t>
      </w:r>
      <w:r w:rsidR="004A597C">
        <w:rPr>
          <w:rFonts w:ascii="Calibri" w:eastAsia="Calibri" w:hAnsi="Calibri" w:cs="Calibri"/>
          <w:sz w:val="24"/>
          <w:szCs w:val="24"/>
        </w:rPr>
        <w:t xml:space="preserve">are </w:t>
      </w:r>
      <w:r w:rsidR="00F24387">
        <w:rPr>
          <w:rFonts w:ascii="Calibri" w:eastAsia="Calibri" w:hAnsi="Calibri" w:cs="Calibri"/>
          <w:sz w:val="24"/>
          <w:szCs w:val="24"/>
        </w:rPr>
        <w:t>due to sex-specific variation in dispersal</w:t>
      </w:r>
      <w:r w:rsidR="004A597C">
        <w:rPr>
          <w:rFonts w:ascii="Calibri" w:eastAsia="Calibri" w:hAnsi="Calibri" w:cs="Calibri"/>
          <w:sz w:val="24"/>
          <w:szCs w:val="24"/>
        </w:rPr>
        <w:t>,</w:t>
      </w:r>
      <w:r w:rsidR="00F24387">
        <w:rPr>
          <w:rFonts w:ascii="Calibri" w:eastAsia="Calibri" w:hAnsi="Calibri" w:cs="Calibri"/>
          <w:sz w:val="24"/>
          <w:szCs w:val="24"/>
        </w:rPr>
        <w:t xml:space="preserve"> but, to our knowledge, </w:t>
      </w:r>
      <w:r w:rsidR="004A597C">
        <w:rPr>
          <w:rFonts w:ascii="Calibri" w:eastAsia="Calibri" w:hAnsi="Calibri" w:cs="Calibri"/>
          <w:sz w:val="24"/>
          <w:szCs w:val="24"/>
        </w:rPr>
        <w:t xml:space="preserve">there is </w:t>
      </w:r>
      <w:r w:rsidR="008444F7">
        <w:rPr>
          <w:rFonts w:ascii="Calibri" w:eastAsia="Calibri" w:hAnsi="Calibri" w:cs="Calibri"/>
          <w:sz w:val="24"/>
          <w:szCs w:val="24"/>
        </w:rPr>
        <w:t>limited</w:t>
      </w:r>
      <w:r w:rsidR="004A597C">
        <w:rPr>
          <w:rFonts w:ascii="Calibri" w:eastAsia="Calibri" w:hAnsi="Calibri" w:cs="Calibri"/>
          <w:sz w:val="24"/>
          <w:szCs w:val="24"/>
        </w:rPr>
        <w:t xml:space="preserve"> evidence to suggest this.</w:t>
      </w:r>
    </w:p>
    <w:p w14:paraId="6214FC39" w14:textId="08156B54" w:rsidR="00475C4F" w:rsidRDefault="00475C4F">
      <w:pPr>
        <w:spacing w:before="240"/>
        <w:ind w:right="-20"/>
        <w:rPr>
          <w:rFonts w:ascii="Calibri" w:eastAsia="Calibri" w:hAnsi="Calibri" w:cs="Calibri"/>
          <w:sz w:val="24"/>
          <w:szCs w:val="24"/>
        </w:rPr>
      </w:pPr>
      <w:r w:rsidRPr="00475C4F">
        <w:rPr>
          <w:rFonts w:ascii="Calibri" w:eastAsia="Calibri" w:hAnsi="Calibri" w:cs="Calibri"/>
          <w:b/>
          <w:sz w:val="24"/>
          <w:szCs w:val="24"/>
        </w:rPr>
        <w:t>Figure 3: MRR: lifespan estimates by sex.</w:t>
      </w:r>
      <w:r w:rsidRPr="00475C4F">
        <w:rPr>
          <w:rFonts w:ascii="Calibri" w:eastAsia="Calibri" w:hAnsi="Calibri" w:cs="Calibri"/>
          <w:sz w:val="24"/>
          <w:szCs w:val="24"/>
        </w:rPr>
        <w:t xml:space="preserve"> The lifespans shown are for mosquitoes that were not fed with sugar or blood (for females) before release. The middle line in each box shows the median estimates and the solid dot indicates the mean. The left and right box edges show the 25% and 75% posterior quantiles respectively. The whiskers show the range of the data, excluding points lying more than 1.5 times the interquartile range away from each edge of the box. The numbers before the start of the left whisker indicate the number of individual time-series within each species. All estimates were obtained using the hierarchical exponential survival model.</w:t>
      </w:r>
    </w:p>
    <w:p w14:paraId="00000030" w14:textId="50FB3AD3" w:rsidR="00E03F53" w:rsidRDefault="00D47927">
      <w:pPr>
        <w:spacing w:before="240"/>
        <w:ind w:right="-20"/>
        <w:rPr>
          <w:rFonts w:ascii="Calibri" w:eastAsia="Calibri" w:hAnsi="Calibri" w:cs="Calibri"/>
          <w:b/>
          <w:i/>
          <w:sz w:val="24"/>
          <w:szCs w:val="24"/>
        </w:rPr>
      </w:pPr>
      <w:r>
        <w:rPr>
          <w:rFonts w:ascii="Calibri" w:eastAsia="Calibri" w:hAnsi="Calibri" w:cs="Calibri"/>
          <w:b/>
          <w:i/>
          <w:sz w:val="24"/>
          <w:szCs w:val="24"/>
        </w:rPr>
        <w:t>MRR data suggest that sugar feeding modestly increases the lifespan of marked mosquitoes, yet blood-feeding of females makes little difference</w:t>
      </w:r>
    </w:p>
    <w:p w14:paraId="00000031" w14:textId="4CEAE0E4" w:rsidR="00E03F53" w:rsidRDefault="00D47927">
      <w:pPr>
        <w:spacing w:before="240"/>
        <w:ind w:right="-20"/>
        <w:rPr>
          <w:rFonts w:ascii="Calibri" w:eastAsia="Calibri" w:hAnsi="Calibri" w:cs="Calibri"/>
          <w:sz w:val="24"/>
          <w:szCs w:val="24"/>
        </w:rPr>
      </w:pPr>
      <w:r>
        <w:rPr>
          <w:rFonts w:ascii="Calibri" w:eastAsia="Calibri" w:hAnsi="Calibri" w:cs="Calibri"/>
          <w:sz w:val="24"/>
          <w:szCs w:val="24"/>
        </w:rPr>
        <w:t xml:space="preserve">MRR experiments </w:t>
      </w:r>
      <w:r w:rsidR="008E5C77">
        <w:rPr>
          <w:rFonts w:ascii="Calibri" w:eastAsia="Calibri" w:hAnsi="Calibri" w:cs="Calibri"/>
          <w:sz w:val="24"/>
          <w:szCs w:val="24"/>
        </w:rPr>
        <w:t>differ</w:t>
      </w:r>
      <w:r>
        <w:rPr>
          <w:rFonts w:ascii="Calibri" w:eastAsia="Calibri" w:hAnsi="Calibri" w:cs="Calibri"/>
          <w:sz w:val="24"/>
          <w:szCs w:val="24"/>
        </w:rPr>
        <w:t xml:space="preserve"> </w:t>
      </w:r>
      <w:r w:rsidR="008E5C77">
        <w:rPr>
          <w:rFonts w:ascii="Calibri" w:eastAsia="Calibri" w:hAnsi="Calibri" w:cs="Calibri"/>
          <w:sz w:val="24"/>
          <w:szCs w:val="24"/>
        </w:rPr>
        <w:t xml:space="preserve">in </w:t>
      </w:r>
      <w:r>
        <w:rPr>
          <w:rFonts w:ascii="Calibri" w:eastAsia="Calibri" w:hAnsi="Calibri" w:cs="Calibri"/>
          <w:sz w:val="24"/>
          <w:szCs w:val="24"/>
        </w:rPr>
        <w:t xml:space="preserve">whether mosquitoes </w:t>
      </w:r>
      <w:r w:rsidR="00D479FD">
        <w:rPr>
          <w:rFonts w:ascii="Calibri" w:eastAsia="Calibri" w:hAnsi="Calibri" w:cs="Calibri"/>
          <w:sz w:val="24"/>
          <w:szCs w:val="24"/>
        </w:rPr>
        <w:t xml:space="preserve">are </w:t>
      </w:r>
      <w:r>
        <w:rPr>
          <w:rFonts w:ascii="Calibri" w:eastAsia="Calibri" w:hAnsi="Calibri" w:cs="Calibri"/>
          <w:sz w:val="24"/>
          <w:szCs w:val="24"/>
        </w:rPr>
        <w:t>fed or not before their release, and if so whether with sugar, blood, or both. We studied the effects of feeding on female lifespan at the genus level and across all studies (Fig. S1). Since there were insufficient data at the genus level on males that were fed with sugar versus unfed, we combined all genera to estimate a pooled effect of sugar-feeding. For both sexes and across all genera, we found modest evidence that sugar feeding prior to release extended life-expectancy, by an average of 0.6 days for females (</w:t>
      </w:r>
      <w:r>
        <w:rPr>
          <w:rFonts w:ascii="Calibri" w:eastAsia="Calibri" w:hAnsi="Calibri" w:cs="Calibri"/>
          <w:i/>
          <w:sz w:val="24"/>
          <w:szCs w:val="24"/>
        </w:rPr>
        <w:t>p</w:t>
      </w:r>
      <w:r>
        <w:rPr>
          <w:rFonts w:ascii="Calibri" w:eastAsia="Calibri" w:hAnsi="Calibri" w:cs="Calibri"/>
          <w:sz w:val="24"/>
          <w:szCs w:val="24"/>
        </w:rPr>
        <w:t xml:space="preserve">=0.15, where </w:t>
      </w:r>
      <w:r>
        <w:rPr>
          <w:rFonts w:ascii="Calibri" w:eastAsia="Calibri" w:hAnsi="Calibri" w:cs="Calibri"/>
          <w:i/>
          <w:sz w:val="24"/>
          <w:szCs w:val="24"/>
        </w:rPr>
        <w:t>p</w:t>
      </w:r>
      <w:r>
        <w:rPr>
          <w:rFonts w:ascii="Calibri" w:eastAsia="Calibri" w:hAnsi="Calibri" w:cs="Calibri"/>
          <w:sz w:val="24"/>
          <w:szCs w:val="24"/>
        </w:rPr>
        <w:t xml:space="preserve"> is the fraction of pairwise posterior samples in which unfed outlived fed) and 0.5 days for males (</w:t>
      </w:r>
      <w:r>
        <w:rPr>
          <w:rFonts w:ascii="Calibri" w:eastAsia="Calibri" w:hAnsi="Calibri" w:cs="Calibri"/>
          <w:i/>
          <w:sz w:val="24"/>
          <w:szCs w:val="24"/>
        </w:rPr>
        <w:t>p</w:t>
      </w:r>
      <w:r>
        <w:rPr>
          <w:rFonts w:ascii="Calibri" w:eastAsia="Calibri" w:hAnsi="Calibri" w:cs="Calibri"/>
          <w:sz w:val="24"/>
          <w:szCs w:val="24"/>
        </w:rPr>
        <w:t xml:space="preserve">=0.15). The effect of blood-feeding on female mosquitoes was </w:t>
      </w:r>
      <w:r w:rsidR="00D479FD">
        <w:rPr>
          <w:rFonts w:ascii="Calibri" w:eastAsia="Calibri" w:hAnsi="Calibri" w:cs="Calibri"/>
          <w:sz w:val="24"/>
          <w:szCs w:val="24"/>
        </w:rPr>
        <w:t xml:space="preserve">not </w:t>
      </w:r>
      <w:r w:rsidR="00D479FD">
        <w:rPr>
          <w:rFonts w:ascii="Calibri" w:eastAsia="Calibri" w:hAnsi="Calibri" w:cs="Calibri"/>
          <w:sz w:val="24"/>
          <w:szCs w:val="24"/>
        </w:rPr>
        <w:lastRenderedPageBreak/>
        <w:t>significant</w:t>
      </w:r>
      <w:r>
        <w:rPr>
          <w:rFonts w:ascii="Calibri" w:eastAsia="Calibri" w:hAnsi="Calibri" w:cs="Calibri"/>
          <w:sz w:val="24"/>
          <w:szCs w:val="24"/>
        </w:rPr>
        <w:t>, with blood-fed individuals living about 0.1 days longer than unfed mosquitoes (</w:t>
      </w:r>
      <w:r>
        <w:rPr>
          <w:rFonts w:ascii="Calibri" w:eastAsia="Calibri" w:hAnsi="Calibri" w:cs="Calibri"/>
          <w:i/>
          <w:sz w:val="24"/>
          <w:szCs w:val="24"/>
        </w:rPr>
        <w:t>p</w:t>
      </w:r>
      <w:r>
        <w:rPr>
          <w:rFonts w:ascii="Calibri" w:eastAsia="Calibri" w:hAnsi="Calibri" w:cs="Calibri"/>
          <w:sz w:val="24"/>
          <w:szCs w:val="24"/>
        </w:rPr>
        <w:t>=0.44).</w:t>
      </w:r>
    </w:p>
    <w:p w14:paraId="00000032" w14:textId="6F73C249" w:rsidR="00E03F53" w:rsidRDefault="00D479FD">
      <w:pPr>
        <w:spacing w:before="240"/>
        <w:ind w:right="-20"/>
        <w:rPr>
          <w:rFonts w:ascii="Calibri" w:eastAsia="Calibri" w:hAnsi="Calibri" w:cs="Calibri"/>
          <w:b/>
          <w:i/>
          <w:color w:val="00000A"/>
          <w:sz w:val="24"/>
          <w:szCs w:val="24"/>
        </w:rPr>
      </w:pPr>
      <w:r>
        <w:rPr>
          <w:rFonts w:ascii="Calibri" w:eastAsia="Calibri" w:hAnsi="Calibri" w:cs="Calibri"/>
          <w:b/>
          <w:i/>
          <w:color w:val="00000A"/>
          <w:sz w:val="24"/>
          <w:szCs w:val="24"/>
        </w:rPr>
        <w:t>L</w:t>
      </w:r>
      <w:r w:rsidR="00D47927">
        <w:rPr>
          <w:rFonts w:ascii="Calibri" w:eastAsia="Calibri" w:hAnsi="Calibri" w:cs="Calibri"/>
          <w:b/>
          <w:i/>
          <w:color w:val="00000A"/>
          <w:sz w:val="24"/>
          <w:szCs w:val="24"/>
        </w:rPr>
        <w:t xml:space="preserve">ifespan estimates from MRR data </w:t>
      </w:r>
      <w:r>
        <w:rPr>
          <w:rFonts w:ascii="Calibri" w:eastAsia="Calibri" w:hAnsi="Calibri" w:cs="Calibri"/>
          <w:b/>
          <w:i/>
          <w:color w:val="00000A"/>
          <w:sz w:val="24"/>
          <w:szCs w:val="24"/>
        </w:rPr>
        <w:t>were not affected by spatial scale of the experiment as would be expected if</w:t>
      </w:r>
      <w:r w:rsidR="00D47927">
        <w:rPr>
          <w:rFonts w:ascii="Calibri" w:eastAsia="Calibri" w:hAnsi="Calibri" w:cs="Calibri"/>
          <w:b/>
          <w:i/>
          <w:color w:val="00000A"/>
          <w:sz w:val="24"/>
          <w:szCs w:val="24"/>
        </w:rPr>
        <w:t xml:space="preserve"> dispersal out of the study area </w:t>
      </w:r>
      <w:r>
        <w:rPr>
          <w:rFonts w:ascii="Calibri" w:eastAsia="Calibri" w:hAnsi="Calibri" w:cs="Calibri"/>
          <w:b/>
          <w:i/>
          <w:color w:val="00000A"/>
          <w:sz w:val="24"/>
          <w:szCs w:val="24"/>
        </w:rPr>
        <w:t>was causing severe bias</w:t>
      </w:r>
    </w:p>
    <w:p w14:paraId="00000033" w14:textId="25DF27F4" w:rsidR="00E03F53" w:rsidRDefault="00D47927">
      <w:pPr>
        <w:spacing w:before="240"/>
        <w:ind w:right="-20"/>
        <w:rPr>
          <w:rFonts w:ascii="Calibri" w:eastAsia="Calibri" w:hAnsi="Calibri" w:cs="Calibri"/>
          <w:sz w:val="24"/>
          <w:szCs w:val="24"/>
        </w:rPr>
      </w:pPr>
      <w:r>
        <w:rPr>
          <w:rFonts w:ascii="Calibri" w:eastAsia="Calibri" w:hAnsi="Calibri" w:cs="Calibri"/>
          <w:sz w:val="24"/>
          <w:szCs w:val="24"/>
        </w:rPr>
        <w:t xml:space="preserve">Following a release of marked mosquitoes, the rate of their recapture typically reduces </w:t>
      </w:r>
      <w:r w:rsidR="00D479FD">
        <w:rPr>
          <w:rFonts w:ascii="Calibri" w:eastAsia="Calibri" w:hAnsi="Calibri" w:cs="Calibri"/>
          <w:sz w:val="24"/>
          <w:szCs w:val="24"/>
        </w:rPr>
        <w:t xml:space="preserve">over </w:t>
      </w:r>
      <w:r>
        <w:rPr>
          <w:rFonts w:ascii="Calibri" w:eastAsia="Calibri" w:hAnsi="Calibri" w:cs="Calibri"/>
          <w:sz w:val="24"/>
          <w:szCs w:val="24"/>
        </w:rPr>
        <w:t xml:space="preserve">time because some mosquitoes die </w:t>
      </w:r>
      <w:r w:rsidR="00D479FD">
        <w:rPr>
          <w:rFonts w:ascii="Calibri" w:eastAsia="Calibri" w:hAnsi="Calibri" w:cs="Calibri"/>
          <w:sz w:val="24"/>
          <w:szCs w:val="24"/>
        </w:rPr>
        <w:t>and</w:t>
      </w:r>
      <w:r>
        <w:rPr>
          <w:rFonts w:ascii="Calibri" w:eastAsia="Calibri" w:hAnsi="Calibri" w:cs="Calibri"/>
          <w:sz w:val="24"/>
          <w:szCs w:val="24"/>
        </w:rPr>
        <w:t xml:space="preserve"> because some disperse out of the recapture area. These factors are indistinguishable in spatially</w:t>
      </w:r>
      <w:r w:rsidR="00C250ED">
        <w:rPr>
          <w:rFonts w:ascii="Calibri" w:eastAsia="Calibri" w:hAnsi="Calibri" w:cs="Calibri"/>
          <w:sz w:val="24"/>
          <w:szCs w:val="24"/>
        </w:rPr>
        <w:t xml:space="preserve"> </w:t>
      </w:r>
      <w:r>
        <w:rPr>
          <w:rFonts w:ascii="Calibri" w:eastAsia="Calibri" w:hAnsi="Calibri" w:cs="Calibri"/>
          <w:sz w:val="24"/>
          <w:szCs w:val="24"/>
        </w:rPr>
        <w:t xml:space="preserve">averaged recapture data, which is why our estimates are lower bounds on lifespan. If dispersal out of the recapture area commonly reduces the lifespan estimate below the true lifespan then we should expect a positive correlation between the spatial extent of the recapture zone and lifespan. This pattern was not apparent in our data, </w:t>
      </w:r>
      <w:r w:rsidR="00D479FD">
        <w:rPr>
          <w:rFonts w:ascii="Calibri" w:eastAsia="Calibri" w:hAnsi="Calibri" w:cs="Calibri"/>
          <w:sz w:val="24"/>
          <w:szCs w:val="24"/>
        </w:rPr>
        <w:t xml:space="preserve">suggesting that dispersal </w:t>
      </w:r>
      <w:r w:rsidR="00555670">
        <w:rPr>
          <w:rFonts w:ascii="Calibri" w:eastAsia="Calibri" w:hAnsi="Calibri" w:cs="Calibri"/>
          <w:sz w:val="24"/>
          <w:szCs w:val="24"/>
        </w:rPr>
        <w:t>may</w:t>
      </w:r>
      <w:r w:rsidR="00D479FD">
        <w:rPr>
          <w:rFonts w:ascii="Calibri" w:eastAsia="Calibri" w:hAnsi="Calibri" w:cs="Calibri"/>
          <w:sz w:val="24"/>
          <w:szCs w:val="24"/>
        </w:rPr>
        <w:t xml:space="preserve"> not </w:t>
      </w:r>
      <w:r w:rsidR="00555670">
        <w:rPr>
          <w:rFonts w:ascii="Calibri" w:eastAsia="Calibri" w:hAnsi="Calibri" w:cs="Calibri"/>
          <w:sz w:val="24"/>
          <w:szCs w:val="24"/>
        </w:rPr>
        <w:t>be responsible for severe underestimation</w:t>
      </w:r>
      <w:r>
        <w:rPr>
          <w:rFonts w:ascii="Calibri" w:eastAsia="Calibri" w:hAnsi="Calibri" w:cs="Calibri"/>
          <w:sz w:val="24"/>
          <w:szCs w:val="24"/>
        </w:rPr>
        <w:t xml:space="preserve"> (Fig. S2). However, we suspect that dispersal bias may have affected a number of individual studies </w:t>
      </w:r>
      <w:r w:rsidR="00555670">
        <w:rPr>
          <w:rFonts w:ascii="Calibri" w:eastAsia="Calibri" w:hAnsi="Calibri" w:cs="Calibri"/>
          <w:sz w:val="24"/>
          <w:szCs w:val="24"/>
        </w:rPr>
        <w:t xml:space="preserve">where we obtained unfeasibly short lifespan estimates, </w:t>
      </w:r>
      <w:r>
        <w:rPr>
          <w:rFonts w:ascii="Calibri" w:eastAsia="Calibri" w:hAnsi="Calibri" w:cs="Calibri"/>
          <w:sz w:val="24"/>
          <w:szCs w:val="24"/>
        </w:rPr>
        <w:t xml:space="preserve">for example </w:t>
      </w:r>
      <w:r w:rsidR="00555670">
        <w:rPr>
          <w:rFonts w:ascii="Calibri" w:eastAsia="Calibri" w:hAnsi="Calibri" w:cs="Calibri"/>
          <w:sz w:val="24"/>
          <w:szCs w:val="24"/>
        </w:rPr>
        <w:t>the case of</w:t>
      </w:r>
      <w:r>
        <w:rPr>
          <w:rFonts w:ascii="Calibri" w:eastAsia="Calibri" w:hAnsi="Calibri" w:cs="Calibri"/>
          <w:sz w:val="24"/>
          <w:szCs w:val="24"/>
        </w:rPr>
        <w:t xml:space="preserve"> </w:t>
      </w:r>
      <w:r>
        <w:rPr>
          <w:rFonts w:ascii="Calibri" w:eastAsia="Calibri" w:hAnsi="Calibri" w:cs="Calibri"/>
          <w:i/>
          <w:sz w:val="24"/>
          <w:szCs w:val="24"/>
        </w:rPr>
        <w:t>An.</w:t>
      </w:r>
      <w:r>
        <w:rPr>
          <w:rFonts w:ascii="Calibri" w:eastAsia="Calibri" w:hAnsi="Calibri" w:cs="Calibri"/>
          <w:sz w:val="24"/>
          <w:szCs w:val="24"/>
        </w:rPr>
        <w:t xml:space="preserve"> </w:t>
      </w:r>
      <w:proofErr w:type="spellStart"/>
      <w:r>
        <w:rPr>
          <w:rFonts w:ascii="Calibri" w:eastAsia="Calibri" w:hAnsi="Calibri" w:cs="Calibri"/>
          <w:i/>
          <w:sz w:val="24"/>
          <w:szCs w:val="24"/>
        </w:rPr>
        <w:t>annulipes</w:t>
      </w:r>
      <w:proofErr w:type="spellEnd"/>
      <w:r w:rsidR="00555670" w:rsidRPr="002C1B10">
        <w:rPr>
          <w:rFonts w:ascii="Calibri" w:eastAsia="Calibri" w:hAnsi="Calibri" w:cs="Calibri"/>
          <w:iCs/>
          <w:sz w:val="24"/>
          <w:szCs w:val="24"/>
        </w:rPr>
        <w:t xml:space="preserve"> noted above</w:t>
      </w:r>
      <w:r>
        <w:rPr>
          <w:rFonts w:ascii="Calibri" w:eastAsia="Calibri" w:hAnsi="Calibri" w:cs="Calibri"/>
          <w:sz w:val="24"/>
          <w:szCs w:val="24"/>
        </w:rPr>
        <w:t>.</w:t>
      </w:r>
    </w:p>
    <w:p w14:paraId="00000034" w14:textId="150E31E0" w:rsidR="00E03F53" w:rsidRDefault="00D47927">
      <w:pPr>
        <w:spacing w:before="240"/>
        <w:ind w:right="-20"/>
        <w:rPr>
          <w:rFonts w:ascii="Calibri" w:eastAsia="Calibri" w:hAnsi="Calibri" w:cs="Calibri"/>
          <w:b/>
          <w:i/>
          <w:sz w:val="24"/>
          <w:szCs w:val="24"/>
        </w:rPr>
      </w:pPr>
      <w:proofErr w:type="spellStart"/>
      <w:r>
        <w:rPr>
          <w:rFonts w:ascii="Calibri" w:eastAsia="Calibri" w:hAnsi="Calibri" w:cs="Calibri"/>
          <w:b/>
          <w:i/>
          <w:sz w:val="24"/>
          <w:szCs w:val="24"/>
        </w:rPr>
        <w:t>Detinova</w:t>
      </w:r>
      <w:proofErr w:type="spellEnd"/>
      <w:r>
        <w:rPr>
          <w:rFonts w:ascii="Calibri" w:eastAsia="Calibri" w:hAnsi="Calibri" w:cs="Calibri"/>
          <w:b/>
          <w:i/>
          <w:sz w:val="24"/>
          <w:szCs w:val="24"/>
        </w:rPr>
        <w:t xml:space="preserve"> dissection data show that the use of insecticides reduces </w:t>
      </w:r>
      <w:r w:rsidR="00555670">
        <w:rPr>
          <w:rFonts w:ascii="Calibri" w:eastAsia="Calibri" w:hAnsi="Calibri" w:cs="Calibri"/>
          <w:b/>
          <w:i/>
          <w:sz w:val="24"/>
          <w:szCs w:val="24"/>
        </w:rPr>
        <w:t>a</w:t>
      </w:r>
      <w:r>
        <w:rPr>
          <w:rFonts w:ascii="Calibri" w:eastAsia="Calibri" w:hAnsi="Calibri" w:cs="Calibri"/>
          <w:b/>
          <w:i/>
          <w:sz w:val="24"/>
          <w:szCs w:val="24"/>
        </w:rPr>
        <w:t xml:space="preserve">nopheline longevity </w:t>
      </w:r>
    </w:p>
    <w:p w14:paraId="00000035" w14:textId="6E983211" w:rsidR="00E03F53" w:rsidRDefault="00D47927">
      <w:pPr>
        <w:spacing w:before="240"/>
        <w:ind w:right="-20"/>
        <w:rPr>
          <w:rFonts w:ascii="Calibri" w:eastAsia="Calibri" w:hAnsi="Calibri" w:cs="Calibri"/>
          <w:sz w:val="24"/>
          <w:szCs w:val="24"/>
        </w:rPr>
      </w:pPr>
      <w:r>
        <w:rPr>
          <w:rFonts w:ascii="Calibri" w:eastAsia="Calibri" w:hAnsi="Calibri" w:cs="Calibri"/>
          <w:sz w:val="24"/>
          <w:szCs w:val="24"/>
        </w:rPr>
        <w:t xml:space="preserve">The Massey et al. (2016) database contained 1490 parity observations across 26 </w:t>
      </w:r>
      <w:r w:rsidR="00555670">
        <w:rPr>
          <w:rFonts w:ascii="Calibri" w:eastAsia="Calibri" w:hAnsi="Calibri" w:cs="Calibri"/>
          <w:sz w:val="24"/>
          <w:szCs w:val="24"/>
        </w:rPr>
        <w:t>a</w:t>
      </w:r>
      <w:r>
        <w:rPr>
          <w:rFonts w:ascii="Calibri" w:eastAsia="Calibri" w:hAnsi="Calibri" w:cs="Calibri"/>
          <w:sz w:val="24"/>
          <w:szCs w:val="24"/>
        </w:rPr>
        <w:t>nopheline species-complexes (henceforth ‘</w:t>
      </w:r>
      <w:proofErr w:type="spellStart"/>
      <w:r>
        <w:rPr>
          <w:rFonts w:ascii="Calibri" w:eastAsia="Calibri" w:hAnsi="Calibri" w:cs="Calibri"/>
          <w:sz w:val="24"/>
          <w:szCs w:val="24"/>
        </w:rPr>
        <w:t>Detinova</w:t>
      </w:r>
      <w:proofErr w:type="spellEnd"/>
      <w:r>
        <w:rPr>
          <w:rFonts w:ascii="Calibri" w:eastAsia="Calibri" w:hAnsi="Calibri" w:cs="Calibri"/>
          <w:sz w:val="24"/>
          <w:szCs w:val="24"/>
        </w:rPr>
        <w:t xml:space="preserve"> data’)</w:t>
      </w:r>
      <w:r w:rsidR="008F6AEB">
        <w:rPr>
          <w:rFonts w:ascii="Calibri" w:eastAsia="Calibri" w:hAnsi="Calibri" w:cs="Calibri"/>
          <w:sz w:val="24"/>
          <w:szCs w:val="24"/>
        </w:rPr>
        <w:t>.  I</w:t>
      </w:r>
      <w:r>
        <w:rPr>
          <w:rFonts w:ascii="Calibri" w:eastAsia="Calibri" w:hAnsi="Calibri" w:cs="Calibri"/>
          <w:sz w:val="24"/>
          <w:szCs w:val="24"/>
        </w:rPr>
        <w:t xml:space="preserve">nsecticide based control measures were in use at the time and place of the study in 519 cases, not in use in 364 cases, </w:t>
      </w:r>
      <w:r w:rsidR="006E60E2">
        <w:rPr>
          <w:rFonts w:ascii="Calibri" w:eastAsia="Calibri" w:hAnsi="Calibri" w:cs="Calibri"/>
          <w:sz w:val="24"/>
          <w:szCs w:val="24"/>
        </w:rPr>
        <w:t>and</w:t>
      </w:r>
      <w:r>
        <w:rPr>
          <w:rFonts w:ascii="Calibri" w:eastAsia="Calibri" w:hAnsi="Calibri" w:cs="Calibri"/>
          <w:sz w:val="24"/>
          <w:szCs w:val="24"/>
        </w:rPr>
        <w:t xml:space="preserve"> </w:t>
      </w:r>
      <w:r w:rsidR="008F6AEB">
        <w:rPr>
          <w:rFonts w:ascii="Calibri" w:eastAsia="Calibri" w:hAnsi="Calibri" w:cs="Calibri"/>
          <w:sz w:val="24"/>
          <w:szCs w:val="24"/>
        </w:rPr>
        <w:t xml:space="preserve">this was unspecified </w:t>
      </w:r>
      <w:r>
        <w:rPr>
          <w:rFonts w:ascii="Calibri" w:eastAsia="Calibri" w:hAnsi="Calibri" w:cs="Calibri"/>
          <w:sz w:val="24"/>
          <w:szCs w:val="24"/>
        </w:rPr>
        <w:t>in the remaining 607 cases. Since insecticides act by killing mosquitoes, their use should reduce mean lifespan</w:t>
      </w:r>
      <w:r w:rsidR="00C858C3">
        <w:rPr>
          <w:rFonts w:ascii="Calibri" w:eastAsia="Calibri" w:hAnsi="Calibri" w:cs="Calibri"/>
          <w:sz w:val="24"/>
          <w:szCs w:val="24"/>
        </w:rPr>
        <w:t>,</w:t>
      </w:r>
      <w:r>
        <w:rPr>
          <w:rFonts w:ascii="Calibri" w:eastAsia="Calibri" w:hAnsi="Calibri" w:cs="Calibri"/>
          <w:sz w:val="24"/>
          <w:szCs w:val="24"/>
        </w:rPr>
        <w:t xml:space="preserve"> and we investigated </w:t>
      </w:r>
      <w:r w:rsidR="008F6AEB">
        <w:rPr>
          <w:rFonts w:ascii="Calibri" w:eastAsia="Calibri" w:hAnsi="Calibri" w:cs="Calibri"/>
          <w:sz w:val="24"/>
          <w:szCs w:val="24"/>
        </w:rPr>
        <w:t xml:space="preserve">whether this was detectable in the data.  We </w:t>
      </w:r>
      <w:proofErr w:type="spellStart"/>
      <w:r w:rsidR="008F6AEB">
        <w:rPr>
          <w:rFonts w:ascii="Calibri" w:eastAsia="Calibri" w:hAnsi="Calibri" w:cs="Calibri"/>
          <w:sz w:val="24"/>
          <w:szCs w:val="24"/>
        </w:rPr>
        <w:t>analysed</w:t>
      </w:r>
      <w:proofErr w:type="spellEnd"/>
      <w:r w:rsidR="008F6AEB">
        <w:rPr>
          <w:rFonts w:ascii="Calibri" w:eastAsia="Calibri" w:hAnsi="Calibri" w:cs="Calibri"/>
          <w:sz w:val="24"/>
          <w:szCs w:val="24"/>
        </w:rPr>
        <w:t xml:space="preserve"> </w:t>
      </w:r>
      <w:r>
        <w:rPr>
          <w:rFonts w:ascii="Calibri" w:eastAsia="Calibri" w:hAnsi="Calibri" w:cs="Calibri"/>
          <w:sz w:val="24"/>
          <w:szCs w:val="24"/>
        </w:rPr>
        <w:t xml:space="preserve">867 </w:t>
      </w:r>
      <w:r w:rsidR="008F6AEB">
        <w:rPr>
          <w:rFonts w:ascii="Calibri" w:eastAsia="Calibri" w:hAnsi="Calibri" w:cs="Calibri"/>
          <w:sz w:val="24"/>
          <w:szCs w:val="24"/>
        </w:rPr>
        <w:t xml:space="preserve">observations </w:t>
      </w:r>
      <w:r>
        <w:rPr>
          <w:rFonts w:ascii="Calibri" w:eastAsia="Calibri" w:hAnsi="Calibri" w:cs="Calibri"/>
          <w:sz w:val="24"/>
          <w:szCs w:val="24"/>
        </w:rPr>
        <w:t xml:space="preserve">(509 with insecticide and 358 without) </w:t>
      </w:r>
      <w:r w:rsidR="008F6AEB">
        <w:rPr>
          <w:rFonts w:ascii="Calibri" w:eastAsia="Calibri" w:hAnsi="Calibri" w:cs="Calibri"/>
          <w:sz w:val="24"/>
          <w:szCs w:val="24"/>
        </w:rPr>
        <w:t xml:space="preserve">representing all data from the </w:t>
      </w:r>
      <w:r>
        <w:rPr>
          <w:rFonts w:ascii="Calibri" w:eastAsia="Calibri" w:hAnsi="Calibri" w:cs="Calibri"/>
          <w:sz w:val="24"/>
          <w:szCs w:val="24"/>
        </w:rPr>
        <w:t>16 species</w:t>
      </w:r>
      <w:r w:rsidR="008F6AEB">
        <w:rPr>
          <w:rFonts w:ascii="Calibri" w:eastAsia="Calibri" w:hAnsi="Calibri" w:cs="Calibri"/>
          <w:sz w:val="24"/>
          <w:szCs w:val="24"/>
        </w:rPr>
        <w:t xml:space="preserve"> </w:t>
      </w:r>
      <w:r>
        <w:rPr>
          <w:rFonts w:ascii="Calibri" w:eastAsia="Calibri" w:hAnsi="Calibri" w:cs="Calibri"/>
          <w:sz w:val="24"/>
          <w:szCs w:val="24"/>
        </w:rPr>
        <w:t>complexes with 5 or more observations (see SOM). The effect of insecticides was large in all cases (Fig. S3), on average reducing lifespan by 56% at the species level (51%-58%; difference in posterior median estimates of mean lifespan).</w:t>
      </w:r>
    </w:p>
    <w:p w14:paraId="00000036" w14:textId="31C4E73E" w:rsidR="00E03F53" w:rsidRDefault="00D47927">
      <w:pPr>
        <w:spacing w:before="240"/>
        <w:rPr>
          <w:rFonts w:ascii="Calibri" w:eastAsia="Calibri" w:hAnsi="Calibri" w:cs="Calibri"/>
          <w:sz w:val="24"/>
          <w:szCs w:val="24"/>
        </w:rPr>
      </w:pPr>
      <w:r>
        <w:rPr>
          <w:rFonts w:ascii="Calibri" w:eastAsia="Calibri" w:hAnsi="Calibri" w:cs="Calibri"/>
          <w:sz w:val="24"/>
          <w:szCs w:val="24"/>
        </w:rPr>
        <w:t xml:space="preserve">In the following analyses of </w:t>
      </w:r>
      <w:r w:rsidR="008F6AEB">
        <w:rPr>
          <w:rFonts w:ascii="Calibri" w:eastAsia="Calibri" w:hAnsi="Calibri" w:cs="Calibri"/>
          <w:sz w:val="24"/>
          <w:szCs w:val="24"/>
        </w:rPr>
        <w:t xml:space="preserve">the </w:t>
      </w:r>
      <w:proofErr w:type="spellStart"/>
      <w:r>
        <w:rPr>
          <w:rFonts w:ascii="Calibri" w:eastAsia="Calibri" w:hAnsi="Calibri" w:cs="Calibri"/>
          <w:sz w:val="24"/>
          <w:szCs w:val="24"/>
        </w:rPr>
        <w:t>Detinova</w:t>
      </w:r>
      <w:proofErr w:type="spellEnd"/>
      <w:r>
        <w:rPr>
          <w:rFonts w:ascii="Calibri" w:eastAsia="Calibri" w:hAnsi="Calibri" w:cs="Calibri"/>
          <w:sz w:val="24"/>
          <w:szCs w:val="24"/>
        </w:rPr>
        <w:t xml:space="preserve"> data, we </w:t>
      </w:r>
      <w:r w:rsidR="008F6AEB">
        <w:rPr>
          <w:rFonts w:ascii="Calibri" w:eastAsia="Calibri" w:hAnsi="Calibri" w:cs="Calibri"/>
          <w:sz w:val="24"/>
          <w:szCs w:val="24"/>
        </w:rPr>
        <w:t xml:space="preserve">omitted </w:t>
      </w:r>
      <w:r>
        <w:rPr>
          <w:rFonts w:ascii="Calibri" w:eastAsia="Calibri" w:hAnsi="Calibri" w:cs="Calibri"/>
          <w:sz w:val="24"/>
          <w:szCs w:val="24"/>
        </w:rPr>
        <w:t xml:space="preserve">those cases where insecticide was known to be in use, leaving 1126 observations. It is possible that insecticides were used in some of the 607 cases where this was not recorded. However, 76% of these studies took place before 2000, when </w:t>
      </w:r>
      <w:proofErr w:type="spellStart"/>
      <w:r>
        <w:rPr>
          <w:rFonts w:ascii="Calibri" w:eastAsia="Calibri" w:hAnsi="Calibri" w:cs="Calibri"/>
          <w:sz w:val="24"/>
          <w:szCs w:val="24"/>
        </w:rPr>
        <w:t>bednets</w:t>
      </w:r>
      <w:proofErr w:type="spellEnd"/>
      <w:r>
        <w:rPr>
          <w:rFonts w:ascii="Calibri" w:eastAsia="Calibri" w:hAnsi="Calibri" w:cs="Calibri"/>
          <w:sz w:val="24"/>
          <w:szCs w:val="24"/>
        </w:rPr>
        <w:t xml:space="preserve"> </w:t>
      </w:r>
      <w:r w:rsidR="008F6AEB">
        <w:rPr>
          <w:rFonts w:ascii="Calibri" w:eastAsia="Calibri" w:hAnsi="Calibri" w:cs="Calibri"/>
          <w:sz w:val="24"/>
          <w:szCs w:val="24"/>
        </w:rPr>
        <w:t xml:space="preserve">impregnated </w:t>
      </w:r>
      <w:r>
        <w:rPr>
          <w:rFonts w:ascii="Calibri" w:eastAsia="Calibri" w:hAnsi="Calibri" w:cs="Calibri"/>
          <w:sz w:val="24"/>
          <w:szCs w:val="24"/>
        </w:rPr>
        <w:t>with pyrethroid insecticides began to be widely distributed across the African continent (Bhatt et al., 2015; elsewhere, their distribution remained low)</w:t>
      </w:r>
      <w:r w:rsidR="008F6AEB">
        <w:rPr>
          <w:rFonts w:ascii="Calibri" w:eastAsia="Calibri" w:hAnsi="Calibri" w:cs="Calibri"/>
          <w:sz w:val="24"/>
          <w:szCs w:val="24"/>
        </w:rPr>
        <w:t xml:space="preserve"> suggesting that the majority of these results will be unaffected by insecticide</w:t>
      </w:r>
      <w:r>
        <w:rPr>
          <w:rFonts w:ascii="Calibri" w:eastAsia="Calibri" w:hAnsi="Calibri" w:cs="Calibri"/>
          <w:sz w:val="24"/>
          <w:szCs w:val="24"/>
        </w:rPr>
        <w:t>.</w:t>
      </w:r>
    </w:p>
    <w:p w14:paraId="00000037" w14:textId="5B584AA1" w:rsidR="00E03F53" w:rsidRDefault="00D47927">
      <w:pPr>
        <w:spacing w:before="240"/>
        <w:rPr>
          <w:rFonts w:ascii="Calibri" w:eastAsia="Calibri" w:hAnsi="Calibri" w:cs="Calibri"/>
          <w:b/>
          <w:i/>
          <w:sz w:val="24"/>
          <w:szCs w:val="24"/>
        </w:rPr>
      </w:pPr>
      <w:proofErr w:type="spellStart"/>
      <w:r>
        <w:rPr>
          <w:rFonts w:ascii="Calibri" w:eastAsia="Calibri" w:hAnsi="Calibri" w:cs="Calibri"/>
          <w:b/>
          <w:i/>
          <w:sz w:val="24"/>
          <w:szCs w:val="24"/>
        </w:rPr>
        <w:t>Detinova</w:t>
      </w:r>
      <w:proofErr w:type="spellEnd"/>
      <w:r>
        <w:rPr>
          <w:rFonts w:ascii="Calibri" w:eastAsia="Calibri" w:hAnsi="Calibri" w:cs="Calibri"/>
          <w:b/>
          <w:i/>
          <w:sz w:val="24"/>
          <w:szCs w:val="24"/>
        </w:rPr>
        <w:t xml:space="preserve"> dissection data suggest most female </w:t>
      </w:r>
      <w:r w:rsidR="008F6AEB">
        <w:rPr>
          <w:rFonts w:ascii="Calibri" w:eastAsia="Calibri" w:hAnsi="Calibri" w:cs="Calibri"/>
          <w:b/>
          <w:i/>
          <w:sz w:val="24"/>
          <w:szCs w:val="24"/>
        </w:rPr>
        <w:t xml:space="preserve">anopheline </w:t>
      </w:r>
      <w:r>
        <w:rPr>
          <w:rFonts w:ascii="Calibri" w:eastAsia="Calibri" w:hAnsi="Calibri" w:cs="Calibri"/>
          <w:b/>
          <w:i/>
          <w:sz w:val="24"/>
          <w:szCs w:val="24"/>
        </w:rPr>
        <w:t xml:space="preserve">mosquitoes complete fewer than three gonotrophic cycles, though this varies considerably </w:t>
      </w:r>
      <w:r w:rsidR="008F6AEB">
        <w:rPr>
          <w:rFonts w:ascii="Calibri" w:eastAsia="Calibri" w:hAnsi="Calibri" w:cs="Calibri"/>
          <w:b/>
          <w:i/>
          <w:sz w:val="24"/>
          <w:szCs w:val="24"/>
        </w:rPr>
        <w:t xml:space="preserve">between </w:t>
      </w:r>
      <w:r>
        <w:rPr>
          <w:rFonts w:ascii="Calibri" w:eastAsia="Calibri" w:hAnsi="Calibri" w:cs="Calibri"/>
          <w:b/>
          <w:i/>
          <w:sz w:val="24"/>
          <w:szCs w:val="24"/>
        </w:rPr>
        <w:t>species</w:t>
      </w:r>
    </w:p>
    <w:p w14:paraId="00000038" w14:textId="5ED5A01B" w:rsidR="00E03F53" w:rsidRDefault="0078658A">
      <w:pPr>
        <w:spacing w:before="240"/>
        <w:rPr>
          <w:rFonts w:ascii="Calibri" w:eastAsia="Calibri" w:hAnsi="Calibri" w:cs="Calibri"/>
          <w:strike/>
          <w:sz w:val="24"/>
          <w:szCs w:val="24"/>
        </w:rPr>
      </w:pPr>
      <w:proofErr w:type="spellStart"/>
      <w:r>
        <w:rPr>
          <w:rFonts w:ascii="Calibri" w:eastAsia="Calibri" w:hAnsi="Calibri" w:cs="Calibri"/>
          <w:sz w:val="24"/>
          <w:szCs w:val="24"/>
        </w:rPr>
        <w:lastRenderedPageBreak/>
        <w:t>Detinova</w:t>
      </w:r>
      <w:proofErr w:type="spellEnd"/>
      <w:r>
        <w:rPr>
          <w:rFonts w:ascii="Calibri" w:eastAsia="Calibri" w:hAnsi="Calibri" w:cs="Calibri"/>
          <w:sz w:val="24"/>
          <w:szCs w:val="24"/>
        </w:rPr>
        <w:t xml:space="preserve"> dissection determines p</w:t>
      </w:r>
      <w:r w:rsidR="002C1B10">
        <w:rPr>
          <w:rFonts w:ascii="Calibri" w:eastAsia="Calibri" w:hAnsi="Calibri" w:cs="Calibri"/>
          <w:sz w:val="24"/>
          <w:szCs w:val="24"/>
        </w:rPr>
        <w:t>arity</w:t>
      </w:r>
      <w:r>
        <w:rPr>
          <w:rFonts w:ascii="Calibri" w:eastAsia="Calibri" w:hAnsi="Calibri" w:cs="Calibri"/>
          <w:sz w:val="24"/>
          <w:szCs w:val="24"/>
        </w:rPr>
        <w:t>, which</w:t>
      </w:r>
      <w:r w:rsidR="002C1B10">
        <w:rPr>
          <w:rFonts w:ascii="Calibri" w:eastAsia="Calibri" w:hAnsi="Calibri" w:cs="Calibri"/>
          <w:sz w:val="24"/>
          <w:szCs w:val="24"/>
        </w:rPr>
        <w:t xml:space="preserve"> indicates the fraction of female mosquitoes </w:t>
      </w:r>
      <w:r>
        <w:rPr>
          <w:rFonts w:ascii="Calibri" w:eastAsia="Calibri" w:hAnsi="Calibri" w:cs="Calibri"/>
          <w:sz w:val="24"/>
          <w:szCs w:val="24"/>
        </w:rPr>
        <w:t>that</w:t>
      </w:r>
      <w:r w:rsidR="002C1B10">
        <w:rPr>
          <w:rFonts w:ascii="Calibri" w:eastAsia="Calibri" w:hAnsi="Calibri" w:cs="Calibri"/>
          <w:sz w:val="24"/>
          <w:szCs w:val="24"/>
        </w:rPr>
        <w:t xml:space="preserve"> have laid eggs</w:t>
      </w:r>
      <w:r w:rsidR="00990443">
        <w:rPr>
          <w:rFonts w:ascii="Calibri" w:eastAsia="Calibri" w:hAnsi="Calibri" w:cs="Calibri"/>
          <w:sz w:val="24"/>
          <w:szCs w:val="24"/>
        </w:rPr>
        <w:t xml:space="preserve"> (i.e. gone through one gonotrophic cycle)</w:t>
      </w:r>
      <w:r w:rsidR="002C1B10">
        <w:rPr>
          <w:rFonts w:ascii="Calibri" w:eastAsia="Calibri" w:hAnsi="Calibri" w:cs="Calibri"/>
          <w:sz w:val="24"/>
          <w:szCs w:val="24"/>
        </w:rPr>
        <w:t xml:space="preserve">. Assuming </w:t>
      </w:r>
      <w:r w:rsidR="00990443">
        <w:rPr>
          <w:rFonts w:ascii="Calibri" w:eastAsia="Calibri" w:hAnsi="Calibri" w:cs="Calibri"/>
          <w:sz w:val="24"/>
          <w:szCs w:val="24"/>
        </w:rPr>
        <w:t>equal-length</w:t>
      </w:r>
      <w:r w:rsidR="002C1B10">
        <w:rPr>
          <w:rFonts w:ascii="Calibri" w:eastAsia="Calibri" w:hAnsi="Calibri" w:cs="Calibri"/>
          <w:sz w:val="24"/>
          <w:szCs w:val="24"/>
        </w:rPr>
        <w:t xml:space="preserve"> cycles</w:t>
      </w:r>
      <w:r w:rsidR="00F77E95">
        <w:rPr>
          <w:rFonts w:ascii="Calibri" w:eastAsia="Calibri" w:hAnsi="Calibri" w:cs="Calibri"/>
          <w:sz w:val="24"/>
          <w:szCs w:val="24"/>
        </w:rPr>
        <w:t xml:space="preserve"> through</w:t>
      </w:r>
      <w:r w:rsidR="0073168B">
        <w:rPr>
          <w:rFonts w:ascii="Calibri" w:eastAsia="Calibri" w:hAnsi="Calibri" w:cs="Calibri"/>
          <w:sz w:val="24"/>
          <w:szCs w:val="24"/>
        </w:rPr>
        <w:t>out</w:t>
      </w:r>
      <w:r w:rsidR="00F77E95">
        <w:rPr>
          <w:rFonts w:ascii="Calibri" w:eastAsia="Calibri" w:hAnsi="Calibri" w:cs="Calibri"/>
          <w:sz w:val="24"/>
          <w:szCs w:val="24"/>
        </w:rPr>
        <w:t xml:space="preserve"> a mosquito’s life, </w:t>
      </w:r>
      <w:r w:rsidR="00990443">
        <w:rPr>
          <w:rFonts w:ascii="Calibri" w:eastAsia="Calibri" w:hAnsi="Calibri" w:cs="Calibri"/>
          <w:sz w:val="24"/>
          <w:szCs w:val="24"/>
        </w:rPr>
        <w:t>we can</w:t>
      </w:r>
      <w:r w:rsidR="002C1B10">
        <w:rPr>
          <w:rFonts w:ascii="Calibri" w:eastAsia="Calibri" w:hAnsi="Calibri" w:cs="Calibri"/>
          <w:sz w:val="24"/>
          <w:szCs w:val="24"/>
        </w:rPr>
        <w:t xml:space="preserve"> </w:t>
      </w:r>
      <w:r w:rsidR="00990443">
        <w:rPr>
          <w:rFonts w:ascii="Calibri" w:eastAsia="Calibri" w:hAnsi="Calibri" w:cs="Calibri"/>
          <w:sz w:val="24"/>
          <w:szCs w:val="24"/>
        </w:rPr>
        <w:t>estimate (see SOM) the average number of gonotrophic cycles (</w:t>
      </w:r>
      <w:r w:rsidR="006E60E2">
        <w:rPr>
          <w:rFonts w:ascii="Calibri" w:eastAsia="Calibri" w:hAnsi="Calibri" w:cs="Calibri"/>
          <w:sz w:val="24"/>
          <w:szCs w:val="24"/>
        </w:rPr>
        <w:t>physiological</w:t>
      </w:r>
      <w:r w:rsidR="002C1B10">
        <w:rPr>
          <w:rFonts w:ascii="Calibri" w:eastAsia="Calibri" w:hAnsi="Calibri" w:cs="Calibri"/>
          <w:sz w:val="24"/>
          <w:szCs w:val="24"/>
        </w:rPr>
        <w:t xml:space="preserve"> lifespan</w:t>
      </w:r>
      <w:r w:rsidR="00990443">
        <w:rPr>
          <w:rFonts w:ascii="Calibri" w:eastAsia="Calibri" w:hAnsi="Calibri" w:cs="Calibri"/>
          <w:sz w:val="24"/>
          <w:szCs w:val="24"/>
        </w:rPr>
        <w:t>) completed by the mosquitoes sampled in</w:t>
      </w:r>
      <w:r w:rsidR="00D47927">
        <w:rPr>
          <w:rFonts w:ascii="Calibri" w:eastAsia="Calibri" w:hAnsi="Calibri" w:cs="Calibri"/>
          <w:sz w:val="24"/>
          <w:szCs w:val="24"/>
        </w:rPr>
        <w:t xml:space="preserve"> each study (Fig. S4)</w:t>
      </w:r>
      <w:r w:rsidR="008F6AEB">
        <w:rPr>
          <w:rFonts w:ascii="Calibri" w:eastAsia="Calibri" w:hAnsi="Calibri" w:cs="Calibri"/>
          <w:sz w:val="24"/>
          <w:szCs w:val="24"/>
        </w:rPr>
        <w:t>.  I</w:t>
      </w:r>
      <w:r w:rsidR="00D47927">
        <w:rPr>
          <w:rFonts w:ascii="Calibri" w:eastAsia="Calibri" w:hAnsi="Calibri" w:cs="Calibri"/>
          <w:sz w:val="24"/>
          <w:szCs w:val="24"/>
        </w:rPr>
        <w:t xml:space="preserve">n 78% of cases, fewer than three gonotrophic cycles were completed before death. We next combine these data into Bayesian hierarchical models which pool the studies by species, then species-complex, then continent (here, including Africa, Asia, and Americas), and finally all the studies are </w:t>
      </w:r>
      <w:r w:rsidR="00990443">
        <w:rPr>
          <w:rFonts w:ascii="Calibri" w:eastAsia="Calibri" w:hAnsi="Calibri" w:cs="Calibri"/>
          <w:sz w:val="24"/>
          <w:szCs w:val="24"/>
        </w:rPr>
        <w:t xml:space="preserve">combined </w:t>
      </w:r>
      <w:r w:rsidR="00D47927">
        <w:rPr>
          <w:rFonts w:ascii="Calibri" w:eastAsia="Calibri" w:hAnsi="Calibri" w:cs="Calibri"/>
          <w:sz w:val="24"/>
          <w:szCs w:val="24"/>
        </w:rPr>
        <w:t xml:space="preserve">together. The lifespan estimates, now in terms of gonotrophic cycles rather than chronological time, are shown in Fig. 4 and Table S2. Two of the species with the lowest estimated lifespans belong to the </w:t>
      </w:r>
      <w:r w:rsidR="00D47927">
        <w:rPr>
          <w:rFonts w:ascii="Calibri" w:eastAsia="Calibri" w:hAnsi="Calibri" w:cs="Calibri"/>
          <w:i/>
          <w:sz w:val="24"/>
          <w:szCs w:val="24"/>
        </w:rPr>
        <w:t xml:space="preserve">An. </w:t>
      </w:r>
      <w:proofErr w:type="spellStart"/>
      <w:r w:rsidR="00D47927">
        <w:rPr>
          <w:rFonts w:ascii="Calibri" w:eastAsia="Calibri" w:hAnsi="Calibri" w:cs="Calibri"/>
          <w:i/>
          <w:sz w:val="24"/>
          <w:szCs w:val="24"/>
        </w:rPr>
        <w:t>albitarsis</w:t>
      </w:r>
      <w:proofErr w:type="spellEnd"/>
      <w:r w:rsidR="00D47927">
        <w:rPr>
          <w:rFonts w:ascii="Calibri" w:eastAsia="Calibri" w:hAnsi="Calibri" w:cs="Calibri"/>
          <w:sz w:val="24"/>
          <w:szCs w:val="24"/>
        </w:rPr>
        <w:t xml:space="preserve"> species complex</w:t>
      </w:r>
      <w:r w:rsidR="00D339A3">
        <w:rPr>
          <w:rFonts w:ascii="Calibri" w:eastAsia="Calibri" w:hAnsi="Calibri" w:cs="Calibri"/>
          <w:sz w:val="24"/>
          <w:szCs w:val="24"/>
        </w:rPr>
        <w:t xml:space="preserve"> (Sp. A &amp; Sp. B)</w:t>
      </w:r>
      <w:r w:rsidR="00D47927">
        <w:rPr>
          <w:rFonts w:ascii="Calibri" w:eastAsia="Calibri" w:hAnsi="Calibri" w:cs="Calibri"/>
          <w:sz w:val="24"/>
          <w:szCs w:val="24"/>
        </w:rPr>
        <w:t xml:space="preserve">, which is a malaria vector found throughout South America. The taxon with the greatest lifespan was </w:t>
      </w:r>
      <w:r w:rsidR="00D47927">
        <w:rPr>
          <w:rFonts w:ascii="Calibri" w:eastAsia="Calibri" w:hAnsi="Calibri" w:cs="Calibri"/>
          <w:i/>
          <w:sz w:val="24"/>
          <w:szCs w:val="24"/>
        </w:rPr>
        <w:t xml:space="preserve">An. </w:t>
      </w:r>
      <w:proofErr w:type="spellStart"/>
      <w:r w:rsidR="00D47927">
        <w:rPr>
          <w:rFonts w:ascii="Calibri" w:eastAsia="Calibri" w:hAnsi="Calibri" w:cs="Calibri"/>
          <w:i/>
          <w:sz w:val="24"/>
          <w:szCs w:val="24"/>
        </w:rPr>
        <w:t>albitarsis</w:t>
      </w:r>
      <w:proofErr w:type="spellEnd"/>
      <w:r w:rsidR="00D47927">
        <w:rPr>
          <w:rFonts w:ascii="Calibri" w:eastAsia="Calibri" w:hAnsi="Calibri" w:cs="Calibri"/>
          <w:i/>
          <w:sz w:val="24"/>
          <w:szCs w:val="24"/>
        </w:rPr>
        <w:t xml:space="preserve"> </w:t>
      </w:r>
      <w:proofErr w:type="spellStart"/>
      <w:r w:rsidR="00D47927">
        <w:rPr>
          <w:rFonts w:ascii="Calibri" w:eastAsia="Calibri" w:hAnsi="Calibri" w:cs="Calibri"/>
          <w:i/>
          <w:sz w:val="24"/>
          <w:szCs w:val="24"/>
        </w:rPr>
        <w:t>marajoara</w:t>
      </w:r>
      <w:proofErr w:type="spellEnd"/>
      <w:r w:rsidR="00D47927">
        <w:rPr>
          <w:rFonts w:ascii="Calibri" w:eastAsia="Calibri" w:hAnsi="Calibri" w:cs="Calibri"/>
          <w:sz w:val="24"/>
          <w:szCs w:val="24"/>
        </w:rPr>
        <w:t xml:space="preserve">, which is part of the same complex (formerly </w:t>
      </w:r>
      <w:r w:rsidR="00D47927" w:rsidRPr="002C5BA1">
        <w:rPr>
          <w:rFonts w:ascii="Calibri" w:eastAsia="Calibri" w:hAnsi="Calibri" w:cs="Calibri"/>
          <w:iCs/>
          <w:sz w:val="24"/>
          <w:szCs w:val="24"/>
        </w:rPr>
        <w:t>Sp. C</w:t>
      </w:r>
      <w:r w:rsidR="00D47927">
        <w:rPr>
          <w:rFonts w:ascii="Calibri" w:eastAsia="Calibri" w:hAnsi="Calibri" w:cs="Calibri"/>
          <w:sz w:val="24"/>
          <w:szCs w:val="24"/>
        </w:rPr>
        <w:t xml:space="preserve">), indicating extensive variation in this complex across the continent. Outside of the Americas, the species with the longest estimated lifespans were the major African vector </w:t>
      </w:r>
      <w:r w:rsidR="00D47927">
        <w:rPr>
          <w:rFonts w:ascii="Calibri" w:eastAsia="Calibri" w:hAnsi="Calibri" w:cs="Calibri"/>
          <w:i/>
          <w:sz w:val="24"/>
          <w:szCs w:val="24"/>
        </w:rPr>
        <w:t xml:space="preserve">An. </w:t>
      </w:r>
      <w:proofErr w:type="spellStart"/>
      <w:r w:rsidR="00D47927">
        <w:rPr>
          <w:rFonts w:ascii="Calibri" w:eastAsia="Calibri" w:hAnsi="Calibri" w:cs="Calibri"/>
          <w:i/>
          <w:sz w:val="24"/>
          <w:szCs w:val="24"/>
        </w:rPr>
        <w:t>funestus</w:t>
      </w:r>
      <w:proofErr w:type="spellEnd"/>
      <w:r w:rsidR="00D47927">
        <w:rPr>
          <w:rFonts w:ascii="Calibri" w:eastAsia="Calibri" w:hAnsi="Calibri" w:cs="Calibri"/>
          <w:sz w:val="24"/>
          <w:szCs w:val="24"/>
        </w:rPr>
        <w:t xml:space="preserve">, and, in Asia, </w:t>
      </w:r>
      <w:r w:rsidR="00D47927">
        <w:rPr>
          <w:rFonts w:ascii="Calibri" w:eastAsia="Calibri" w:hAnsi="Calibri" w:cs="Calibri"/>
          <w:i/>
          <w:sz w:val="24"/>
          <w:szCs w:val="24"/>
        </w:rPr>
        <w:t xml:space="preserve">An. </w:t>
      </w:r>
      <w:proofErr w:type="spellStart"/>
      <w:r w:rsidR="00D47927">
        <w:rPr>
          <w:rFonts w:ascii="Calibri" w:eastAsia="Calibri" w:hAnsi="Calibri" w:cs="Calibri"/>
          <w:i/>
          <w:sz w:val="24"/>
          <w:szCs w:val="24"/>
        </w:rPr>
        <w:t>acontinus</w:t>
      </w:r>
      <w:proofErr w:type="spellEnd"/>
      <w:r w:rsidR="00D47927">
        <w:rPr>
          <w:rFonts w:ascii="Calibri" w:eastAsia="Calibri" w:hAnsi="Calibri" w:cs="Calibri"/>
          <w:sz w:val="24"/>
          <w:szCs w:val="24"/>
        </w:rPr>
        <w:t xml:space="preserve">. Across the species complexes, the shortest lifespans were estimated for </w:t>
      </w:r>
      <w:r w:rsidR="00D47927">
        <w:rPr>
          <w:rFonts w:ascii="Calibri" w:eastAsia="Calibri" w:hAnsi="Calibri" w:cs="Calibri"/>
          <w:i/>
          <w:sz w:val="24"/>
          <w:szCs w:val="24"/>
        </w:rPr>
        <w:t xml:space="preserve">An. </w:t>
      </w:r>
      <w:proofErr w:type="spellStart"/>
      <w:r w:rsidR="00D47927">
        <w:rPr>
          <w:rFonts w:ascii="Calibri" w:eastAsia="Calibri" w:hAnsi="Calibri" w:cs="Calibri"/>
          <w:i/>
          <w:sz w:val="24"/>
          <w:szCs w:val="24"/>
        </w:rPr>
        <w:t>aquasalis</w:t>
      </w:r>
      <w:proofErr w:type="spellEnd"/>
      <w:r w:rsidR="00D47927">
        <w:rPr>
          <w:rFonts w:ascii="Calibri" w:eastAsia="Calibri" w:hAnsi="Calibri" w:cs="Calibri"/>
          <w:i/>
          <w:sz w:val="24"/>
          <w:szCs w:val="24"/>
        </w:rPr>
        <w:t xml:space="preserve"> </w:t>
      </w:r>
      <w:proofErr w:type="spellStart"/>
      <w:r w:rsidR="00D47927">
        <w:rPr>
          <w:rFonts w:ascii="Calibri" w:eastAsia="Calibri" w:hAnsi="Calibri" w:cs="Calibri"/>
          <w:i/>
          <w:sz w:val="24"/>
          <w:szCs w:val="24"/>
        </w:rPr>
        <w:t>s.l.</w:t>
      </w:r>
      <w:proofErr w:type="spellEnd"/>
      <w:r w:rsidR="00D47927">
        <w:rPr>
          <w:rFonts w:ascii="Calibri" w:eastAsia="Calibri" w:hAnsi="Calibri" w:cs="Calibri"/>
          <w:i/>
          <w:sz w:val="24"/>
          <w:szCs w:val="24"/>
        </w:rPr>
        <w:t xml:space="preserve">, </w:t>
      </w:r>
      <w:r w:rsidR="00D47927">
        <w:rPr>
          <w:rFonts w:ascii="Calibri" w:eastAsia="Calibri" w:hAnsi="Calibri" w:cs="Calibri"/>
          <w:sz w:val="24"/>
          <w:szCs w:val="24"/>
        </w:rPr>
        <w:t>which is a dominant malaria vector species in the Amazon</w:t>
      </w:r>
      <w:r w:rsidR="00032F09">
        <w:rPr>
          <w:rFonts w:ascii="Calibri" w:eastAsia="Calibri" w:hAnsi="Calibri" w:cs="Calibri"/>
          <w:sz w:val="24"/>
          <w:szCs w:val="24"/>
        </w:rPr>
        <w:t xml:space="preserve"> </w:t>
      </w:r>
      <w:r w:rsidR="00267810">
        <w:rPr>
          <w:rFonts w:ascii="Calibri" w:eastAsia="Calibri" w:hAnsi="Calibri" w:cs="Calibri"/>
          <w:sz w:val="24"/>
          <w:szCs w:val="24"/>
        </w:rPr>
        <w:fldChar w:fldCharType="begin"/>
      </w:r>
      <w:r w:rsidR="00267810">
        <w:rPr>
          <w:rFonts w:ascii="Calibri" w:eastAsia="Calibri" w:hAnsi="Calibri" w:cs="Calibri"/>
          <w:sz w:val="24"/>
          <w:szCs w:val="24"/>
        </w:rPr>
        <w:instrText xml:space="preserve"> ADDIN EN.CITE &lt;EndNote&gt;&lt;Cite&gt;&lt;Author&gt;Sinka&lt;/Author&gt;&lt;Year&gt;2010&lt;/Year&gt;&lt;RecNum&gt;2&lt;/RecNum&gt;&lt;DisplayText&gt;(Sinka, Bangs et al. 2010)&lt;/DisplayText&gt;&lt;record&gt;&lt;rec-number&gt;2&lt;/rec-number&gt;&lt;foreign-keys&gt;&lt;key app="EN" db-id="zwtzeext2wxt59e9zrn5dx9sezwpptfs9dd9" timestamp="1653049320"&gt;2&lt;/key&gt;&lt;/foreign-keys&gt;&lt;ref-type name="Journal Article"&gt;17&lt;/ref-type&gt;&lt;contributors&gt;&lt;authors&gt;&lt;author&gt;Sinka, Marianne E.&lt;/author&gt;&lt;author&gt;Bangs, Michael J.&lt;/author&gt;&lt;author&gt;Manguin, Sylvie&lt;/author&gt;&lt;author&gt;Coetzee, Maureen&lt;/author&gt;&lt;author&gt;Mbogo, Charles M.&lt;/author&gt;&lt;author&gt;Hemingway, Janet&lt;/author&gt;&lt;author&gt;Patil, Anand P.&lt;/author&gt;&lt;author&gt;Temperley, Will H.&lt;/author&gt;&lt;author&gt;Gething, Peter W.&lt;/author&gt;&lt;author&gt;Kabaria, Caroline W.&lt;/author&gt;&lt;/authors&gt;&lt;/contributors&gt;&lt;titles&gt;&lt;title&gt;The dominant Anopheles vectors of human malaria in Africa, Europe and the Middle East: occurrence data, distribution maps and bionomic précis&lt;/title&gt;&lt;secondary-title&gt;Parasites &amp;amp; vectors&lt;/secondary-title&gt;&lt;/titles&gt;&lt;periodical&gt;&lt;full-title&gt;Parasites &amp;amp; vectors&lt;/full-title&gt;&lt;/periodical&gt;&lt;pages&gt;1-34 %@ 1756-3305&lt;/pages&gt;&lt;volume&gt;3&lt;/volume&gt;&lt;number&gt;1&lt;/number&gt;&lt;dates&gt;&lt;year&gt;2010&lt;/year&gt;&lt;/dates&gt;&lt;urls&gt;&lt;/urls&gt;&lt;/record&gt;&lt;/Cite&gt;&lt;/EndNote&gt;</w:instrText>
      </w:r>
      <w:r w:rsidR="00267810">
        <w:rPr>
          <w:rFonts w:ascii="Calibri" w:eastAsia="Calibri" w:hAnsi="Calibri" w:cs="Calibri"/>
          <w:sz w:val="24"/>
          <w:szCs w:val="24"/>
        </w:rPr>
        <w:fldChar w:fldCharType="separate"/>
      </w:r>
      <w:r w:rsidR="00267810">
        <w:rPr>
          <w:rFonts w:ascii="Calibri" w:eastAsia="Calibri" w:hAnsi="Calibri" w:cs="Calibri"/>
          <w:noProof/>
          <w:sz w:val="24"/>
          <w:szCs w:val="24"/>
        </w:rPr>
        <w:t>(Sinka, Bangs et al. 2010)</w:t>
      </w:r>
      <w:r w:rsidR="00267810">
        <w:rPr>
          <w:rFonts w:ascii="Calibri" w:eastAsia="Calibri" w:hAnsi="Calibri" w:cs="Calibri"/>
          <w:sz w:val="24"/>
          <w:szCs w:val="24"/>
        </w:rPr>
        <w:fldChar w:fldCharType="end"/>
      </w:r>
      <w:r w:rsidR="00D47927">
        <w:rPr>
          <w:rFonts w:ascii="Calibri" w:eastAsia="Calibri" w:hAnsi="Calibri" w:cs="Calibri"/>
          <w:sz w:val="24"/>
          <w:szCs w:val="24"/>
        </w:rPr>
        <w:t xml:space="preserve">, and </w:t>
      </w:r>
      <w:r w:rsidR="00D47927">
        <w:rPr>
          <w:rFonts w:ascii="Calibri" w:eastAsia="Calibri" w:hAnsi="Calibri" w:cs="Calibri"/>
          <w:i/>
          <w:sz w:val="24"/>
          <w:szCs w:val="24"/>
        </w:rPr>
        <w:t xml:space="preserve">An. </w:t>
      </w:r>
      <w:proofErr w:type="spellStart"/>
      <w:r w:rsidR="00D47927">
        <w:rPr>
          <w:rFonts w:ascii="Calibri" w:eastAsia="Calibri" w:hAnsi="Calibri" w:cs="Calibri"/>
          <w:i/>
          <w:sz w:val="24"/>
          <w:szCs w:val="24"/>
        </w:rPr>
        <w:t>gambiae</w:t>
      </w:r>
      <w:proofErr w:type="spellEnd"/>
      <w:r w:rsidR="00D47927">
        <w:rPr>
          <w:rFonts w:ascii="Calibri" w:eastAsia="Calibri" w:hAnsi="Calibri" w:cs="Calibri"/>
          <w:i/>
          <w:sz w:val="24"/>
          <w:szCs w:val="24"/>
        </w:rPr>
        <w:t xml:space="preserve"> </w:t>
      </w:r>
      <w:proofErr w:type="spellStart"/>
      <w:r w:rsidR="00D47927">
        <w:rPr>
          <w:rFonts w:ascii="Calibri" w:eastAsia="Calibri" w:hAnsi="Calibri" w:cs="Calibri"/>
          <w:i/>
          <w:sz w:val="24"/>
          <w:szCs w:val="24"/>
        </w:rPr>
        <w:t>s.l.</w:t>
      </w:r>
      <w:proofErr w:type="spellEnd"/>
      <w:r w:rsidR="00D47927">
        <w:rPr>
          <w:rFonts w:ascii="Calibri" w:eastAsia="Calibri" w:hAnsi="Calibri" w:cs="Calibri"/>
          <w:i/>
          <w:sz w:val="24"/>
          <w:szCs w:val="24"/>
        </w:rPr>
        <w:t>.</w:t>
      </w:r>
      <w:r w:rsidR="00B1032B">
        <w:rPr>
          <w:rFonts w:ascii="Calibri" w:eastAsia="Calibri" w:hAnsi="Calibri" w:cs="Calibri"/>
          <w:i/>
          <w:sz w:val="24"/>
          <w:szCs w:val="24"/>
        </w:rPr>
        <w:t xml:space="preserve"> </w:t>
      </w:r>
      <w:r w:rsidR="00D47927">
        <w:rPr>
          <w:rFonts w:ascii="Calibri" w:eastAsia="Calibri" w:hAnsi="Calibri" w:cs="Calibri"/>
          <w:sz w:val="24"/>
          <w:szCs w:val="24"/>
        </w:rPr>
        <w:t>The anopheline species in Africa were estimated to live longest, followed by those in Asia and then the Americas.</w:t>
      </w:r>
    </w:p>
    <w:p w14:paraId="7F684580" w14:textId="29FAF9FC" w:rsidR="00401A57" w:rsidRPr="00CC6C96" w:rsidRDefault="00D47927">
      <w:pPr>
        <w:spacing w:before="240"/>
        <w:ind w:right="-20"/>
        <w:rPr>
          <w:rFonts w:ascii="Calibri" w:eastAsia="Calibri" w:hAnsi="Calibri" w:cs="Calibri"/>
          <w:sz w:val="24"/>
          <w:szCs w:val="24"/>
        </w:rPr>
      </w:pPr>
      <w:r>
        <w:rPr>
          <w:rFonts w:ascii="Calibri" w:eastAsia="Calibri" w:hAnsi="Calibri" w:cs="Calibri"/>
          <w:sz w:val="24"/>
          <w:szCs w:val="24"/>
        </w:rPr>
        <w:t xml:space="preserve">To help understand these results, we compared the fit of our hierarchical models at different taxonomic levels in a similar manner to our analysis of variance in the MRR data. Across all continents, the species-level model had the best fit followed by the species-complex level model then the continent-level model (Table S1). </w:t>
      </w:r>
      <w:r w:rsidR="006358DC">
        <w:rPr>
          <w:rFonts w:ascii="Calibri" w:eastAsia="Calibri" w:hAnsi="Calibri" w:cs="Calibri"/>
          <w:sz w:val="24"/>
          <w:szCs w:val="24"/>
        </w:rPr>
        <w:t xml:space="preserve">Introducing grouping at the species-complex level led to similar gains in the estimated fit over the continent-level model as introducing species did over the species-level model. </w:t>
      </w:r>
      <w:r w:rsidR="006E60E2">
        <w:rPr>
          <w:rFonts w:ascii="Calibri" w:eastAsia="Calibri" w:hAnsi="Calibri" w:cs="Calibri"/>
          <w:sz w:val="24"/>
          <w:szCs w:val="24"/>
        </w:rPr>
        <w:t xml:space="preserve">This </w:t>
      </w:r>
      <w:r w:rsidR="00C65D3C">
        <w:rPr>
          <w:rFonts w:ascii="Calibri" w:eastAsia="Calibri" w:hAnsi="Calibri" w:cs="Calibri"/>
          <w:sz w:val="24"/>
          <w:szCs w:val="24"/>
        </w:rPr>
        <w:t xml:space="preserve">suggests that there are consistent differences in lifespan between the species-complexes in our analysis, and also </w:t>
      </w:r>
      <w:r w:rsidR="005067E6">
        <w:rPr>
          <w:rFonts w:ascii="Calibri" w:eastAsia="Calibri" w:hAnsi="Calibri" w:cs="Calibri"/>
          <w:sz w:val="24"/>
          <w:szCs w:val="24"/>
        </w:rPr>
        <w:t>amongst</w:t>
      </w:r>
      <w:r w:rsidR="00C65D3C">
        <w:rPr>
          <w:rFonts w:ascii="Calibri" w:eastAsia="Calibri" w:hAnsi="Calibri" w:cs="Calibri"/>
          <w:sz w:val="24"/>
          <w:szCs w:val="24"/>
        </w:rPr>
        <w:t xml:space="preserve"> the species within th</w:t>
      </w:r>
      <w:r w:rsidR="005067E6">
        <w:rPr>
          <w:rFonts w:ascii="Calibri" w:eastAsia="Calibri" w:hAnsi="Calibri" w:cs="Calibri"/>
          <w:sz w:val="24"/>
          <w:szCs w:val="24"/>
        </w:rPr>
        <w:t>ese</w:t>
      </w:r>
      <w:r w:rsidR="00C65D3C">
        <w:rPr>
          <w:rFonts w:ascii="Calibri" w:eastAsia="Calibri" w:hAnsi="Calibri" w:cs="Calibri"/>
          <w:sz w:val="24"/>
          <w:szCs w:val="24"/>
        </w:rPr>
        <w:t xml:space="preserve"> complexes.</w:t>
      </w:r>
      <w:r>
        <w:rPr>
          <w:rFonts w:ascii="Calibri" w:eastAsia="Calibri" w:hAnsi="Calibri" w:cs="Calibri"/>
          <w:sz w:val="24"/>
          <w:szCs w:val="24"/>
        </w:rPr>
        <w:t xml:space="preserve"> This</w:t>
      </w:r>
      <w:r w:rsidR="005245F8">
        <w:rPr>
          <w:rFonts w:ascii="Calibri" w:eastAsia="Calibri" w:hAnsi="Calibri" w:cs="Calibri"/>
          <w:sz w:val="24"/>
          <w:szCs w:val="24"/>
        </w:rPr>
        <w:t xml:space="preserve"> differs from</w:t>
      </w:r>
      <w:r>
        <w:rPr>
          <w:rFonts w:ascii="Calibri" w:eastAsia="Calibri" w:hAnsi="Calibri" w:cs="Calibri"/>
          <w:sz w:val="24"/>
          <w:szCs w:val="24"/>
        </w:rPr>
        <w:t xml:space="preserve"> our MRR results, a matter we will return to in the Discussion.</w:t>
      </w:r>
    </w:p>
    <w:p w14:paraId="39FFA5FF" w14:textId="0AE7CC05" w:rsidR="00401A57" w:rsidRPr="00401A57" w:rsidRDefault="00401A57">
      <w:pPr>
        <w:spacing w:before="280" w:after="280"/>
        <w:rPr>
          <w:rFonts w:ascii="Calibri" w:eastAsia="Calibri" w:hAnsi="Calibri" w:cs="Calibri"/>
          <w:b/>
          <w:sz w:val="24"/>
          <w:szCs w:val="24"/>
        </w:rPr>
      </w:pPr>
      <w:r w:rsidRPr="00401A57">
        <w:rPr>
          <w:rFonts w:ascii="Calibri" w:eastAsia="Calibri" w:hAnsi="Calibri" w:cs="Calibri"/>
          <w:b/>
          <w:sz w:val="24"/>
          <w:szCs w:val="24"/>
        </w:rPr>
        <w:t xml:space="preserve">Figure 4: </w:t>
      </w:r>
      <w:proofErr w:type="spellStart"/>
      <w:r w:rsidRPr="00E54DBD">
        <w:rPr>
          <w:rFonts w:ascii="Calibri" w:eastAsia="Calibri" w:hAnsi="Calibri" w:cs="Calibri"/>
          <w:b/>
          <w:sz w:val="24"/>
          <w:szCs w:val="24"/>
        </w:rPr>
        <w:t>Detinova</w:t>
      </w:r>
      <w:proofErr w:type="spellEnd"/>
      <w:r w:rsidRPr="00E54DBD">
        <w:rPr>
          <w:rFonts w:ascii="Calibri" w:eastAsia="Calibri" w:hAnsi="Calibri" w:cs="Calibri"/>
          <w:b/>
          <w:sz w:val="24"/>
          <w:szCs w:val="24"/>
        </w:rPr>
        <w:t xml:space="preserve"> dissection: grouped lifespan estimates for anophelines.</w:t>
      </w:r>
      <w:r w:rsidRPr="00401A57">
        <w:rPr>
          <w:rFonts w:ascii="Calibri" w:eastAsia="Calibri" w:hAnsi="Calibri" w:cs="Calibri"/>
          <w:sz w:val="24"/>
          <w:szCs w:val="24"/>
        </w:rPr>
        <w:t xml:space="preserve"> As described in SOM, both species and </w:t>
      </w:r>
      <w:proofErr w:type="spellStart"/>
      <w:r w:rsidRPr="00401A57">
        <w:rPr>
          <w:rFonts w:ascii="Calibri" w:eastAsia="Calibri" w:hAnsi="Calibri" w:cs="Calibri"/>
          <w:sz w:val="24"/>
          <w:szCs w:val="24"/>
        </w:rPr>
        <w:t>morphospecies</w:t>
      </w:r>
      <w:proofErr w:type="spellEnd"/>
      <w:r w:rsidRPr="00401A57">
        <w:rPr>
          <w:rFonts w:ascii="Calibri" w:eastAsia="Calibri" w:hAnsi="Calibri" w:cs="Calibri"/>
          <w:sz w:val="24"/>
          <w:szCs w:val="24"/>
        </w:rPr>
        <w:t xml:space="preserve"> estimates are provided where available. The three </w:t>
      </w:r>
      <w:proofErr w:type="spellStart"/>
      <w:r w:rsidRPr="00401A57">
        <w:rPr>
          <w:rFonts w:ascii="Calibri" w:eastAsia="Calibri" w:hAnsi="Calibri" w:cs="Calibri"/>
          <w:sz w:val="24"/>
          <w:szCs w:val="24"/>
        </w:rPr>
        <w:t>coloured</w:t>
      </w:r>
      <w:proofErr w:type="spellEnd"/>
      <w:r w:rsidRPr="00401A57">
        <w:rPr>
          <w:rFonts w:ascii="Calibri" w:eastAsia="Calibri" w:hAnsi="Calibri" w:cs="Calibri"/>
          <w:sz w:val="24"/>
          <w:szCs w:val="24"/>
        </w:rPr>
        <w:t xml:space="preserve"> backgrounds show data according to continent where experiment was carried out (Americas-blue, Asia-grey, Africa-black). The middle line in each box shows the median estimates and the solid dot indicates the mean. The left and right box edges show the 25%, and 75% posterior quantiles respectively. The whiskers show the range of the data, excluding points lying more than 1.5 times the interquartile range away from each edge of the box. The numbers before the start of the left whisker indicate the number of individual time-series within each species.</w:t>
      </w:r>
    </w:p>
    <w:p w14:paraId="7AECDCE5" w14:textId="77777777" w:rsidR="00CC6C96" w:rsidRDefault="00CC6C96">
      <w:pPr>
        <w:spacing w:before="280" w:after="280"/>
        <w:rPr>
          <w:rFonts w:ascii="Calibri" w:eastAsia="Calibri" w:hAnsi="Calibri" w:cs="Calibri"/>
          <w:b/>
          <w:i/>
          <w:sz w:val="24"/>
          <w:szCs w:val="24"/>
        </w:rPr>
      </w:pPr>
    </w:p>
    <w:p w14:paraId="2EBCCBBE" w14:textId="77777777" w:rsidR="00CC6C96" w:rsidRDefault="00D47927" w:rsidP="00CC6C96">
      <w:pPr>
        <w:spacing w:before="280" w:after="280"/>
        <w:rPr>
          <w:rFonts w:ascii="Calibri" w:eastAsia="Calibri" w:hAnsi="Calibri" w:cs="Calibri"/>
          <w:b/>
          <w:i/>
          <w:sz w:val="24"/>
          <w:szCs w:val="24"/>
        </w:rPr>
      </w:pPr>
      <w:proofErr w:type="spellStart"/>
      <w:r>
        <w:rPr>
          <w:rFonts w:ascii="Calibri" w:eastAsia="Calibri" w:hAnsi="Calibri" w:cs="Calibri"/>
          <w:b/>
          <w:i/>
          <w:sz w:val="24"/>
          <w:szCs w:val="24"/>
        </w:rPr>
        <w:lastRenderedPageBreak/>
        <w:t>Polovodova</w:t>
      </w:r>
      <w:proofErr w:type="spellEnd"/>
      <w:r>
        <w:rPr>
          <w:rFonts w:ascii="Calibri" w:eastAsia="Calibri" w:hAnsi="Calibri" w:cs="Calibri"/>
          <w:b/>
          <w:i/>
          <w:sz w:val="24"/>
          <w:szCs w:val="24"/>
        </w:rPr>
        <w:t xml:space="preserve"> dissection data </w:t>
      </w:r>
      <w:r w:rsidR="00D339A3">
        <w:rPr>
          <w:rFonts w:ascii="Calibri" w:eastAsia="Calibri" w:hAnsi="Calibri" w:cs="Calibri"/>
          <w:b/>
          <w:i/>
          <w:sz w:val="24"/>
          <w:szCs w:val="24"/>
        </w:rPr>
        <w:t xml:space="preserve">show </w:t>
      </w:r>
      <w:r>
        <w:rPr>
          <w:rFonts w:ascii="Calibri" w:eastAsia="Calibri" w:hAnsi="Calibri" w:cs="Calibri"/>
          <w:b/>
          <w:i/>
          <w:sz w:val="24"/>
          <w:szCs w:val="24"/>
        </w:rPr>
        <w:t xml:space="preserve">no variation in lifespan by species or genus </w:t>
      </w:r>
    </w:p>
    <w:p w14:paraId="0000003B" w14:textId="06BA28D3" w:rsidR="00E03F53" w:rsidRPr="00CC6C96" w:rsidRDefault="00D47927" w:rsidP="00CC6C96">
      <w:pPr>
        <w:spacing w:before="280" w:after="280"/>
        <w:rPr>
          <w:rFonts w:ascii="Calibri" w:eastAsia="Calibri" w:hAnsi="Calibri" w:cs="Calibri"/>
          <w:b/>
          <w:i/>
          <w:sz w:val="24"/>
          <w:szCs w:val="24"/>
        </w:rPr>
      </w:pPr>
      <w:r>
        <w:rPr>
          <w:rFonts w:ascii="Calibri" w:eastAsia="Calibri" w:hAnsi="Calibri" w:cs="Calibri"/>
          <w:sz w:val="24"/>
          <w:szCs w:val="24"/>
        </w:rPr>
        <w:t xml:space="preserve">We estimated lifespan from 131 studies reporting </w:t>
      </w:r>
      <w:proofErr w:type="spellStart"/>
      <w:r>
        <w:rPr>
          <w:rFonts w:ascii="Calibri" w:eastAsia="Calibri" w:hAnsi="Calibri" w:cs="Calibri"/>
          <w:sz w:val="24"/>
          <w:szCs w:val="24"/>
        </w:rPr>
        <w:t>Polovodova</w:t>
      </w:r>
      <w:proofErr w:type="spellEnd"/>
      <w:r>
        <w:rPr>
          <w:rFonts w:ascii="Calibri" w:eastAsia="Calibri" w:hAnsi="Calibri" w:cs="Calibri"/>
          <w:sz w:val="24"/>
          <w:szCs w:val="24"/>
        </w:rPr>
        <w:t xml:space="preserve"> data (Fig. 5 and Table S3), again using Bayesian hierarchical models to pool information across studies. This data included species in four genera (</w:t>
      </w:r>
      <w:r>
        <w:rPr>
          <w:rFonts w:ascii="Calibri" w:eastAsia="Calibri" w:hAnsi="Calibri" w:cs="Calibri"/>
          <w:i/>
          <w:sz w:val="24"/>
          <w:szCs w:val="24"/>
        </w:rPr>
        <w:t>Anopheles</w:t>
      </w:r>
      <w:r>
        <w:rPr>
          <w:rFonts w:ascii="Calibri" w:eastAsia="Calibri" w:hAnsi="Calibri" w:cs="Calibri"/>
          <w:sz w:val="24"/>
          <w:szCs w:val="24"/>
        </w:rPr>
        <w:t xml:space="preserve">, </w:t>
      </w:r>
      <w:proofErr w:type="spellStart"/>
      <w:r>
        <w:rPr>
          <w:rFonts w:ascii="Calibri" w:eastAsia="Calibri" w:hAnsi="Calibri" w:cs="Calibri"/>
          <w:i/>
          <w:sz w:val="24"/>
          <w:szCs w:val="24"/>
        </w:rPr>
        <w:t>Mansonia</w:t>
      </w:r>
      <w:proofErr w:type="spellEnd"/>
      <w:r>
        <w:rPr>
          <w:rFonts w:ascii="Calibri" w:eastAsia="Calibri" w:hAnsi="Calibri" w:cs="Calibri"/>
          <w:sz w:val="24"/>
          <w:szCs w:val="24"/>
        </w:rPr>
        <w:t xml:space="preserve">, </w:t>
      </w:r>
      <w:r>
        <w:rPr>
          <w:rFonts w:ascii="Calibri" w:eastAsia="Calibri" w:hAnsi="Calibri" w:cs="Calibri"/>
          <w:i/>
          <w:sz w:val="24"/>
          <w:szCs w:val="24"/>
        </w:rPr>
        <w:t>Culex</w:t>
      </w:r>
      <w:r>
        <w:rPr>
          <w:rFonts w:ascii="Calibri" w:eastAsia="Calibri" w:hAnsi="Calibri" w:cs="Calibri"/>
          <w:sz w:val="24"/>
          <w:szCs w:val="24"/>
        </w:rPr>
        <w:t xml:space="preserve">, and </w:t>
      </w:r>
      <w:proofErr w:type="spellStart"/>
      <w:r>
        <w:rPr>
          <w:rFonts w:ascii="Calibri" w:eastAsia="Calibri" w:hAnsi="Calibri" w:cs="Calibri"/>
          <w:i/>
          <w:sz w:val="24"/>
          <w:szCs w:val="24"/>
        </w:rPr>
        <w:t>Aedes</w:t>
      </w:r>
      <w:proofErr w:type="spellEnd"/>
      <w:r>
        <w:rPr>
          <w:rFonts w:ascii="Calibri" w:eastAsia="Calibri" w:hAnsi="Calibri" w:cs="Calibri"/>
          <w:sz w:val="24"/>
          <w:szCs w:val="24"/>
        </w:rPr>
        <w:t xml:space="preserve">), and we thus used species, then genus, and finally </w:t>
      </w:r>
      <w:r w:rsidR="005245F8">
        <w:rPr>
          <w:rFonts w:ascii="Calibri" w:eastAsia="Calibri" w:hAnsi="Calibri" w:cs="Calibri"/>
          <w:sz w:val="24"/>
          <w:szCs w:val="24"/>
        </w:rPr>
        <w:t xml:space="preserve">all species </w:t>
      </w:r>
      <w:r>
        <w:rPr>
          <w:rFonts w:ascii="Calibri" w:eastAsia="Calibri" w:hAnsi="Calibri" w:cs="Calibri"/>
          <w:sz w:val="24"/>
          <w:szCs w:val="24"/>
        </w:rPr>
        <w:t xml:space="preserve">as the </w:t>
      </w:r>
      <w:r w:rsidR="005245F8">
        <w:rPr>
          <w:rFonts w:ascii="Calibri" w:eastAsia="Calibri" w:hAnsi="Calibri" w:cs="Calibri"/>
          <w:sz w:val="24"/>
          <w:szCs w:val="24"/>
        </w:rPr>
        <w:t xml:space="preserve">hierarchy </w:t>
      </w:r>
      <w:r>
        <w:rPr>
          <w:rFonts w:ascii="Calibri" w:eastAsia="Calibri" w:hAnsi="Calibri" w:cs="Calibri"/>
          <w:sz w:val="24"/>
          <w:szCs w:val="24"/>
        </w:rPr>
        <w:t>levels.</w:t>
      </w:r>
    </w:p>
    <w:p w14:paraId="0000003C" w14:textId="1D527B14" w:rsidR="00E03F53" w:rsidRDefault="00D47927">
      <w:pPr>
        <w:spacing w:before="100" w:after="100"/>
        <w:rPr>
          <w:rFonts w:ascii="Calibri" w:eastAsia="Calibri" w:hAnsi="Calibri" w:cs="Calibri"/>
          <w:sz w:val="24"/>
          <w:szCs w:val="24"/>
        </w:rPr>
      </w:pPr>
      <w:r>
        <w:rPr>
          <w:rFonts w:ascii="Calibri" w:eastAsia="Calibri" w:hAnsi="Calibri" w:cs="Calibri"/>
          <w:sz w:val="24"/>
          <w:szCs w:val="24"/>
        </w:rPr>
        <w:t xml:space="preserve">The mean number of cycles completed in a lifetime was estimated to be 1.2, and ranged from 0.45 for </w:t>
      </w:r>
      <w:r>
        <w:rPr>
          <w:rFonts w:ascii="Calibri" w:eastAsia="Calibri" w:hAnsi="Calibri" w:cs="Calibri"/>
          <w:i/>
          <w:sz w:val="24"/>
          <w:szCs w:val="24"/>
        </w:rPr>
        <w:t>An.</w:t>
      </w:r>
      <w:r>
        <w:rPr>
          <w:rFonts w:ascii="Calibri" w:eastAsia="Calibri" w:hAnsi="Calibri" w:cs="Calibri"/>
          <w:sz w:val="24"/>
          <w:szCs w:val="24"/>
        </w:rPr>
        <w:t xml:space="preserve"> </w:t>
      </w:r>
      <w:proofErr w:type="spellStart"/>
      <w:r>
        <w:rPr>
          <w:rFonts w:ascii="Calibri" w:eastAsia="Calibri" w:hAnsi="Calibri" w:cs="Calibri"/>
          <w:i/>
          <w:sz w:val="24"/>
          <w:szCs w:val="24"/>
        </w:rPr>
        <w:t>bellator</w:t>
      </w:r>
      <w:proofErr w:type="spellEnd"/>
      <w:r>
        <w:rPr>
          <w:rFonts w:ascii="Calibri" w:eastAsia="Calibri" w:hAnsi="Calibri" w:cs="Calibri"/>
          <w:sz w:val="24"/>
          <w:szCs w:val="24"/>
        </w:rPr>
        <w:t>,</w:t>
      </w:r>
      <w:r>
        <w:rPr>
          <w:rFonts w:ascii="Calibri" w:eastAsia="Calibri" w:hAnsi="Calibri" w:cs="Calibri"/>
          <w:i/>
          <w:sz w:val="24"/>
          <w:szCs w:val="24"/>
        </w:rPr>
        <w:t xml:space="preserve"> </w:t>
      </w:r>
      <w:r>
        <w:rPr>
          <w:rFonts w:ascii="Calibri" w:eastAsia="Calibri" w:hAnsi="Calibri" w:cs="Calibri"/>
          <w:sz w:val="24"/>
          <w:szCs w:val="24"/>
        </w:rPr>
        <w:t>which transmits malaria in Brazil’s Atlantic</w:t>
      </w:r>
      <w:r>
        <w:rPr>
          <w:rFonts w:ascii="Calibri" w:eastAsia="Calibri" w:hAnsi="Calibri" w:cs="Calibri"/>
          <w:i/>
          <w:sz w:val="24"/>
          <w:szCs w:val="24"/>
        </w:rPr>
        <w:t xml:space="preserve"> </w:t>
      </w:r>
      <w:r>
        <w:rPr>
          <w:rFonts w:ascii="Calibri" w:eastAsia="Calibri" w:hAnsi="Calibri" w:cs="Calibri"/>
          <w:sz w:val="24"/>
          <w:szCs w:val="24"/>
        </w:rPr>
        <w:t xml:space="preserve">Forest, to 2.45 for </w:t>
      </w:r>
      <w:r>
        <w:rPr>
          <w:rFonts w:ascii="Calibri" w:eastAsia="Calibri" w:hAnsi="Calibri" w:cs="Calibri"/>
          <w:i/>
          <w:sz w:val="24"/>
          <w:szCs w:val="24"/>
        </w:rPr>
        <w:t xml:space="preserve">An. </w:t>
      </w:r>
      <w:proofErr w:type="spellStart"/>
      <w:r>
        <w:rPr>
          <w:rFonts w:ascii="Calibri" w:eastAsia="Calibri" w:hAnsi="Calibri" w:cs="Calibri"/>
          <w:i/>
          <w:sz w:val="24"/>
          <w:szCs w:val="24"/>
        </w:rPr>
        <w:t>sergenti</w:t>
      </w:r>
      <w:proofErr w:type="spellEnd"/>
      <w:r>
        <w:rPr>
          <w:rFonts w:ascii="Calibri" w:eastAsia="Calibri" w:hAnsi="Calibri" w:cs="Calibri"/>
          <w:sz w:val="24"/>
          <w:szCs w:val="24"/>
        </w:rPr>
        <w:t xml:space="preserve">, which is adapted to desert conditions (it is known as the “oasis vector” of malaria; </w:t>
      </w:r>
      <w:r w:rsidR="00267810">
        <w:rPr>
          <w:rFonts w:ascii="Calibri" w:eastAsia="Calibri" w:hAnsi="Calibri" w:cs="Calibri"/>
          <w:sz w:val="24"/>
          <w:szCs w:val="24"/>
        </w:rPr>
        <w:fldChar w:fldCharType="begin"/>
      </w:r>
      <w:r w:rsidR="00267810">
        <w:rPr>
          <w:rFonts w:ascii="Calibri" w:eastAsia="Calibri" w:hAnsi="Calibri" w:cs="Calibri"/>
          <w:sz w:val="24"/>
          <w:szCs w:val="24"/>
        </w:rPr>
        <w:instrText xml:space="preserve"> ADDIN EN.CITE &lt;EndNote&gt;&lt;Cite&gt;&lt;Author&gt;Sinka&lt;/Author&gt;&lt;Year&gt;2010&lt;/Year&gt;&lt;RecNum&gt;15&lt;/RecNum&gt;&lt;DisplayText&gt;(Sinka, Bangs et al. 2010)&lt;/DisplayText&gt;&lt;record&gt;&lt;rec-number&gt;15&lt;/rec-number&gt;&lt;foreign-keys&gt;&lt;key app="EN" db-id="zwtzeext2wxt59e9zrn5dx9sezwpptfs9dd9" timestamp="1653050648"&gt;15&lt;/key&gt;&lt;/foreign-keys&gt;&lt;ref-type name="Journal Article"&gt;17&lt;/ref-type&gt;&lt;contributors&gt;&lt;authors&gt;&lt;author&gt;Sinka, Marianne E&lt;/author&gt;&lt;author&gt;Bangs, Michael J&lt;/author&gt;&lt;author&gt;Manguin, Sylvie&lt;/author&gt;&lt;author&gt;Coetzee, Maureen&lt;/author&gt;&lt;author&gt;Mbogo, Charles M&lt;/author&gt;&lt;author&gt;Hemingway, Janet&lt;/author&gt;&lt;author&gt;Patil, Anand P&lt;/author&gt;&lt;author&gt;Temperley, Will H&lt;/author&gt;&lt;author&gt;Gething, Peter W&lt;/author&gt;&lt;author&gt;Kabaria, Caroline W&lt;/author&gt;&lt;author&gt;vectors&lt;/author&gt;&lt;/authors&gt;&lt;/contributors&gt;&lt;titles&gt;&lt;title&gt;The dominant Anopheles vectors of human malaria in Africa, Europe and the Middle East: occurrence data, distribution maps and bionomic précis&lt;/title&gt;&lt;secondary-title&gt;Parasites &amp;amp; vectors&lt;/secondary-title&gt;&lt;/titles&gt;&lt;periodical&gt;&lt;full-title&gt;Parasites &amp;amp; vectors&lt;/full-title&gt;&lt;/periodical&gt;&lt;pages&gt;1-34&lt;/pages&gt;&lt;volume&gt;3&lt;/volume&gt;&lt;number&gt;1&lt;/number&gt;&lt;dates&gt;&lt;year&gt;2010&lt;/year&gt;&lt;/dates&gt;&lt;isbn&gt;1756-3305&lt;/isbn&gt;&lt;urls&gt;&lt;/urls&gt;&lt;/record&gt;&lt;/Cite&gt;&lt;/EndNote&gt;</w:instrText>
      </w:r>
      <w:r w:rsidR="00267810">
        <w:rPr>
          <w:rFonts w:ascii="Calibri" w:eastAsia="Calibri" w:hAnsi="Calibri" w:cs="Calibri"/>
          <w:sz w:val="24"/>
          <w:szCs w:val="24"/>
        </w:rPr>
        <w:fldChar w:fldCharType="separate"/>
      </w:r>
      <w:r w:rsidR="00267810">
        <w:rPr>
          <w:rFonts w:ascii="Calibri" w:eastAsia="Calibri" w:hAnsi="Calibri" w:cs="Calibri"/>
          <w:noProof/>
          <w:sz w:val="24"/>
          <w:szCs w:val="24"/>
        </w:rPr>
        <w:t>(Sinka, Bangs et al. 2010)</w:t>
      </w:r>
      <w:r w:rsidR="00267810">
        <w:rPr>
          <w:rFonts w:ascii="Calibri" w:eastAsia="Calibri" w:hAnsi="Calibri" w:cs="Calibri"/>
          <w:sz w:val="24"/>
          <w:szCs w:val="24"/>
        </w:rPr>
        <w:fldChar w:fldCharType="end"/>
      </w:r>
      <w:r>
        <w:rPr>
          <w:rFonts w:ascii="Calibri" w:eastAsia="Calibri" w:hAnsi="Calibri" w:cs="Calibri"/>
          <w:sz w:val="24"/>
          <w:szCs w:val="24"/>
        </w:rPr>
        <w:t xml:space="preserve">) </w:t>
      </w:r>
      <w:r w:rsidR="005245F8">
        <w:rPr>
          <w:rFonts w:ascii="Calibri" w:eastAsia="Calibri" w:hAnsi="Calibri" w:cs="Calibri"/>
          <w:sz w:val="24"/>
          <w:szCs w:val="24"/>
        </w:rPr>
        <w:t>possibly accounting for its</w:t>
      </w:r>
      <w:r>
        <w:rPr>
          <w:rFonts w:ascii="Calibri" w:eastAsia="Calibri" w:hAnsi="Calibri" w:cs="Calibri"/>
          <w:sz w:val="24"/>
          <w:szCs w:val="24"/>
        </w:rPr>
        <w:t xml:space="preserve"> greater longevity.</w:t>
      </w:r>
    </w:p>
    <w:p w14:paraId="0000003D" w14:textId="2EB4140E" w:rsidR="00E03F53" w:rsidRDefault="00D47927">
      <w:pPr>
        <w:spacing w:before="100" w:after="100"/>
        <w:rPr>
          <w:rFonts w:ascii="Calibri" w:eastAsia="Calibri" w:hAnsi="Calibri" w:cs="Calibri"/>
          <w:sz w:val="24"/>
          <w:szCs w:val="24"/>
        </w:rPr>
      </w:pPr>
      <w:r>
        <w:rPr>
          <w:rFonts w:ascii="Calibri" w:eastAsia="Calibri" w:hAnsi="Calibri" w:cs="Calibri"/>
          <w:sz w:val="24"/>
          <w:szCs w:val="24"/>
        </w:rPr>
        <w:t xml:space="preserve">At the genus level, </w:t>
      </w:r>
      <w:r>
        <w:rPr>
          <w:rFonts w:ascii="Calibri" w:eastAsia="Calibri" w:hAnsi="Calibri" w:cs="Calibri"/>
          <w:i/>
          <w:sz w:val="24"/>
          <w:szCs w:val="24"/>
        </w:rPr>
        <w:t>Anopheles</w:t>
      </w:r>
      <w:r>
        <w:rPr>
          <w:rFonts w:ascii="Calibri" w:eastAsia="Calibri" w:hAnsi="Calibri" w:cs="Calibri"/>
          <w:sz w:val="24"/>
          <w:szCs w:val="24"/>
        </w:rPr>
        <w:t xml:space="preserve"> were estimated to </w:t>
      </w:r>
      <w:r w:rsidR="005245F8">
        <w:rPr>
          <w:rFonts w:ascii="Calibri" w:eastAsia="Calibri" w:hAnsi="Calibri" w:cs="Calibri"/>
          <w:sz w:val="24"/>
          <w:szCs w:val="24"/>
        </w:rPr>
        <w:t xml:space="preserve">go through </w:t>
      </w:r>
      <w:r>
        <w:rPr>
          <w:rFonts w:ascii="Calibri" w:eastAsia="Calibri" w:hAnsi="Calibri" w:cs="Calibri"/>
          <w:sz w:val="24"/>
          <w:szCs w:val="24"/>
        </w:rPr>
        <w:t xml:space="preserve">the most gonotrophic cycles (1.4) followed by </w:t>
      </w:r>
      <w:proofErr w:type="spellStart"/>
      <w:r>
        <w:rPr>
          <w:rFonts w:ascii="Calibri" w:eastAsia="Calibri" w:hAnsi="Calibri" w:cs="Calibri"/>
          <w:i/>
          <w:sz w:val="24"/>
          <w:szCs w:val="24"/>
        </w:rPr>
        <w:t>Mansonia</w:t>
      </w:r>
      <w:proofErr w:type="spellEnd"/>
      <w:r>
        <w:rPr>
          <w:rFonts w:ascii="Calibri" w:eastAsia="Calibri" w:hAnsi="Calibri" w:cs="Calibri"/>
          <w:sz w:val="24"/>
          <w:szCs w:val="24"/>
        </w:rPr>
        <w:t xml:space="preserve"> (1.1), </w:t>
      </w:r>
      <w:r>
        <w:rPr>
          <w:rFonts w:ascii="Calibri" w:eastAsia="Calibri" w:hAnsi="Calibri" w:cs="Calibri"/>
          <w:i/>
          <w:sz w:val="24"/>
          <w:szCs w:val="24"/>
        </w:rPr>
        <w:t>Culex</w:t>
      </w:r>
      <w:r>
        <w:rPr>
          <w:rFonts w:ascii="Calibri" w:eastAsia="Calibri" w:hAnsi="Calibri" w:cs="Calibri"/>
          <w:sz w:val="24"/>
          <w:szCs w:val="24"/>
        </w:rPr>
        <w:t xml:space="preserve"> (1.0), and </w:t>
      </w:r>
      <w:proofErr w:type="spellStart"/>
      <w:r>
        <w:rPr>
          <w:rFonts w:ascii="Calibri" w:eastAsia="Calibri" w:hAnsi="Calibri" w:cs="Calibri"/>
          <w:sz w:val="24"/>
          <w:szCs w:val="24"/>
        </w:rPr>
        <w:t>Aedes</w:t>
      </w:r>
      <w:proofErr w:type="spellEnd"/>
      <w:r>
        <w:rPr>
          <w:rFonts w:ascii="Calibri" w:eastAsia="Calibri" w:hAnsi="Calibri" w:cs="Calibri"/>
          <w:sz w:val="24"/>
          <w:szCs w:val="24"/>
        </w:rPr>
        <w:t xml:space="preserve"> (0.8).</w:t>
      </w:r>
    </w:p>
    <w:p w14:paraId="71699CB3" w14:textId="0689D352" w:rsidR="00471468" w:rsidRDefault="00D47927">
      <w:pPr>
        <w:spacing w:before="100" w:after="100"/>
        <w:rPr>
          <w:rFonts w:ascii="Calibri" w:eastAsia="Calibri" w:hAnsi="Calibri" w:cs="Calibri"/>
          <w:sz w:val="24"/>
          <w:szCs w:val="24"/>
        </w:rPr>
      </w:pPr>
      <w:r>
        <w:rPr>
          <w:rFonts w:ascii="Calibri" w:eastAsia="Calibri" w:hAnsi="Calibri" w:cs="Calibri"/>
          <w:sz w:val="24"/>
          <w:szCs w:val="24"/>
        </w:rPr>
        <w:t xml:space="preserve">As </w:t>
      </w:r>
      <w:r w:rsidR="005067E6">
        <w:rPr>
          <w:rFonts w:ascii="Calibri" w:eastAsia="Calibri" w:hAnsi="Calibri" w:cs="Calibri"/>
          <w:sz w:val="24"/>
          <w:szCs w:val="24"/>
        </w:rPr>
        <w:t xml:space="preserve">was done </w:t>
      </w:r>
      <w:r>
        <w:rPr>
          <w:rFonts w:ascii="Calibri" w:eastAsia="Calibri" w:hAnsi="Calibri" w:cs="Calibri"/>
          <w:sz w:val="24"/>
          <w:szCs w:val="24"/>
        </w:rPr>
        <w:t xml:space="preserve">for the MRR and </w:t>
      </w:r>
      <w:proofErr w:type="spellStart"/>
      <w:r>
        <w:rPr>
          <w:rFonts w:ascii="Calibri" w:eastAsia="Calibri" w:hAnsi="Calibri" w:cs="Calibri"/>
          <w:sz w:val="24"/>
          <w:szCs w:val="24"/>
        </w:rPr>
        <w:t>Detinova</w:t>
      </w:r>
      <w:proofErr w:type="spellEnd"/>
      <w:r>
        <w:rPr>
          <w:rFonts w:ascii="Calibri" w:eastAsia="Calibri" w:hAnsi="Calibri" w:cs="Calibri"/>
          <w:sz w:val="24"/>
          <w:szCs w:val="24"/>
        </w:rPr>
        <w:t xml:space="preserve"> dissection data, we compared the fit of the models at each taxonomic grouping (species-level, genus-level and all data pooled) using a cross-validation approach. In contrast to the other two datasets, the models grouped at each of the three levels all fit the data equally well (Table S1)</w:t>
      </w:r>
      <w:r w:rsidR="00374FBE">
        <w:rPr>
          <w:rFonts w:ascii="Calibri" w:eastAsia="Calibri" w:hAnsi="Calibri" w:cs="Calibri"/>
          <w:sz w:val="24"/>
          <w:szCs w:val="24"/>
        </w:rPr>
        <w:t xml:space="preserve">. </w:t>
      </w:r>
    </w:p>
    <w:p w14:paraId="633C0F3D" w14:textId="355C76CF" w:rsidR="003A5951" w:rsidRDefault="003A5951">
      <w:pPr>
        <w:spacing w:before="100" w:after="100"/>
        <w:rPr>
          <w:rFonts w:ascii="Calibri" w:eastAsia="Calibri" w:hAnsi="Calibri" w:cs="Calibri"/>
          <w:sz w:val="24"/>
          <w:szCs w:val="24"/>
        </w:rPr>
      </w:pPr>
      <w:r w:rsidRPr="003A5951">
        <w:rPr>
          <w:rFonts w:ascii="Calibri" w:eastAsia="Calibri" w:hAnsi="Calibri" w:cs="Calibri"/>
          <w:b/>
          <w:sz w:val="24"/>
          <w:szCs w:val="24"/>
        </w:rPr>
        <w:t xml:space="preserve">Figure 5: </w:t>
      </w:r>
      <w:proofErr w:type="spellStart"/>
      <w:r w:rsidRPr="003A5951">
        <w:rPr>
          <w:rFonts w:ascii="Calibri" w:eastAsia="Calibri" w:hAnsi="Calibri" w:cs="Calibri"/>
          <w:b/>
          <w:sz w:val="24"/>
          <w:szCs w:val="24"/>
        </w:rPr>
        <w:t>Polovodova</w:t>
      </w:r>
      <w:proofErr w:type="spellEnd"/>
      <w:r w:rsidRPr="003A5951">
        <w:rPr>
          <w:rFonts w:ascii="Calibri" w:eastAsia="Calibri" w:hAnsi="Calibri" w:cs="Calibri"/>
          <w:b/>
          <w:sz w:val="24"/>
          <w:szCs w:val="24"/>
        </w:rPr>
        <w:t xml:space="preserve"> dissection: grouped physiological lifespan estimates.</w:t>
      </w:r>
      <w:r w:rsidRPr="003A5951">
        <w:rPr>
          <w:rFonts w:ascii="Calibri" w:eastAsia="Calibri" w:hAnsi="Calibri" w:cs="Calibri"/>
          <w:sz w:val="24"/>
          <w:szCs w:val="24"/>
        </w:rPr>
        <w:t xml:space="preserve"> The middle line in each box shows the median estimates and the solid dot indicates the mean. The left and right box edges show the 25% and 75\% posterior quantiles respectively. The whiskers show the range of the data, excluding points lying more than 1.5 times the interquartile range away from each edge of the box. The numbers before the start of the left whisker indicate the number of individual time-series within each species. All estimates were obtained using the hierarchical exponential survival model.</w:t>
      </w:r>
    </w:p>
    <w:p w14:paraId="0000003F" w14:textId="154DE8E4" w:rsidR="00E03F53" w:rsidRDefault="000C2E52">
      <w:pPr>
        <w:spacing w:before="240"/>
        <w:ind w:right="-20"/>
        <w:rPr>
          <w:rFonts w:ascii="Calibri" w:eastAsia="Calibri" w:hAnsi="Calibri" w:cs="Calibri"/>
          <w:b/>
          <w:i/>
          <w:sz w:val="24"/>
          <w:szCs w:val="24"/>
        </w:rPr>
      </w:pPr>
      <w:r>
        <w:rPr>
          <w:rFonts w:ascii="Calibri" w:eastAsia="Calibri" w:hAnsi="Calibri" w:cs="Calibri"/>
          <w:b/>
          <w:i/>
          <w:sz w:val="24"/>
          <w:szCs w:val="24"/>
        </w:rPr>
        <w:t>There is evidence</w:t>
      </w:r>
      <w:r w:rsidR="00D47927">
        <w:rPr>
          <w:rFonts w:ascii="Calibri" w:eastAsia="Calibri" w:hAnsi="Calibri" w:cs="Calibri"/>
          <w:b/>
          <w:i/>
          <w:sz w:val="24"/>
          <w:szCs w:val="24"/>
        </w:rPr>
        <w:t xml:space="preserve"> that gonotrophic cycle duration varies </w:t>
      </w:r>
      <w:r>
        <w:rPr>
          <w:rFonts w:ascii="Calibri" w:eastAsia="Calibri" w:hAnsi="Calibri" w:cs="Calibri"/>
          <w:b/>
          <w:i/>
          <w:sz w:val="24"/>
          <w:szCs w:val="24"/>
        </w:rPr>
        <w:t xml:space="preserve">across mosquito </w:t>
      </w:r>
      <w:r w:rsidR="00D47927">
        <w:rPr>
          <w:rFonts w:ascii="Calibri" w:eastAsia="Calibri" w:hAnsi="Calibri" w:cs="Calibri"/>
          <w:b/>
          <w:i/>
          <w:sz w:val="24"/>
          <w:szCs w:val="24"/>
        </w:rPr>
        <w:t>gen</w:t>
      </w:r>
      <w:r>
        <w:rPr>
          <w:rFonts w:ascii="Calibri" w:eastAsia="Calibri" w:hAnsi="Calibri" w:cs="Calibri"/>
          <w:b/>
          <w:i/>
          <w:sz w:val="24"/>
          <w:szCs w:val="24"/>
        </w:rPr>
        <w:t>era</w:t>
      </w:r>
    </w:p>
    <w:p w14:paraId="570B0729" w14:textId="55CB9427" w:rsidR="000C2E52" w:rsidRDefault="00D47927" w:rsidP="00341044">
      <w:pPr>
        <w:rPr>
          <w:rFonts w:ascii="Calibri" w:eastAsia="Calibri" w:hAnsi="Calibri" w:cs="Calibri"/>
          <w:sz w:val="24"/>
          <w:szCs w:val="24"/>
        </w:rPr>
      </w:pPr>
      <w:r>
        <w:rPr>
          <w:rFonts w:ascii="Calibri" w:eastAsia="Calibri" w:hAnsi="Calibri" w:cs="Calibri"/>
          <w:sz w:val="24"/>
          <w:szCs w:val="24"/>
        </w:rPr>
        <w:t xml:space="preserve">To convert reproductive lifespan estimates into </w:t>
      </w:r>
      <w:r w:rsidR="005245F8">
        <w:rPr>
          <w:rFonts w:ascii="Calibri" w:eastAsia="Calibri" w:hAnsi="Calibri" w:cs="Calibri"/>
          <w:sz w:val="24"/>
          <w:szCs w:val="24"/>
        </w:rPr>
        <w:t>calendar time</w:t>
      </w:r>
      <w:r>
        <w:rPr>
          <w:rFonts w:ascii="Calibri" w:eastAsia="Calibri" w:hAnsi="Calibri" w:cs="Calibri"/>
          <w:sz w:val="24"/>
          <w:szCs w:val="24"/>
        </w:rPr>
        <w:t>, it is necessary to estimate the duration of the gonotrophic cycle. We conducted a literature survey of gonotrophic cycle duration measurements</w:t>
      </w:r>
      <w:r w:rsidR="00BD6657">
        <w:rPr>
          <w:rFonts w:ascii="Calibri" w:eastAsia="Calibri" w:hAnsi="Calibri" w:cs="Calibri"/>
          <w:sz w:val="24"/>
          <w:szCs w:val="24"/>
        </w:rPr>
        <w:t>, yielding</w:t>
      </w:r>
      <w:r>
        <w:rPr>
          <w:rFonts w:ascii="Calibri" w:eastAsia="Calibri" w:hAnsi="Calibri" w:cs="Calibri"/>
          <w:sz w:val="24"/>
          <w:szCs w:val="24"/>
        </w:rPr>
        <w:t xml:space="preserve"> 45 estimates based on laboratory observations and 36 estimates based on MRR methods</w:t>
      </w:r>
      <w:r w:rsidR="005F44D9">
        <w:rPr>
          <w:rFonts w:ascii="Calibri" w:eastAsia="Calibri" w:hAnsi="Calibri" w:cs="Calibri"/>
          <w:sz w:val="24"/>
          <w:szCs w:val="24"/>
        </w:rPr>
        <w:t>.</w:t>
      </w:r>
      <w:r w:rsidR="00BD6657">
        <w:rPr>
          <w:rFonts w:ascii="Calibri" w:eastAsia="Calibri" w:hAnsi="Calibri" w:cs="Calibri"/>
          <w:sz w:val="24"/>
          <w:szCs w:val="24"/>
        </w:rPr>
        <w:t xml:space="preserve"> In the latter studies, an estimate of the gonotrophic cycle duration was obtained by releasing mosquitoes of known age and examining the parity of recaptured individuals</w:t>
      </w:r>
      <w:r>
        <w:rPr>
          <w:rFonts w:ascii="Calibri" w:eastAsia="Calibri" w:hAnsi="Calibri" w:cs="Calibri"/>
          <w:sz w:val="24"/>
          <w:szCs w:val="24"/>
        </w:rPr>
        <w:t xml:space="preserve">. In </w:t>
      </w:r>
      <w:r w:rsidR="005245F8">
        <w:rPr>
          <w:rFonts w:ascii="Calibri" w:eastAsia="Calibri" w:hAnsi="Calibri" w:cs="Calibri"/>
          <w:sz w:val="24"/>
          <w:szCs w:val="24"/>
        </w:rPr>
        <w:t>20</w:t>
      </w:r>
      <w:r>
        <w:rPr>
          <w:rFonts w:ascii="Calibri" w:eastAsia="Calibri" w:hAnsi="Calibri" w:cs="Calibri"/>
          <w:sz w:val="24"/>
          <w:szCs w:val="24"/>
        </w:rPr>
        <w:t xml:space="preserve"> cases</w:t>
      </w:r>
      <w:r w:rsidR="005245F8">
        <w:rPr>
          <w:rFonts w:ascii="Calibri" w:eastAsia="Calibri" w:hAnsi="Calibri" w:cs="Calibri"/>
          <w:sz w:val="24"/>
          <w:szCs w:val="24"/>
        </w:rPr>
        <w:t>,</w:t>
      </w:r>
      <w:r>
        <w:rPr>
          <w:rFonts w:ascii="Calibri" w:eastAsia="Calibri" w:hAnsi="Calibri" w:cs="Calibri"/>
          <w:sz w:val="24"/>
          <w:szCs w:val="24"/>
        </w:rPr>
        <w:t xml:space="preserve"> separate estimates for the first gonotrophic cycle </w:t>
      </w:r>
      <w:r w:rsidR="005245F8">
        <w:rPr>
          <w:rFonts w:ascii="Calibri" w:eastAsia="Calibri" w:hAnsi="Calibri" w:cs="Calibri"/>
          <w:sz w:val="24"/>
          <w:szCs w:val="24"/>
        </w:rPr>
        <w:t>were reported which we included in our analysis</w:t>
      </w:r>
      <w:r>
        <w:rPr>
          <w:rFonts w:ascii="Calibri" w:eastAsia="Calibri" w:hAnsi="Calibri" w:cs="Calibri"/>
          <w:sz w:val="24"/>
          <w:szCs w:val="24"/>
        </w:rPr>
        <w:t>.</w:t>
      </w:r>
      <w:r w:rsidR="000C2E52">
        <w:rPr>
          <w:rFonts w:ascii="Calibri" w:eastAsia="Calibri" w:hAnsi="Calibri" w:cs="Calibri"/>
          <w:sz w:val="24"/>
          <w:szCs w:val="24"/>
        </w:rPr>
        <w:t xml:space="preserve">  </w:t>
      </w:r>
      <w:r>
        <w:rPr>
          <w:rFonts w:ascii="Calibri" w:eastAsia="Calibri" w:hAnsi="Calibri" w:cs="Calibri"/>
          <w:sz w:val="24"/>
          <w:szCs w:val="24"/>
        </w:rPr>
        <w:t>We combined these data using a regression approach</w:t>
      </w:r>
      <w:r w:rsidR="0051396F">
        <w:rPr>
          <w:rFonts w:ascii="Calibri" w:eastAsia="Calibri" w:hAnsi="Calibri" w:cs="Calibri"/>
          <w:sz w:val="24"/>
          <w:szCs w:val="24"/>
        </w:rPr>
        <w:t xml:space="preserve"> which modelled the individual estimates, including </w:t>
      </w:r>
      <w:r w:rsidR="00C26D9A">
        <w:rPr>
          <w:rFonts w:ascii="Calibri" w:eastAsia="Calibri" w:hAnsi="Calibri" w:cs="Calibri"/>
          <w:sz w:val="24"/>
          <w:szCs w:val="24"/>
        </w:rPr>
        <w:t>any reported uncertainties</w:t>
      </w:r>
      <w:r w:rsidR="0051396F">
        <w:rPr>
          <w:rFonts w:ascii="Calibri" w:eastAsia="Calibri" w:hAnsi="Calibri" w:cs="Calibri"/>
          <w:sz w:val="24"/>
          <w:szCs w:val="24"/>
        </w:rPr>
        <w:t>, as quantiles of a normal distribution</w:t>
      </w:r>
      <w:r>
        <w:rPr>
          <w:rFonts w:ascii="Calibri" w:eastAsia="Calibri" w:hAnsi="Calibri" w:cs="Calibri"/>
          <w:sz w:val="24"/>
          <w:szCs w:val="24"/>
        </w:rPr>
        <w:t xml:space="preserve"> (SOM)</w:t>
      </w:r>
      <w:r w:rsidR="000C2E52">
        <w:rPr>
          <w:rFonts w:ascii="Calibri" w:eastAsia="Calibri" w:hAnsi="Calibri" w:cs="Calibri"/>
          <w:sz w:val="24"/>
          <w:szCs w:val="24"/>
        </w:rPr>
        <w:t>.</w:t>
      </w:r>
    </w:p>
    <w:p w14:paraId="29EB0C80" w14:textId="23F5C2C7" w:rsidR="00FD5570" w:rsidRDefault="000C2E52">
      <w:pPr>
        <w:spacing w:before="240"/>
        <w:ind w:right="-20"/>
        <w:rPr>
          <w:rFonts w:ascii="Calibri" w:eastAsia="Calibri" w:hAnsi="Calibri" w:cs="Calibri"/>
          <w:sz w:val="24"/>
          <w:szCs w:val="24"/>
        </w:rPr>
      </w:pPr>
      <w:r>
        <w:rPr>
          <w:rFonts w:ascii="Calibri" w:eastAsia="Calibri" w:hAnsi="Calibri" w:cs="Calibri"/>
          <w:sz w:val="24"/>
          <w:szCs w:val="24"/>
        </w:rPr>
        <w:t xml:space="preserve">We found </w:t>
      </w:r>
      <w:r w:rsidR="00D47927">
        <w:rPr>
          <w:rFonts w:ascii="Calibri" w:eastAsia="Calibri" w:hAnsi="Calibri" w:cs="Calibri"/>
          <w:i/>
          <w:sz w:val="24"/>
          <w:szCs w:val="24"/>
        </w:rPr>
        <w:t>Culex</w:t>
      </w:r>
      <w:r w:rsidR="00D47927">
        <w:rPr>
          <w:rFonts w:ascii="Calibri" w:eastAsia="Calibri" w:hAnsi="Calibri" w:cs="Calibri"/>
          <w:sz w:val="24"/>
          <w:szCs w:val="24"/>
        </w:rPr>
        <w:t xml:space="preserve"> mosquitoes to have the longest first gonotrophic cycles (with a mean of 5.2 days; Fig. 6), followed by </w:t>
      </w:r>
      <w:proofErr w:type="spellStart"/>
      <w:r w:rsidR="00D47927">
        <w:rPr>
          <w:rFonts w:ascii="Calibri" w:eastAsia="Calibri" w:hAnsi="Calibri" w:cs="Calibri"/>
          <w:i/>
          <w:sz w:val="24"/>
          <w:szCs w:val="24"/>
        </w:rPr>
        <w:t>Aedes</w:t>
      </w:r>
      <w:proofErr w:type="spellEnd"/>
      <w:r w:rsidR="00D47927">
        <w:rPr>
          <w:rFonts w:ascii="Calibri" w:eastAsia="Calibri" w:hAnsi="Calibri" w:cs="Calibri"/>
          <w:sz w:val="24"/>
          <w:szCs w:val="24"/>
        </w:rPr>
        <w:t xml:space="preserve"> (4.5 days) then </w:t>
      </w:r>
      <w:r w:rsidR="00D47927">
        <w:rPr>
          <w:rFonts w:ascii="Calibri" w:eastAsia="Calibri" w:hAnsi="Calibri" w:cs="Calibri"/>
          <w:i/>
          <w:sz w:val="24"/>
          <w:szCs w:val="24"/>
        </w:rPr>
        <w:t>Anopheles</w:t>
      </w:r>
      <w:r w:rsidR="00D47927">
        <w:rPr>
          <w:rFonts w:ascii="Calibri" w:eastAsia="Calibri" w:hAnsi="Calibri" w:cs="Calibri"/>
          <w:sz w:val="24"/>
          <w:szCs w:val="24"/>
        </w:rPr>
        <w:t xml:space="preserve"> (3.7 days). These differences among </w:t>
      </w:r>
      <w:r w:rsidR="00D47927">
        <w:rPr>
          <w:rFonts w:ascii="Calibri" w:eastAsia="Calibri" w:hAnsi="Calibri" w:cs="Calibri"/>
          <w:sz w:val="24"/>
          <w:szCs w:val="24"/>
        </w:rPr>
        <w:lastRenderedPageBreak/>
        <w:t>genera were significant (ANOVA: F</w:t>
      </w:r>
      <w:r w:rsidR="00D47927">
        <w:rPr>
          <w:rFonts w:ascii="Calibri" w:eastAsia="Calibri" w:hAnsi="Calibri" w:cs="Calibri"/>
          <w:sz w:val="36"/>
          <w:szCs w:val="36"/>
          <w:vertAlign w:val="subscript"/>
        </w:rPr>
        <w:t>2,116</w:t>
      </w:r>
      <w:r w:rsidR="00D47927">
        <w:rPr>
          <w:rFonts w:ascii="Calibri" w:eastAsia="Calibri" w:hAnsi="Calibri" w:cs="Calibri"/>
          <w:sz w:val="24"/>
          <w:szCs w:val="24"/>
        </w:rPr>
        <w:t xml:space="preserve"> = 8.7, p&lt;0.01), and the genus ordering was maintained for subsequent cycle durations. </w:t>
      </w:r>
      <w:r w:rsidR="000F6531">
        <w:rPr>
          <w:rFonts w:ascii="Calibri" w:eastAsia="Calibri" w:hAnsi="Calibri" w:cs="Calibri"/>
          <w:sz w:val="24"/>
          <w:szCs w:val="24"/>
        </w:rPr>
        <w:t>After p</w:t>
      </w:r>
      <w:r w:rsidR="00D47927">
        <w:rPr>
          <w:rFonts w:ascii="Calibri" w:eastAsia="Calibri" w:hAnsi="Calibri" w:cs="Calibri"/>
          <w:sz w:val="24"/>
          <w:szCs w:val="24"/>
        </w:rPr>
        <w:t>ooling data across all genera, the first cycle duration was estimated to take 4.0 days</w:t>
      </w:r>
      <w:r w:rsidR="00051ECF">
        <w:rPr>
          <w:rFonts w:ascii="Calibri" w:eastAsia="Calibri" w:hAnsi="Calibri" w:cs="Calibri"/>
          <w:sz w:val="24"/>
          <w:szCs w:val="24"/>
        </w:rPr>
        <w:t>,</w:t>
      </w:r>
      <w:r w:rsidR="00D47927">
        <w:rPr>
          <w:rFonts w:ascii="Calibri" w:eastAsia="Calibri" w:hAnsi="Calibri" w:cs="Calibri"/>
          <w:sz w:val="24"/>
          <w:szCs w:val="24"/>
        </w:rPr>
        <w:t xml:space="preserve"> and subsequent cycles were estimated to take 3.6 days.</w:t>
      </w:r>
    </w:p>
    <w:p w14:paraId="6C47B187" w14:textId="0F439C10" w:rsidR="00DC438D" w:rsidRDefault="00DC438D">
      <w:pPr>
        <w:spacing w:before="240"/>
        <w:ind w:right="-20"/>
        <w:rPr>
          <w:rFonts w:ascii="Calibri" w:eastAsia="Calibri" w:hAnsi="Calibri" w:cs="Calibri"/>
          <w:sz w:val="24"/>
          <w:szCs w:val="24"/>
        </w:rPr>
      </w:pPr>
      <w:r w:rsidRPr="00DC438D">
        <w:rPr>
          <w:rFonts w:ascii="Calibri" w:eastAsia="Calibri" w:hAnsi="Calibri" w:cs="Calibri"/>
          <w:b/>
          <w:sz w:val="24"/>
          <w:szCs w:val="24"/>
        </w:rPr>
        <w:t>Figure 6: Estimates of gonotrophic cycle duration.</w:t>
      </w:r>
      <w:r w:rsidRPr="00DC438D">
        <w:rPr>
          <w:rFonts w:ascii="Calibri" w:eastAsia="Calibri" w:hAnsi="Calibri" w:cs="Calibri"/>
          <w:sz w:val="24"/>
          <w:szCs w:val="24"/>
        </w:rPr>
        <w:t xml:space="preserve"> </w:t>
      </w:r>
      <w:proofErr w:type="spellStart"/>
      <w:r w:rsidRPr="00DC438D">
        <w:rPr>
          <w:rFonts w:ascii="Calibri" w:eastAsia="Calibri" w:hAnsi="Calibri" w:cs="Calibri"/>
          <w:sz w:val="24"/>
          <w:szCs w:val="24"/>
        </w:rPr>
        <w:t>Coloured</w:t>
      </w:r>
      <w:proofErr w:type="spellEnd"/>
      <w:r w:rsidRPr="00DC438D">
        <w:rPr>
          <w:rFonts w:ascii="Calibri" w:eastAsia="Calibri" w:hAnsi="Calibri" w:cs="Calibri"/>
          <w:sz w:val="24"/>
          <w:szCs w:val="24"/>
        </w:rPr>
        <w:t xml:space="preserve"> lines represent different genera, with each line indicating the estimated Gaussian probability density representing uncertainty over the reproductive cycle length.</w:t>
      </w:r>
    </w:p>
    <w:p w14:paraId="00000043" w14:textId="153A2AE4" w:rsidR="00E03F53" w:rsidRDefault="00D47927">
      <w:pPr>
        <w:spacing w:before="240"/>
        <w:ind w:right="-20"/>
        <w:rPr>
          <w:rFonts w:ascii="Calibri" w:eastAsia="Calibri" w:hAnsi="Calibri" w:cs="Calibri"/>
          <w:b/>
          <w:i/>
          <w:sz w:val="24"/>
          <w:szCs w:val="24"/>
        </w:rPr>
      </w:pPr>
      <w:r>
        <w:rPr>
          <w:rFonts w:ascii="Calibri" w:eastAsia="Calibri" w:hAnsi="Calibri" w:cs="Calibri"/>
          <w:b/>
          <w:i/>
          <w:sz w:val="24"/>
          <w:szCs w:val="24"/>
        </w:rPr>
        <w:t xml:space="preserve">There </w:t>
      </w:r>
      <w:r w:rsidR="000C2E52">
        <w:rPr>
          <w:rFonts w:ascii="Calibri" w:eastAsia="Calibri" w:hAnsi="Calibri" w:cs="Calibri"/>
          <w:b/>
          <w:i/>
          <w:sz w:val="24"/>
          <w:szCs w:val="24"/>
        </w:rPr>
        <w:t xml:space="preserve">are no significant correlations in </w:t>
      </w:r>
      <w:r>
        <w:rPr>
          <w:rFonts w:ascii="Calibri" w:eastAsia="Calibri" w:hAnsi="Calibri" w:cs="Calibri"/>
          <w:b/>
          <w:i/>
          <w:sz w:val="24"/>
          <w:szCs w:val="24"/>
        </w:rPr>
        <w:t>species</w:t>
      </w:r>
      <w:r w:rsidR="000C2E52">
        <w:rPr>
          <w:rFonts w:ascii="Calibri" w:eastAsia="Calibri" w:hAnsi="Calibri" w:cs="Calibri"/>
          <w:b/>
          <w:i/>
          <w:sz w:val="24"/>
          <w:szCs w:val="24"/>
        </w:rPr>
        <w:t>-</w:t>
      </w:r>
      <w:r>
        <w:rPr>
          <w:rFonts w:ascii="Calibri" w:eastAsia="Calibri" w:hAnsi="Calibri" w:cs="Calibri"/>
          <w:b/>
          <w:i/>
          <w:sz w:val="24"/>
          <w:szCs w:val="24"/>
        </w:rPr>
        <w:t xml:space="preserve">level lifespan estimates </w:t>
      </w:r>
      <w:r w:rsidR="000C2E52">
        <w:rPr>
          <w:rFonts w:ascii="Calibri" w:eastAsia="Calibri" w:hAnsi="Calibri" w:cs="Calibri"/>
          <w:b/>
          <w:i/>
          <w:sz w:val="24"/>
          <w:szCs w:val="24"/>
        </w:rPr>
        <w:t>using the</w:t>
      </w:r>
      <w:r>
        <w:rPr>
          <w:rFonts w:ascii="Calibri" w:eastAsia="Calibri" w:hAnsi="Calibri" w:cs="Calibri"/>
          <w:b/>
          <w:i/>
          <w:sz w:val="24"/>
          <w:szCs w:val="24"/>
        </w:rPr>
        <w:t xml:space="preserve"> three </w:t>
      </w:r>
      <w:r w:rsidR="000C2E52">
        <w:rPr>
          <w:rFonts w:ascii="Calibri" w:eastAsia="Calibri" w:hAnsi="Calibri" w:cs="Calibri"/>
          <w:b/>
          <w:i/>
          <w:sz w:val="24"/>
          <w:szCs w:val="24"/>
        </w:rPr>
        <w:t>different m</w:t>
      </w:r>
      <w:r w:rsidR="0045424E">
        <w:rPr>
          <w:rFonts w:ascii="Calibri" w:eastAsia="Calibri" w:hAnsi="Calibri" w:cs="Calibri"/>
          <w:b/>
          <w:i/>
          <w:sz w:val="24"/>
          <w:szCs w:val="24"/>
        </w:rPr>
        <w:t>e</w:t>
      </w:r>
      <w:r w:rsidR="000C2E52">
        <w:rPr>
          <w:rFonts w:ascii="Calibri" w:eastAsia="Calibri" w:hAnsi="Calibri" w:cs="Calibri"/>
          <w:b/>
          <w:i/>
          <w:sz w:val="24"/>
          <w:szCs w:val="24"/>
        </w:rPr>
        <w:t>thodologies</w:t>
      </w:r>
    </w:p>
    <w:p w14:paraId="2B494B8F" w14:textId="384423CB" w:rsidR="00C446E7" w:rsidRPr="00803048" w:rsidRDefault="00D47927">
      <w:pPr>
        <w:spacing w:before="240"/>
        <w:ind w:right="-20"/>
        <w:rPr>
          <w:rFonts w:ascii="Calibri" w:eastAsia="Calibri" w:hAnsi="Calibri" w:cs="Calibri"/>
          <w:sz w:val="24"/>
          <w:szCs w:val="24"/>
        </w:rPr>
      </w:pPr>
      <w:r>
        <w:rPr>
          <w:rFonts w:ascii="Calibri" w:eastAsia="Calibri" w:hAnsi="Calibri" w:cs="Calibri"/>
          <w:sz w:val="24"/>
          <w:szCs w:val="24"/>
        </w:rPr>
        <w:t xml:space="preserve">We used our estimates of gonotrophic cycle durations to convert the dissection-based estimates of reproductive lifespan into chronological lifespan as described in </w:t>
      </w:r>
      <w:r w:rsidR="000C2E52">
        <w:rPr>
          <w:rFonts w:ascii="Calibri" w:eastAsia="Calibri" w:hAnsi="Calibri" w:cs="Calibri"/>
          <w:sz w:val="24"/>
          <w:szCs w:val="24"/>
        </w:rPr>
        <w:t xml:space="preserve">the </w:t>
      </w:r>
      <w:r>
        <w:rPr>
          <w:rFonts w:ascii="Calibri" w:eastAsia="Calibri" w:hAnsi="Calibri" w:cs="Calibri"/>
          <w:sz w:val="24"/>
          <w:szCs w:val="24"/>
        </w:rPr>
        <w:t>SOM</w:t>
      </w:r>
      <w:r w:rsidR="000C2E52">
        <w:rPr>
          <w:rFonts w:ascii="Calibri" w:eastAsia="Calibri" w:hAnsi="Calibri" w:cs="Calibri"/>
          <w:sz w:val="24"/>
          <w:szCs w:val="24"/>
        </w:rPr>
        <w:t xml:space="preserve"> (T</w:t>
      </w:r>
      <w:r>
        <w:rPr>
          <w:rFonts w:ascii="Calibri" w:eastAsia="Calibri" w:hAnsi="Calibri" w:cs="Calibri"/>
          <w:sz w:val="24"/>
          <w:szCs w:val="24"/>
        </w:rPr>
        <w:t>able</w:t>
      </w:r>
      <w:r w:rsidR="00374FBE">
        <w:rPr>
          <w:rFonts w:ascii="Calibri" w:eastAsia="Calibri" w:hAnsi="Calibri" w:cs="Calibri"/>
          <w:sz w:val="24"/>
          <w:szCs w:val="24"/>
        </w:rPr>
        <w:t>s</w:t>
      </w:r>
      <w:r>
        <w:rPr>
          <w:rFonts w:ascii="Calibri" w:eastAsia="Calibri" w:hAnsi="Calibri" w:cs="Calibri"/>
          <w:sz w:val="24"/>
          <w:szCs w:val="24"/>
        </w:rPr>
        <w:t xml:space="preserve"> S4 </w:t>
      </w:r>
      <w:r w:rsidR="00374FBE">
        <w:rPr>
          <w:rFonts w:ascii="Calibri" w:eastAsia="Calibri" w:hAnsi="Calibri" w:cs="Calibri"/>
          <w:sz w:val="24"/>
          <w:szCs w:val="24"/>
        </w:rPr>
        <w:t xml:space="preserve">and </w:t>
      </w:r>
      <w:r>
        <w:rPr>
          <w:rFonts w:ascii="Calibri" w:eastAsia="Calibri" w:hAnsi="Calibri" w:cs="Calibri"/>
          <w:sz w:val="24"/>
          <w:szCs w:val="24"/>
        </w:rPr>
        <w:t xml:space="preserve">S5 provide summaries of chronological lifespan estimates for the species and genera in the </w:t>
      </w:r>
      <w:proofErr w:type="spellStart"/>
      <w:r>
        <w:rPr>
          <w:rFonts w:ascii="Calibri" w:eastAsia="Calibri" w:hAnsi="Calibri" w:cs="Calibri"/>
          <w:sz w:val="24"/>
          <w:szCs w:val="24"/>
        </w:rPr>
        <w:t>Detinova</w:t>
      </w:r>
      <w:proofErr w:type="spellEnd"/>
      <w:r>
        <w:rPr>
          <w:rFonts w:ascii="Calibri" w:eastAsia="Calibri" w:hAnsi="Calibri" w:cs="Calibri"/>
          <w:sz w:val="24"/>
          <w:szCs w:val="24"/>
        </w:rPr>
        <w:t xml:space="preserve"> and </w:t>
      </w:r>
      <w:proofErr w:type="spellStart"/>
      <w:r>
        <w:rPr>
          <w:rFonts w:ascii="Calibri" w:eastAsia="Calibri" w:hAnsi="Calibri" w:cs="Calibri"/>
          <w:sz w:val="24"/>
          <w:szCs w:val="24"/>
        </w:rPr>
        <w:t>Polovodova</w:t>
      </w:r>
      <w:proofErr w:type="spellEnd"/>
      <w:r>
        <w:rPr>
          <w:rFonts w:ascii="Calibri" w:eastAsia="Calibri" w:hAnsi="Calibri" w:cs="Calibri"/>
          <w:sz w:val="24"/>
          <w:szCs w:val="24"/>
        </w:rPr>
        <w:t xml:space="preserve"> analyse</w:t>
      </w:r>
      <w:r w:rsidR="000C2E52">
        <w:rPr>
          <w:rFonts w:ascii="Calibri" w:eastAsia="Calibri" w:hAnsi="Calibri" w:cs="Calibri"/>
          <w:sz w:val="24"/>
          <w:szCs w:val="24"/>
        </w:rPr>
        <w:t>s)</w:t>
      </w:r>
      <w:r>
        <w:rPr>
          <w:rFonts w:ascii="Calibri" w:eastAsia="Calibri" w:hAnsi="Calibri" w:cs="Calibri"/>
          <w:sz w:val="24"/>
          <w:szCs w:val="24"/>
        </w:rPr>
        <w:t>.</w:t>
      </w:r>
      <w:r w:rsidR="000C2E52">
        <w:rPr>
          <w:rFonts w:ascii="Calibri" w:eastAsia="Calibri" w:hAnsi="Calibri" w:cs="Calibri"/>
          <w:sz w:val="24"/>
          <w:szCs w:val="24"/>
        </w:rPr>
        <w:t xml:space="preserve">  </w:t>
      </w:r>
      <w:r>
        <w:rPr>
          <w:rFonts w:ascii="Calibri" w:eastAsia="Calibri" w:hAnsi="Calibri" w:cs="Calibri"/>
          <w:sz w:val="24"/>
          <w:szCs w:val="24"/>
        </w:rPr>
        <w:t>Th</w:t>
      </w:r>
      <w:r w:rsidR="000C2E52">
        <w:rPr>
          <w:rFonts w:ascii="Calibri" w:eastAsia="Calibri" w:hAnsi="Calibri" w:cs="Calibri"/>
          <w:sz w:val="24"/>
          <w:szCs w:val="24"/>
        </w:rPr>
        <w:t>is</w:t>
      </w:r>
      <w:r>
        <w:rPr>
          <w:rFonts w:ascii="Calibri" w:eastAsia="Calibri" w:hAnsi="Calibri" w:cs="Calibri"/>
          <w:sz w:val="24"/>
          <w:szCs w:val="24"/>
        </w:rPr>
        <w:t xml:space="preserve"> allowed us to compare the lifespan estimates from the dissection studies and the MRR studies, where data from the same species were available (Fig. 7). Comparing the two dissection methods (Fig. 7A), there was a positive correlation across six species. For the ten species with both </w:t>
      </w:r>
      <w:proofErr w:type="spellStart"/>
      <w:r>
        <w:rPr>
          <w:rFonts w:ascii="Calibri" w:eastAsia="Calibri" w:hAnsi="Calibri" w:cs="Calibri"/>
          <w:sz w:val="24"/>
          <w:szCs w:val="24"/>
        </w:rPr>
        <w:t>Detinova</w:t>
      </w:r>
      <w:proofErr w:type="spellEnd"/>
      <w:r>
        <w:rPr>
          <w:rFonts w:ascii="Calibri" w:eastAsia="Calibri" w:hAnsi="Calibri" w:cs="Calibri"/>
          <w:sz w:val="24"/>
          <w:szCs w:val="24"/>
        </w:rPr>
        <w:t xml:space="preserve"> and MRR estimates</w:t>
      </w:r>
      <w:r w:rsidR="00E67539">
        <w:rPr>
          <w:rFonts w:ascii="Calibri" w:eastAsia="Calibri" w:hAnsi="Calibri" w:cs="Calibri"/>
          <w:sz w:val="24"/>
          <w:szCs w:val="24"/>
        </w:rPr>
        <w:t>,</w:t>
      </w:r>
      <w:r>
        <w:rPr>
          <w:rFonts w:ascii="Calibri" w:eastAsia="Calibri" w:hAnsi="Calibri" w:cs="Calibri"/>
          <w:sz w:val="24"/>
          <w:szCs w:val="24"/>
        </w:rPr>
        <w:t xml:space="preserve"> there was a slight negative correlation (Fig. 7B), while there was a positive correlation between the </w:t>
      </w:r>
      <w:proofErr w:type="spellStart"/>
      <w:r>
        <w:rPr>
          <w:rFonts w:ascii="Calibri" w:eastAsia="Calibri" w:hAnsi="Calibri" w:cs="Calibri"/>
          <w:sz w:val="24"/>
          <w:szCs w:val="24"/>
        </w:rPr>
        <w:t>Polovodova</w:t>
      </w:r>
      <w:proofErr w:type="spellEnd"/>
      <w:r>
        <w:rPr>
          <w:rFonts w:ascii="Calibri" w:eastAsia="Calibri" w:hAnsi="Calibri" w:cs="Calibri"/>
          <w:sz w:val="24"/>
          <w:szCs w:val="24"/>
        </w:rPr>
        <w:t xml:space="preserve"> estimates and those from MRR (Fig. 7C; n=12). In no cases were these correlations statistically significant</w:t>
      </w:r>
      <w:r w:rsidR="000C2E52">
        <w:rPr>
          <w:rFonts w:ascii="Calibri" w:eastAsia="Calibri" w:hAnsi="Calibri" w:cs="Calibri"/>
          <w:sz w:val="24"/>
          <w:szCs w:val="24"/>
        </w:rPr>
        <w:t>, though the sample size for each comparison is small</w:t>
      </w:r>
      <w:r>
        <w:rPr>
          <w:rFonts w:ascii="Calibri" w:eastAsia="Calibri" w:hAnsi="Calibri" w:cs="Calibri"/>
          <w:sz w:val="24"/>
          <w:szCs w:val="24"/>
        </w:rPr>
        <w:t>.</w:t>
      </w:r>
    </w:p>
    <w:p w14:paraId="2DAB5046" w14:textId="66925229" w:rsidR="00517083" w:rsidRPr="00517083" w:rsidRDefault="00517083">
      <w:pPr>
        <w:spacing w:before="240"/>
        <w:ind w:right="-20"/>
        <w:rPr>
          <w:rFonts w:ascii="Calibri" w:eastAsia="Calibri" w:hAnsi="Calibri" w:cs="Calibri"/>
          <w:b/>
          <w:sz w:val="24"/>
          <w:szCs w:val="24"/>
        </w:rPr>
      </w:pPr>
      <w:r w:rsidRPr="00517083">
        <w:rPr>
          <w:rFonts w:ascii="Calibri" w:eastAsia="Calibri" w:hAnsi="Calibri" w:cs="Calibri"/>
          <w:b/>
          <w:sz w:val="24"/>
          <w:szCs w:val="24"/>
        </w:rPr>
        <w:t>Figure 7: Comparing lifespan estimates.</w:t>
      </w:r>
      <w:r w:rsidRPr="00517083">
        <w:rPr>
          <w:rFonts w:ascii="Calibri" w:eastAsia="Calibri" w:hAnsi="Calibri" w:cs="Calibri"/>
          <w:sz w:val="24"/>
          <w:szCs w:val="24"/>
        </w:rPr>
        <w:t xml:space="preserve"> In A, B and C, we show pairwise estimates of lifespan for those species available in both datasets. For the MRR data, we show estimates for females that were neither fed with sugar or blood pre-release. Points indicate the posterior mean estimates and the whiskers show 25% and 75% quantiles. The values of </w:t>
      </w:r>
      <m:oMath>
        <m:r>
          <w:rPr>
            <w:rFonts w:ascii="Cambria Math" w:eastAsia="Calibri" w:hAnsi="Cambria Math" w:cs="Calibri"/>
            <w:sz w:val="24"/>
            <w:szCs w:val="24"/>
          </w:rPr>
          <m:t>ρ</m:t>
        </m:r>
      </m:oMath>
      <w:r w:rsidRPr="00517083">
        <w:rPr>
          <w:rFonts w:ascii="Calibri" w:eastAsia="Calibri" w:hAnsi="Calibri" w:cs="Calibri"/>
          <w:sz w:val="24"/>
          <w:szCs w:val="24"/>
        </w:rPr>
        <w:t xml:space="preserve"> indicate Pearson correlations (in no cases were these significant) and </w:t>
      </w:r>
      <m:oMath>
        <m:r>
          <w:rPr>
            <w:rFonts w:ascii="Cambria Math" w:eastAsia="Calibri" w:hAnsi="Cambria Math" w:cs="Calibri"/>
            <w:sz w:val="24"/>
            <w:szCs w:val="24"/>
          </w:rPr>
          <m:t>n</m:t>
        </m:r>
      </m:oMath>
      <w:r w:rsidRPr="00517083">
        <w:rPr>
          <w:rFonts w:ascii="Calibri" w:eastAsia="Calibri" w:hAnsi="Calibri" w:cs="Calibri"/>
          <w:sz w:val="24"/>
          <w:szCs w:val="24"/>
        </w:rPr>
        <w:t xml:space="preserve"> indicates sample size.</w:t>
      </w:r>
    </w:p>
    <w:p w14:paraId="00000046" w14:textId="78B0B20B" w:rsidR="00E03F53" w:rsidRDefault="00D47927">
      <w:pPr>
        <w:spacing w:before="240"/>
        <w:ind w:right="-20"/>
        <w:rPr>
          <w:rFonts w:ascii="Calibri" w:eastAsia="Calibri" w:hAnsi="Calibri" w:cs="Calibri"/>
          <w:b/>
          <w:i/>
          <w:sz w:val="24"/>
          <w:szCs w:val="24"/>
        </w:rPr>
      </w:pPr>
      <w:r>
        <w:rPr>
          <w:rFonts w:ascii="Calibri" w:eastAsia="Calibri" w:hAnsi="Calibri" w:cs="Calibri"/>
          <w:b/>
          <w:i/>
          <w:sz w:val="24"/>
          <w:szCs w:val="24"/>
        </w:rPr>
        <w:t xml:space="preserve">The </w:t>
      </w:r>
      <w:proofErr w:type="spellStart"/>
      <w:r>
        <w:rPr>
          <w:rFonts w:ascii="Calibri" w:eastAsia="Calibri" w:hAnsi="Calibri" w:cs="Calibri"/>
          <w:b/>
          <w:i/>
          <w:sz w:val="24"/>
          <w:szCs w:val="24"/>
        </w:rPr>
        <w:t>Detinova</w:t>
      </w:r>
      <w:proofErr w:type="spellEnd"/>
      <w:r>
        <w:rPr>
          <w:rFonts w:ascii="Calibri" w:eastAsia="Calibri" w:hAnsi="Calibri" w:cs="Calibri"/>
          <w:b/>
          <w:i/>
          <w:sz w:val="24"/>
          <w:szCs w:val="24"/>
        </w:rPr>
        <w:t xml:space="preserve"> data does not support an effect of average temperature on the lifespan of African malaria vectors, yet temperature daily range may be important</w:t>
      </w:r>
    </w:p>
    <w:p w14:paraId="2CD54AE8" w14:textId="7D1407CF" w:rsidR="00C772F5" w:rsidRPr="00CC6C96" w:rsidRDefault="00D47927">
      <w:pPr>
        <w:spacing w:before="240"/>
        <w:ind w:right="-20"/>
        <w:rPr>
          <w:rFonts w:ascii="Calibri" w:eastAsia="Calibri" w:hAnsi="Calibri" w:cs="Calibri"/>
          <w:sz w:val="24"/>
          <w:szCs w:val="24"/>
        </w:rPr>
      </w:pPr>
      <w:r>
        <w:rPr>
          <w:rFonts w:ascii="Calibri" w:eastAsia="Calibri" w:hAnsi="Calibri" w:cs="Calibri"/>
          <w:i/>
          <w:sz w:val="24"/>
          <w:szCs w:val="24"/>
        </w:rPr>
        <w:t xml:space="preserve">An. </w:t>
      </w:r>
      <w:proofErr w:type="spellStart"/>
      <w:r>
        <w:rPr>
          <w:rFonts w:ascii="Calibri" w:eastAsia="Calibri" w:hAnsi="Calibri" w:cs="Calibri"/>
          <w:i/>
          <w:sz w:val="24"/>
          <w:szCs w:val="24"/>
        </w:rPr>
        <w:t>gambiae</w:t>
      </w:r>
      <w:proofErr w:type="spellEnd"/>
      <w:r>
        <w:rPr>
          <w:rFonts w:ascii="Calibri" w:eastAsia="Calibri" w:hAnsi="Calibri" w:cs="Calibri"/>
          <w:i/>
          <w:sz w:val="24"/>
          <w:szCs w:val="24"/>
        </w:rPr>
        <w:t xml:space="preserve"> </w:t>
      </w:r>
      <w:proofErr w:type="spellStart"/>
      <w:r>
        <w:rPr>
          <w:rFonts w:ascii="Calibri" w:eastAsia="Calibri" w:hAnsi="Calibri" w:cs="Calibri"/>
          <w:i/>
          <w:sz w:val="24"/>
          <w:szCs w:val="24"/>
        </w:rPr>
        <w:t>s.l.</w:t>
      </w:r>
      <w:proofErr w:type="spellEnd"/>
      <w:r>
        <w:rPr>
          <w:rFonts w:ascii="Calibri" w:eastAsia="Calibri" w:hAnsi="Calibri" w:cs="Calibri"/>
          <w:sz w:val="24"/>
          <w:szCs w:val="24"/>
        </w:rPr>
        <w:t xml:space="preserve"> and </w:t>
      </w:r>
      <w:r>
        <w:rPr>
          <w:rFonts w:ascii="Calibri" w:eastAsia="Calibri" w:hAnsi="Calibri" w:cs="Calibri"/>
          <w:i/>
          <w:sz w:val="24"/>
          <w:szCs w:val="24"/>
        </w:rPr>
        <w:t xml:space="preserve">An. </w:t>
      </w:r>
      <w:proofErr w:type="spellStart"/>
      <w:r>
        <w:rPr>
          <w:rFonts w:ascii="Calibri" w:eastAsia="Calibri" w:hAnsi="Calibri" w:cs="Calibri"/>
          <w:i/>
          <w:sz w:val="24"/>
          <w:szCs w:val="24"/>
        </w:rPr>
        <w:t>funestus</w:t>
      </w:r>
      <w:proofErr w:type="spellEnd"/>
      <w:r>
        <w:rPr>
          <w:rFonts w:ascii="Calibri" w:eastAsia="Calibri" w:hAnsi="Calibri" w:cs="Calibri"/>
          <w:i/>
          <w:sz w:val="24"/>
          <w:szCs w:val="24"/>
        </w:rPr>
        <w:t xml:space="preserve"> </w:t>
      </w:r>
      <w:proofErr w:type="spellStart"/>
      <w:r>
        <w:rPr>
          <w:rFonts w:ascii="Calibri" w:eastAsia="Calibri" w:hAnsi="Calibri" w:cs="Calibri"/>
          <w:i/>
          <w:sz w:val="24"/>
          <w:szCs w:val="24"/>
        </w:rPr>
        <w:t>s.l.</w:t>
      </w:r>
      <w:proofErr w:type="spellEnd"/>
      <w:r>
        <w:rPr>
          <w:rFonts w:ascii="Calibri" w:eastAsia="Calibri" w:hAnsi="Calibri" w:cs="Calibri"/>
          <w:i/>
          <w:sz w:val="24"/>
          <w:szCs w:val="24"/>
        </w:rPr>
        <w:t xml:space="preserve"> </w:t>
      </w:r>
      <w:r>
        <w:rPr>
          <w:rFonts w:ascii="Calibri" w:eastAsia="Calibri" w:hAnsi="Calibri" w:cs="Calibri"/>
          <w:sz w:val="24"/>
          <w:szCs w:val="24"/>
        </w:rPr>
        <w:t>are the two most important malaria vector complexes in Africa, and the Massey et al. (2016) datas</w:t>
      </w:r>
      <w:r w:rsidR="00374FBE">
        <w:rPr>
          <w:rFonts w:ascii="Calibri" w:eastAsia="Calibri" w:hAnsi="Calibri" w:cs="Calibri"/>
          <w:sz w:val="24"/>
          <w:szCs w:val="24"/>
        </w:rPr>
        <w:t>et has many parity observations</w:t>
      </w:r>
      <w:r>
        <w:rPr>
          <w:rFonts w:ascii="Calibri" w:eastAsia="Calibri" w:hAnsi="Calibri" w:cs="Calibri"/>
          <w:sz w:val="24"/>
          <w:szCs w:val="24"/>
        </w:rPr>
        <w:t xml:space="preserve"> for these taxa allowing us to </w:t>
      </w:r>
      <w:proofErr w:type="spellStart"/>
      <w:r>
        <w:rPr>
          <w:rFonts w:ascii="Calibri" w:eastAsia="Calibri" w:hAnsi="Calibri" w:cs="Calibri"/>
          <w:sz w:val="24"/>
          <w:szCs w:val="24"/>
        </w:rPr>
        <w:t>analyse</w:t>
      </w:r>
      <w:proofErr w:type="spellEnd"/>
      <w:r>
        <w:rPr>
          <w:rFonts w:ascii="Calibri" w:eastAsia="Calibri" w:hAnsi="Calibri" w:cs="Calibri"/>
          <w:sz w:val="24"/>
          <w:szCs w:val="24"/>
        </w:rPr>
        <w:t xml:space="preserve"> the effects of </w:t>
      </w:r>
      <w:r w:rsidR="00F44C1D">
        <w:rPr>
          <w:rFonts w:ascii="Calibri" w:eastAsia="Calibri" w:hAnsi="Calibri" w:cs="Calibri"/>
          <w:sz w:val="24"/>
          <w:szCs w:val="24"/>
        </w:rPr>
        <w:t xml:space="preserve">temperature and temperature range </w:t>
      </w:r>
      <w:r>
        <w:rPr>
          <w:rFonts w:ascii="Calibri" w:eastAsia="Calibri" w:hAnsi="Calibri" w:cs="Calibri"/>
          <w:sz w:val="24"/>
          <w:szCs w:val="24"/>
        </w:rPr>
        <w:t>on lifespan</w:t>
      </w:r>
      <w:r w:rsidR="00374FBE">
        <w:rPr>
          <w:rFonts w:ascii="Calibri" w:eastAsia="Calibri" w:hAnsi="Calibri" w:cs="Calibri"/>
          <w:sz w:val="24"/>
          <w:szCs w:val="24"/>
        </w:rPr>
        <w:t xml:space="preserve"> (after removing cases where insecticide was used, there were n=257 studies for </w:t>
      </w:r>
      <w:r w:rsidR="00374FBE">
        <w:rPr>
          <w:rFonts w:ascii="Calibri" w:eastAsia="Calibri" w:hAnsi="Calibri" w:cs="Calibri"/>
          <w:i/>
          <w:sz w:val="24"/>
          <w:szCs w:val="24"/>
        </w:rPr>
        <w:t xml:space="preserve">An. </w:t>
      </w:r>
      <w:proofErr w:type="spellStart"/>
      <w:r w:rsidR="00374FBE">
        <w:rPr>
          <w:rFonts w:ascii="Calibri" w:eastAsia="Calibri" w:hAnsi="Calibri" w:cs="Calibri"/>
          <w:i/>
          <w:sz w:val="24"/>
          <w:szCs w:val="24"/>
        </w:rPr>
        <w:t>gambiae</w:t>
      </w:r>
      <w:proofErr w:type="spellEnd"/>
      <w:r w:rsidR="00374FBE">
        <w:rPr>
          <w:rFonts w:ascii="Calibri" w:eastAsia="Calibri" w:hAnsi="Calibri" w:cs="Calibri"/>
          <w:i/>
          <w:sz w:val="24"/>
          <w:szCs w:val="24"/>
        </w:rPr>
        <w:t xml:space="preserve"> </w:t>
      </w:r>
      <w:proofErr w:type="spellStart"/>
      <w:r w:rsidR="00374FBE">
        <w:rPr>
          <w:rFonts w:ascii="Calibri" w:eastAsia="Calibri" w:hAnsi="Calibri" w:cs="Calibri"/>
          <w:i/>
          <w:sz w:val="24"/>
          <w:szCs w:val="24"/>
        </w:rPr>
        <w:t>s.l.</w:t>
      </w:r>
      <w:proofErr w:type="spellEnd"/>
      <w:r w:rsidR="00374FBE">
        <w:rPr>
          <w:rFonts w:ascii="Calibri" w:eastAsia="Calibri" w:hAnsi="Calibri" w:cs="Calibri"/>
          <w:sz w:val="24"/>
          <w:szCs w:val="24"/>
        </w:rPr>
        <w:t xml:space="preserve"> and n=109 for </w:t>
      </w:r>
      <w:r w:rsidR="00374FBE">
        <w:rPr>
          <w:rFonts w:ascii="Calibri" w:eastAsia="Calibri" w:hAnsi="Calibri" w:cs="Calibri"/>
          <w:i/>
          <w:sz w:val="24"/>
          <w:szCs w:val="24"/>
        </w:rPr>
        <w:t xml:space="preserve">An. </w:t>
      </w:r>
      <w:proofErr w:type="spellStart"/>
      <w:r w:rsidR="00374FBE">
        <w:rPr>
          <w:rFonts w:ascii="Calibri" w:eastAsia="Calibri" w:hAnsi="Calibri" w:cs="Calibri"/>
          <w:i/>
          <w:sz w:val="24"/>
          <w:szCs w:val="24"/>
        </w:rPr>
        <w:t>funestus</w:t>
      </w:r>
      <w:proofErr w:type="spellEnd"/>
      <w:r w:rsidR="00374FBE">
        <w:rPr>
          <w:rFonts w:ascii="Calibri" w:eastAsia="Calibri" w:hAnsi="Calibri" w:cs="Calibri"/>
          <w:i/>
          <w:sz w:val="24"/>
          <w:szCs w:val="24"/>
        </w:rPr>
        <w:t xml:space="preserve"> </w:t>
      </w:r>
      <w:proofErr w:type="spellStart"/>
      <w:r w:rsidR="00374FBE">
        <w:rPr>
          <w:rFonts w:ascii="Calibri" w:eastAsia="Calibri" w:hAnsi="Calibri" w:cs="Calibri"/>
          <w:i/>
          <w:sz w:val="24"/>
          <w:szCs w:val="24"/>
        </w:rPr>
        <w:t>s.l.</w:t>
      </w:r>
      <w:proofErr w:type="spellEnd"/>
      <w:r w:rsidR="00374FBE">
        <w:rPr>
          <w:rFonts w:ascii="Calibri" w:eastAsia="Calibri" w:hAnsi="Calibri" w:cs="Calibri"/>
          <w:sz w:val="24"/>
          <w:szCs w:val="24"/>
        </w:rPr>
        <w:t>)</w:t>
      </w:r>
      <w:r>
        <w:rPr>
          <w:rFonts w:ascii="Calibri" w:eastAsia="Calibri" w:hAnsi="Calibri" w:cs="Calibri"/>
          <w:sz w:val="24"/>
          <w:szCs w:val="24"/>
        </w:rPr>
        <w:t xml:space="preserve">. We collected environmental data on daily temperature mean and range for the sites and dates where studies were conducted and </w:t>
      </w:r>
      <w:r w:rsidR="000C2E52">
        <w:rPr>
          <w:rFonts w:ascii="Calibri" w:eastAsia="Calibri" w:hAnsi="Calibri" w:cs="Calibri"/>
          <w:sz w:val="24"/>
          <w:szCs w:val="24"/>
        </w:rPr>
        <w:t>included the</w:t>
      </w:r>
      <w:r w:rsidR="00773E33">
        <w:rPr>
          <w:rFonts w:ascii="Calibri" w:eastAsia="Calibri" w:hAnsi="Calibri" w:cs="Calibri"/>
          <w:sz w:val="24"/>
          <w:szCs w:val="24"/>
        </w:rPr>
        <w:t>m as</w:t>
      </w:r>
      <w:r>
        <w:rPr>
          <w:rFonts w:ascii="Calibri" w:eastAsia="Calibri" w:hAnsi="Calibri" w:cs="Calibri"/>
          <w:sz w:val="24"/>
          <w:szCs w:val="24"/>
        </w:rPr>
        <w:t xml:space="preserve"> covariates </w:t>
      </w:r>
      <w:r w:rsidR="00773E33">
        <w:rPr>
          <w:rFonts w:ascii="Calibri" w:eastAsia="Calibri" w:hAnsi="Calibri" w:cs="Calibri"/>
          <w:sz w:val="24"/>
          <w:szCs w:val="24"/>
        </w:rPr>
        <w:t xml:space="preserve">in our analysis </w:t>
      </w:r>
      <w:r>
        <w:rPr>
          <w:rFonts w:ascii="Calibri" w:eastAsia="Calibri" w:hAnsi="Calibri" w:cs="Calibri"/>
          <w:sz w:val="24"/>
          <w:szCs w:val="24"/>
        </w:rPr>
        <w:t xml:space="preserve">(see SOM). We did not detect a significant association between lifespan and average temperature for either complex. However, there was a </w:t>
      </w:r>
      <w:r w:rsidR="00F44C1D">
        <w:rPr>
          <w:rFonts w:ascii="Calibri" w:eastAsia="Calibri" w:hAnsi="Calibri" w:cs="Calibri"/>
          <w:sz w:val="24"/>
          <w:szCs w:val="24"/>
        </w:rPr>
        <w:t>domed</w:t>
      </w:r>
      <w:r w:rsidR="00773E33">
        <w:rPr>
          <w:rFonts w:ascii="Calibri" w:eastAsia="Calibri" w:hAnsi="Calibri" w:cs="Calibri"/>
          <w:sz w:val="24"/>
          <w:szCs w:val="24"/>
        </w:rPr>
        <w:t xml:space="preserve"> </w:t>
      </w:r>
      <w:r>
        <w:rPr>
          <w:rFonts w:ascii="Calibri" w:eastAsia="Calibri" w:hAnsi="Calibri" w:cs="Calibri"/>
          <w:sz w:val="24"/>
          <w:szCs w:val="24"/>
        </w:rPr>
        <w:t xml:space="preserve">relationship between </w:t>
      </w:r>
      <w:r>
        <w:rPr>
          <w:rFonts w:ascii="Calibri" w:eastAsia="Calibri" w:hAnsi="Calibri" w:cs="Calibri"/>
          <w:sz w:val="24"/>
          <w:szCs w:val="24"/>
        </w:rPr>
        <w:lastRenderedPageBreak/>
        <w:t xml:space="preserve">daily temperature range and lifespan for </w:t>
      </w:r>
      <w:r>
        <w:rPr>
          <w:rFonts w:ascii="Calibri" w:eastAsia="Calibri" w:hAnsi="Calibri" w:cs="Calibri"/>
          <w:i/>
          <w:sz w:val="24"/>
          <w:szCs w:val="24"/>
        </w:rPr>
        <w:t xml:space="preserve">An. </w:t>
      </w:r>
      <w:proofErr w:type="spellStart"/>
      <w:r>
        <w:rPr>
          <w:rFonts w:ascii="Calibri" w:eastAsia="Calibri" w:hAnsi="Calibri" w:cs="Calibri"/>
          <w:i/>
          <w:sz w:val="24"/>
          <w:szCs w:val="24"/>
        </w:rPr>
        <w:t>gambiae</w:t>
      </w:r>
      <w:proofErr w:type="spellEnd"/>
      <w:r>
        <w:rPr>
          <w:rFonts w:ascii="Calibri" w:eastAsia="Calibri" w:hAnsi="Calibri" w:cs="Calibri"/>
          <w:i/>
          <w:sz w:val="24"/>
          <w:szCs w:val="24"/>
        </w:rPr>
        <w:t xml:space="preserve"> </w:t>
      </w:r>
      <w:proofErr w:type="spellStart"/>
      <w:r>
        <w:rPr>
          <w:rFonts w:ascii="Calibri" w:eastAsia="Calibri" w:hAnsi="Calibri" w:cs="Calibri"/>
          <w:i/>
          <w:sz w:val="24"/>
          <w:szCs w:val="24"/>
        </w:rPr>
        <w:t>s.l.</w:t>
      </w:r>
      <w:proofErr w:type="spellEnd"/>
      <w:r>
        <w:rPr>
          <w:rFonts w:ascii="Calibri" w:eastAsia="Calibri" w:hAnsi="Calibri" w:cs="Calibri"/>
          <w:sz w:val="24"/>
          <w:szCs w:val="24"/>
        </w:rPr>
        <w:t xml:space="preserve">, suggesting these mosquitoes live longest when the range is approximately 1.5ºC (Fig. 8, based on a quadratic regression model). Our estimates suggest that at a daily temperature range of 0.5ºC, </w:t>
      </w:r>
      <w:r>
        <w:rPr>
          <w:rFonts w:ascii="Calibri" w:eastAsia="Calibri" w:hAnsi="Calibri" w:cs="Calibri"/>
          <w:i/>
          <w:sz w:val="24"/>
          <w:szCs w:val="24"/>
        </w:rPr>
        <w:t xml:space="preserve">An. </w:t>
      </w:r>
      <w:proofErr w:type="spellStart"/>
      <w:r>
        <w:rPr>
          <w:rFonts w:ascii="Calibri" w:eastAsia="Calibri" w:hAnsi="Calibri" w:cs="Calibri"/>
          <w:i/>
          <w:sz w:val="24"/>
          <w:szCs w:val="24"/>
        </w:rPr>
        <w:t>gambiae</w:t>
      </w:r>
      <w:proofErr w:type="spellEnd"/>
      <w:r>
        <w:rPr>
          <w:rFonts w:ascii="Calibri" w:eastAsia="Calibri" w:hAnsi="Calibri" w:cs="Calibri"/>
          <w:i/>
          <w:sz w:val="24"/>
          <w:szCs w:val="24"/>
        </w:rPr>
        <w:t xml:space="preserve"> </w:t>
      </w:r>
      <w:proofErr w:type="spellStart"/>
      <w:r>
        <w:rPr>
          <w:rFonts w:ascii="Calibri" w:eastAsia="Calibri" w:hAnsi="Calibri" w:cs="Calibri"/>
          <w:i/>
          <w:sz w:val="24"/>
          <w:szCs w:val="24"/>
        </w:rPr>
        <w:t>s.l.</w:t>
      </w:r>
      <w:proofErr w:type="spellEnd"/>
      <w:r>
        <w:rPr>
          <w:rFonts w:ascii="Calibri" w:eastAsia="Calibri" w:hAnsi="Calibri" w:cs="Calibri"/>
          <w:sz w:val="24"/>
          <w:szCs w:val="24"/>
        </w:rPr>
        <w:t xml:space="preserve"> lifespan is approximately 9.1 days, which increases by nearly 50% if the daily temperature range increases by 1ºC (change of 4.3 days: 95% CI: 2.2-6.4 days). We did not detect a relationship between temperature range and lifespan for </w:t>
      </w:r>
      <w:r>
        <w:rPr>
          <w:rFonts w:ascii="Calibri" w:eastAsia="Calibri" w:hAnsi="Calibri" w:cs="Calibri"/>
          <w:i/>
          <w:sz w:val="24"/>
          <w:szCs w:val="24"/>
        </w:rPr>
        <w:t xml:space="preserve">An. </w:t>
      </w:r>
      <w:proofErr w:type="spellStart"/>
      <w:r>
        <w:rPr>
          <w:rFonts w:ascii="Calibri" w:eastAsia="Calibri" w:hAnsi="Calibri" w:cs="Calibri"/>
          <w:i/>
          <w:sz w:val="24"/>
          <w:szCs w:val="24"/>
        </w:rPr>
        <w:t>funestus</w:t>
      </w:r>
      <w:proofErr w:type="spellEnd"/>
      <w:r>
        <w:rPr>
          <w:rFonts w:ascii="Calibri" w:eastAsia="Calibri" w:hAnsi="Calibri" w:cs="Calibri"/>
          <w:i/>
          <w:sz w:val="24"/>
          <w:szCs w:val="24"/>
        </w:rPr>
        <w:t xml:space="preserve"> </w:t>
      </w:r>
      <w:proofErr w:type="spellStart"/>
      <w:proofErr w:type="gramStart"/>
      <w:r>
        <w:rPr>
          <w:rFonts w:ascii="Calibri" w:eastAsia="Calibri" w:hAnsi="Calibri" w:cs="Calibri"/>
          <w:i/>
          <w:sz w:val="24"/>
          <w:szCs w:val="24"/>
        </w:rPr>
        <w:t>s.l.</w:t>
      </w:r>
      <w:proofErr w:type="spellEnd"/>
      <w:r>
        <w:rPr>
          <w:rFonts w:ascii="Calibri" w:eastAsia="Calibri" w:hAnsi="Calibri" w:cs="Calibri"/>
          <w:sz w:val="24"/>
          <w:szCs w:val="24"/>
        </w:rPr>
        <w:t>.</w:t>
      </w:r>
      <w:proofErr w:type="gramEnd"/>
    </w:p>
    <w:p w14:paraId="5F490CA2" w14:textId="74459796" w:rsidR="009D51D9" w:rsidRPr="0091386B" w:rsidRDefault="0091386B">
      <w:pPr>
        <w:spacing w:before="240"/>
        <w:ind w:right="-20"/>
        <w:rPr>
          <w:rFonts w:ascii="Calibri" w:eastAsia="Calibri" w:hAnsi="Calibri" w:cs="Calibri"/>
          <w:b/>
          <w:strike/>
          <w:sz w:val="24"/>
          <w:szCs w:val="24"/>
        </w:rPr>
      </w:pPr>
      <w:r w:rsidRPr="0091386B">
        <w:rPr>
          <w:rFonts w:ascii="Calibri" w:eastAsia="Calibri" w:hAnsi="Calibri" w:cs="Calibri"/>
          <w:b/>
          <w:sz w:val="24"/>
          <w:szCs w:val="24"/>
        </w:rPr>
        <w:t>Figure 8:</w:t>
      </w:r>
      <w:r w:rsidR="005C5C66">
        <w:rPr>
          <w:rFonts w:ascii="Calibri" w:eastAsia="Calibri" w:hAnsi="Calibri" w:cs="Calibri"/>
          <w:b/>
          <w:sz w:val="24"/>
          <w:szCs w:val="24"/>
        </w:rPr>
        <w:t xml:space="preserve"> </w:t>
      </w:r>
      <w:proofErr w:type="spellStart"/>
      <w:r w:rsidR="005C5C66" w:rsidRPr="005C5C66">
        <w:rPr>
          <w:rFonts w:ascii="Calibri" w:eastAsia="Calibri" w:hAnsi="Calibri" w:cs="Calibri"/>
          <w:b/>
          <w:sz w:val="24"/>
          <w:szCs w:val="24"/>
        </w:rPr>
        <w:t>Detinova</w:t>
      </w:r>
      <w:proofErr w:type="spellEnd"/>
      <w:r w:rsidR="005C5C66" w:rsidRPr="005C5C66">
        <w:rPr>
          <w:rFonts w:ascii="Calibri" w:eastAsia="Calibri" w:hAnsi="Calibri" w:cs="Calibri"/>
          <w:b/>
          <w:sz w:val="24"/>
          <w:szCs w:val="24"/>
        </w:rPr>
        <w:t xml:space="preserve"> dissection: day-night temperature range versus lifespan estimates for </w:t>
      </w:r>
      <w:r w:rsidR="005C5C66" w:rsidRPr="005C5C66">
        <w:rPr>
          <w:rFonts w:ascii="Calibri" w:eastAsia="Calibri" w:hAnsi="Calibri" w:cs="Calibri"/>
          <w:b/>
          <w:i/>
          <w:sz w:val="24"/>
          <w:szCs w:val="24"/>
        </w:rPr>
        <w:t xml:space="preserve">Anopheles </w:t>
      </w:r>
      <w:proofErr w:type="spellStart"/>
      <w:r w:rsidR="005C5C66" w:rsidRPr="005C5C66">
        <w:rPr>
          <w:rFonts w:ascii="Calibri" w:eastAsia="Calibri" w:hAnsi="Calibri" w:cs="Calibri"/>
          <w:b/>
          <w:i/>
          <w:sz w:val="24"/>
          <w:szCs w:val="24"/>
        </w:rPr>
        <w:t>gambiae</w:t>
      </w:r>
      <w:proofErr w:type="spellEnd"/>
      <w:r w:rsidR="005C5C66" w:rsidRPr="005C5C66">
        <w:rPr>
          <w:rFonts w:ascii="Calibri" w:eastAsia="Calibri" w:hAnsi="Calibri" w:cs="Calibri"/>
          <w:b/>
          <w:i/>
          <w:sz w:val="24"/>
          <w:szCs w:val="24"/>
        </w:rPr>
        <w:t xml:space="preserve"> </w:t>
      </w:r>
      <w:proofErr w:type="spellStart"/>
      <w:proofErr w:type="gramStart"/>
      <w:r w:rsidR="005C5C66" w:rsidRPr="005C5C66">
        <w:rPr>
          <w:rFonts w:ascii="Calibri" w:eastAsia="Calibri" w:hAnsi="Calibri" w:cs="Calibri"/>
          <w:b/>
          <w:i/>
          <w:sz w:val="24"/>
          <w:szCs w:val="24"/>
        </w:rPr>
        <w:t>s.l.</w:t>
      </w:r>
      <w:proofErr w:type="spellEnd"/>
      <w:r w:rsidR="005C5C66" w:rsidRPr="005C5C66">
        <w:rPr>
          <w:rFonts w:ascii="Calibri" w:eastAsia="Calibri" w:hAnsi="Calibri" w:cs="Calibri"/>
          <w:b/>
          <w:i/>
          <w:sz w:val="24"/>
          <w:szCs w:val="24"/>
        </w:rPr>
        <w:t>.</w:t>
      </w:r>
      <w:proofErr w:type="gramEnd"/>
      <w:r w:rsidR="005C5C66" w:rsidRPr="005C5C66">
        <w:rPr>
          <w:rFonts w:ascii="Calibri" w:eastAsia="Calibri" w:hAnsi="Calibri" w:cs="Calibri"/>
          <w:b/>
          <w:sz w:val="24"/>
          <w:szCs w:val="24"/>
        </w:rPr>
        <w:t xml:space="preserve"> </w:t>
      </w:r>
      <w:r w:rsidR="005C5C66" w:rsidRPr="005C5C66">
        <w:rPr>
          <w:rFonts w:ascii="Calibri" w:eastAsia="Calibri" w:hAnsi="Calibri" w:cs="Calibri"/>
          <w:sz w:val="24"/>
          <w:szCs w:val="24"/>
        </w:rPr>
        <w:t>Points indicate the posterior mean estimates and the whiskers show 25% and 75% quantiles. Each blue line indicates a posterior estimate of the relationship between lifespan and temperature range; the orange line indicates the posterior median.</w:t>
      </w:r>
    </w:p>
    <w:p w14:paraId="00000048" w14:textId="335F04D4" w:rsidR="00E03F53" w:rsidRDefault="00DC61EE">
      <w:pPr>
        <w:spacing w:before="240"/>
        <w:ind w:right="-20"/>
        <w:rPr>
          <w:rFonts w:ascii="Calibri" w:eastAsia="Calibri" w:hAnsi="Calibri" w:cs="Calibri"/>
          <w:b/>
          <w:i/>
          <w:sz w:val="24"/>
          <w:szCs w:val="24"/>
        </w:rPr>
      </w:pPr>
      <w:r>
        <w:rPr>
          <w:rFonts w:ascii="Calibri" w:eastAsia="Calibri" w:hAnsi="Calibri" w:cs="Calibri"/>
          <w:b/>
          <w:i/>
          <w:sz w:val="24"/>
          <w:szCs w:val="24"/>
        </w:rPr>
        <w:t>M</w:t>
      </w:r>
      <w:r w:rsidR="00D47927">
        <w:rPr>
          <w:rFonts w:ascii="Calibri" w:eastAsia="Calibri" w:hAnsi="Calibri" w:cs="Calibri"/>
          <w:b/>
          <w:i/>
          <w:sz w:val="24"/>
          <w:szCs w:val="24"/>
        </w:rPr>
        <w:t>ost mosquitoes do not live long enough to transmit disease</w:t>
      </w:r>
    </w:p>
    <w:p w14:paraId="00000049" w14:textId="0948AF11" w:rsidR="00E03F53" w:rsidRDefault="00D47927">
      <w:pPr>
        <w:spacing w:before="240"/>
        <w:ind w:right="-20"/>
        <w:rPr>
          <w:rFonts w:ascii="Calibri" w:eastAsia="Calibri" w:hAnsi="Calibri" w:cs="Calibri"/>
          <w:strike/>
          <w:sz w:val="24"/>
          <w:szCs w:val="24"/>
        </w:rPr>
      </w:pPr>
      <w:r>
        <w:rPr>
          <w:rFonts w:ascii="Calibri" w:eastAsia="Calibri" w:hAnsi="Calibri" w:cs="Calibri"/>
          <w:sz w:val="24"/>
          <w:szCs w:val="24"/>
        </w:rPr>
        <w:t>The extrinsic incubation period of a vector-borne disease (EIP) is the time required for a pathogen ingested in one blood meal to become transmissible during a future feeding event</w:t>
      </w:r>
      <w:r w:rsidR="00F44C1D">
        <w:rPr>
          <w:rFonts w:ascii="Calibri" w:eastAsia="Calibri" w:hAnsi="Calibri" w:cs="Calibri"/>
          <w:sz w:val="24"/>
          <w:szCs w:val="24"/>
        </w:rPr>
        <w:t xml:space="preserve"> (at the minimum it must be greater than one gonotrophic cycle)</w:t>
      </w:r>
      <w:r>
        <w:rPr>
          <w:rFonts w:ascii="Calibri" w:eastAsia="Calibri" w:hAnsi="Calibri" w:cs="Calibri"/>
          <w:sz w:val="24"/>
          <w:szCs w:val="24"/>
        </w:rPr>
        <w:t xml:space="preserve">. In order to transmit a disease, a mosquito must live for at least as long as the EIP, </w:t>
      </w:r>
      <w:r w:rsidR="00773E33">
        <w:rPr>
          <w:rFonts w:ascii="Calibri" w:eastAsia="Calibri" w:hAnsi="Calibri" w:cs="Calibri"/>
          <w:sz w:val="24"/>
          <w:szCs w:val="24"/>
        </w:rPr>
        <w:t>with additional time required for finding a host and possibly a mate</w:t>
      </w:r>
      <w:r>
        <w:rPr>
          <w:rFonts w:ascii="Calibri" w:eastAsia="Calibri" w:hAnsi="Calibri" w:cs="Calibri"/>
          <w:sz w:val="24"/>
          <w:szCs w:val="24"/>
        </w:rPr>
        <w:t xml:space="preserve">. We next use our lifespan results, from all three </w:t>
      </w:r>
      <w:r w:rsidR="00773E33">
        <w:rPr>
          <w:rFonts w:ascii="Calibri" w:eastAsia="Calibri" w:hAnsi="Calibri" w:cs="Calibri"/>
          <w:sz w:val="24"/>
          <w:szCs w:val="24"/>
        </w:rPr>
        <w:t>meth</w:t>
      </w:r>
      <w:r w:rsidR="00526AE4">
        <w:rPr>
          <w:rFonts w:ascii="Calibri" w:eastAsia="Calibri" w:hAnsi="Calibri" w:cs="Calibri"/>
          <w:sz w:val="24"/>
          <w:szCs w:val="24"/>
        </w:rPr>
        <w:t>o</w:t>
      </w:r>
      <w:r w:rsidR="00773E33">
        <w:rPr>
          <w:rFonts w:ascii="Calibri" w:eastAsia="Calibri" w:hAnsi="Calibri" w:cs="Calibri"/>
          <w:sz w:val="24"/>
          <w:szCs w:val="24"/>
        </w:rPr>
        <w:t>dologies</w:t>
      </w:r>
      <w:r>
        <w:rPr>
          <w:rFonts w:ascii="Calibri" w:eastAsia="Calibri" w:hAnsi="Calibri" w:cs="Calibri"/>
          <w:sz w:val="24"/>
          <w:szCs w:val="24"/>
        </w:rPr>
        <w:t xml:space="preserve">, to estimate how many mosquitoes are likely to </w:t>
      </w:r>
      <w:r w:rsidR="00773E33">
        <w:rPr>
          <w:rFonts w:ascii="Calibri" w:eastAsia="Calibri" w:hAnsi="Calibri" w:cs="Calibri"/>
          <w:sz w:val="24"/>
          <w:szCs w:val="24"/>
        </w:rPr>
        <w:t>survive beyond this</w:t>
      </w:r>
      <w:r>
        <w:rPr>
          <w:rFonts w:ascii="Calibri" w:eastAsia="Calibri" w:hAnsi="Calibri" w:cs="Calibri"/>
          <w:sz w:val="24"/>
          <w:szCs w:val="24"/>
        </w:rPr>
        <w:t xml:space="preserve"> lower bound</w:t>
      </w:r>
      <w:r w:rsidR="00773E33">
        <w:rPr>
          <w:rFonts w:ascii="Calibri" w:eastAsia="Calibri" w:hAnsi="Calibri" w:cs="Calibri"/>
          <w:sz w:val="24"/>
          <w:szCs w:val="24"/>
        </w:rPr>
        <w:t xml:space="preserve"> for different </w:t>
      </w:r>
      <w:r>
        <w:rPr>
          <w:rFonts w:ascii="Calibri" w:eastAsia="Calibri" w:hAnsi="Calibri" w:cs="Calibri"/>
          <w:sz w:val="24"/>
          <w:szCs w:val="24"/>
        </w:rPr>
        <w:t>vector</w:t>
      </w:r>
      <w:r w:rsidR="00773E33">
        <w:rPr>
          <w:rFonts w:ascii="Calibri" w:eastAsia="Calibri" w:hAnsi="Calibri" w:cs="Calibri"/>
          <w:sz w:val="24"/>
          <w:szCs w:val="24"/>
        </w:rPr>
        <w:t>-</w:t>
      </w:r>
      <w:r>
        <w:rPr>
          <w:rFonts w:ascii="Calibri" w:eastAsia="Calibri" w:hAnsi="Calibri" w:cs="Calibri"/>
          <w:sz w:val="24"/>
          <w:szCs w:val="24"/>
        </w:rPr>
        <w:t xml:space="preserve">disease </w:t>
      </w:r>
      <w:r w:rsidR="00773E33">
        <w:rPr>
          <w:rFonts w:ascii="Calibri" w:eastAsia="Calibri" w:hAnsi="Calibri" w:cs="Calibri"/>
          <w:sz w:val="24"/>
          <w:szCs w:val="24"/>
        </w:rPr>
        <w:t xml:space="preserve">combinations </w:t>
      </w:r>
      <w:r>
        <w:rPr>
          <w:rFonts w:ascii="Calibri" w:eastAsia="Calibri" w:hAnsi="Calibri" w:cs="Calibri"/>
          <w:sz w:val="24"/>
          <w:szCs w:val="24"/>
        </w:rPr>
        <w:t>(Fig. 9).</w:t>
      </w:r>
    </w:p>
    <w:p w14:paraId="0000004A" w14:textId="04889403" w:rsidR="00E03F53" w:rsidRDefault="00D47927" w:rsidP="00A24923">
      <w:pPr>
        <w:spacing w:before="240"/>
        <w:ind w:right="-20"/>
        <w:rPr>
          <w:rFonts w:ascii="Calibri" w:eastAsia="Calibri" w:hAnsi="Calibri" w:cs="Calibri"/>
          <w:sz w:val="24"/>
          <w:szCs w:val="24"/>
        </w:rPr>
      </w:pPr>
      <w:r>
        <w:rPr>
          <w:rFonts w:ascii="Calibri" w:eastAsia="Calibri" w:hAnsi="Calibri" w:cs="Calibri"/>
          <w:color w:val="00000A"/>
          <w:sz w:val="24"/>
          <w:szCs w:val="24"/>
        </w:rPr>
        <w:t xml:space="preserve">Our results suggest that </w:t>
      </w:r>
      <w:r w:rsidR="00773E33">
        <w:rPr>
          <w:rFonts w:ascii="Calibri" w:eastAsia="Calibri" w:hAnsi="Calibri" w:cs="Calibri"/>
          <w:color w:val="00000A"/>
          <w:sz w:val="24"/>
          <w:szCs w:val="24"/>
        </w:rPr>
        <w:t xml:space="preserve">for most anopheline </w:t>
      </w:r>
      <w:r>
        <w:rPr>
          <w:rFonts w:ascii="Calibri" w:eastAsia="Calibri" w:hAnsi="Calibri" w:cs="Calibri"/>
          <w:color w:val="00000A"/>
          <w:sz w:val="24"/>
          <w:szCs w:val="24"/>
        </w:rPr>
        <w:t>species</w:t>
      </w:r>
      <w:r w:rsidR="00773E33">
        <w:rPr>
          <w:rFonts w:ascii="Calibri" w:eastAsia="Calibri" w:hAnsi="Calibri" w:cs="Calibri"/>
          <w:color w:val="00000A"/>
          <w:sz w:val="24"/>
          <w:szCs w:val="24"/>
        </w:rPr>
        <w:t xml:space="preserve"> only a small proportion of individuals live long enough to transmit</w:t>
      </w:r>
      <w:r>
        <w:rPr>
          <w:rFonts w:ascii="Calibri" w:eastAsia="Calibri" w:hAnsi="Calibri" w:cs="Calibri"/>
          <w:color w:val="00000A"/>
          <w:sz w:val="24"/>
          <w:szCs w:val="24"/>
        </w:rPr>
        <w:t xml:space="preserve"> </w:t>
      </w:r>
      <w:r w:rsidR="00773E33">
        <w:rPr>
          <w:rFonts w:ascii="Calibri" w:eastAsia="Calibri" w:hAnsi="Calibri" w:cs="Calibri"/>
          <w:color w:val="00000A"/>
          <w:sz w:val="24"/>
          <w:szCs w:val="24"/>
        </w:rPr>
        <w:t xml:space="preserve">the </w:t>
      </w:r>
      <w:r>
        <w:rPr>
          <w:rFonts w:ascii="Calibri" w:eastAsia="Calibri" w:hAnsi="Calibri" w:cs="Calibri"/>
          <w:color w:val="00000A"/>
          <w:sz w:val="24"/>
          <w:szCs w:val="24"/>
        </w:rPr>
        <w:t xml:space="preserve">malaria </w:t>
      </w:r>
      <w:r w:rsidR="00893E54">
        <w:rPr>
          <w:rFonts w:ascii="Calibri" w:eastAsia="Calibri" w:hAnsi="Calibri" w:cs="Calibri"/>
          <w:color w:val="00000A"/>
          <w:sz w:val="24"/>
          <w:szCs w:val="24"/>
        </w:rPr>
        <w:t xml:space="preserve">pathogen.  </w:t>
      </w:r>
      <w:r w:rsidR="00A24923">
        <w:rPr>
          <w:rFonts w:ascii="Calibri" w:eastAsia="Calibri" w:hAnsi="Calibri" w:cs="Calibri"/>
          <w:sz w:val="24"/>
          <w:szCs w:val="24"/>
        </w:rPr>
        <w:t>F</w:t>
      </w:r>
      <w:r>
        <w:rPr>
          <w:rFonts w:ascii="Calibri" w:eastAsia="Calibri" w:hAnsi="Calibri" w:cs="Calibri"/>
          <w:color w:val="00000A"/>
          <w:sz w:val="24"/>
          <w:szCs w:val="24"/>
        </w:rPr>
        <w:t>or the</w:t>
      </w:r>
      <w:r>
        <w:rPr>
          <w:rFonts w:ascii="Calibri" w:eastAsia="Calibri" w:hAnsi="Calibri" w:cs="Calibri"/>
          <w:sz w:val="24"/>
          <w:szCs w:val="24"/>
        </w:rPr>
        <w:t xml:space="preserve"> major malaria vector </w:t>
      </w:r>
      <w:r>
        <w:rPr>
          <w:rFonts w:ascii="Calibri" w:eastAsia="Calibri" w:hAnsi="Calibri" w:cs="Calibri"/>
          <w:i/>
          <w:sz w:val="24"/>
          <w:szCs w:val="24"/>
        </w:rPr>
        <w:t xml:space="preserve">An. </w:t>
      </w:r>
      <w:proofErr w:type="spellStart"/>
      <w:r>
        <w:rPr>
          <w:rFonts w:ascii="Calibri" w:eastAsia="Calibri" w:hAnsi="Calibri" w:cs="Calibri"/>
          <w:i/>
          <w:sz w:val="24"/>
          <w:szCs w:val="24"/>
        </w:rPr>
        <w:t>gambiae</w:t>
      </w:r>
      <w:proofErr w:type="spellEnd"/>
      <w:r>
        <w:rPr>
          <w:rFonts w:ascii="Calibri" w:eastAsia="Calibri" w:hAnsi="Calibri" w:cs="Calibri"/>
          <w:i/>
          <w:sz w:val="24"/>
          <w:szCs w:val="24"/>
        </w:rPr>
        <w:t xml:space="preserve"> </w:t>
      </w:r>
      <w:proofErr w:type="spellStart"/>
      <w:r>
        <w:rPr>
          <w:rFonts w:ascii="Calibri" w:eastAsia="Calibri" w:hAnsi="Calibri" w:cs="Calibri"/>
          <w:i/>
          <w:sz w:val="24"/>
          <w:szCs w:val="24"/>
        </w:rPr>
        <w:t>s.l</w:t>
      </w:r>
      <w:r w:rsidR="00A24923">
        <w:rPr>
          <w:rFonts w:ascii="Calibri" w:eastAsia="Calibri" w:hAnsi="Calibri" w:cs="Calibri"/>
          <w:sz w:val="24"/>
          <w:szCs w:val="24"/>
        </w:rPr>
        <w:t>.</w:t>
      </w:r>
      <w:proofErr w:type="spellEnd"/>
      <w:r w:rsidR="00A24923">
        <w:rPr>
          <w:rFonts w:ascii="Calibri" w:eastAsia="Calibri" w:hAnsi="Calibri" w:cs="Calibri"/>
          <w:sz w:val="24"/>
          <w:szCs w:val="24"/>
        </w:rPr>
        <w:t xml:space="preserve">, lifespan estimates from the </w:t>
      </w:r>
      <w:proofErr w:type="spellStart"/>
      <w:r w:rsidR="00A24923">
        <w:rPr>
          <w:rFonts w:ascii="Calibri" w:eastAsia="Calibri" w:hAnsi="Calibri" w:cs="Calibri"/>
          <w:sz w:val="24"/>
          <w:szCs w:val="24"/>
        </w:rPr>
        <w:t>Detinova</w:t>
      </w:r>
      <w:proofErr w:type="spellEnd"/>
      <w:r w:rsidR="00A24923">
        <w:rPr>
          <w:rFonts w:ascii="Calibri" w:eastAsia="Calibri" w:hAnsi="Calibri" w:cs="Calibri"/>
          <w:sz w:val="24"/>
          <w:szCs w:val="24"/>
        </w:rPr>
        <w:t xml:space="preserve">, </w:t>
      </w:r>
      <w:proofErr w:type="spellStart"/>
      <w:r w:rsidR="00A24923">
        <w:rPr>
          <w:rFonts w:ascii="Calibri" w:eastAsia="Calibri" w:hAnsi="Calibri" w:cs="Calibri"/>
          <w:sz w:val="24"/>
          <w:szCs w:val="24"/>
        </w:rPr>
        <w:t>Polovodova</w:t>
      </w:r>
      <w:proofErr w:type="spellEnd"/>
      <w:r w:rsidR="00A24923">
        <w:rPr>
          <w:rFonts w:ascii="Calibri" w:eastAsia="Calibri" w:hAnsi="Calibri" w:cs="Calibri"/>
          <w:sz w:val="24"/>
          <w:szCs w:val="24"/>
        </w:rPr>
        <w:t xml:space="preserve"> and MRR methods suggested that </w:t>
      </w:r>
      <w:r>
        <w:rPr>
          <w:rFonts w:ascii="Calibri" w:eastAsia="Calibri" w:hAnsi="Calibri" w:cs="Calibri"/>
          <w:sz w:val="24"/>
          <w:szCs w:val="24"/>
        </w:rPr>
        <w:t>38%</w:t>
      </w:r>
      <w:r w:rsidR="00B432A9">
        <w:rPr>
          <w:rFonts w:ascii="Calibri" w:eastAsia="Calibri" w:hAnsi="Calibri" w:cs="Calibri"/>
          <w:sz w:val="24"/>
          <w:szCs w:val="24"/>
        </w:rPr>
        <w:t xml:space="preserve"> (</w:t>
      </w:r>
      <w:r w:rsidR="00F26D4B">
        <w:rPr>
          <w:rFonts w:ascii="Calibri" w:eastAsia="Calibri" w:hAnsi="Calibri" w:cs="Calibri"/>
          <w:sz w:val="24"/>
          <w:szCs w:val="24"/>
        </w:rPr>
        <w:t>25%-7</w:t>
      </w:r>
      <w:r w:rsidR="00042967">
        <w:rPr>
          <w:rFonts w:ascii="Calibri" w:eastAsia="Calibri" w:hAnsi="Calibri" w:cs="Calibri"/>
          <w:sz w:val="24"/>
          <w:szCs w:val="24"/>
        </w:rPr>
        <w:t>5</w:t>
      </w:r>
      <w:r w:rsidR="00F26D4B">
        <w:rPr>
          <w:rFonts w:ascii="Calibri" w:eastAsia="Calibri" w:hAnsi="Calibri" w:cs="Calibri"/>
          <w:sz w:val="24"/>
          <w:szCs w:val="24"/>
        </w:rPr>
        <w:t>% CI: 17%-62%)</w:t>
      </w:r>
      <w:r w:rsidR="00A24923">
        <w:rPr>
          <w:rFonts w:ascii="Calibri" w:eastAsia="Calibri" w:hAnsi="Calibri" w:cs="Calibri"/>
          <w:sz w:val="24"/>
          <w:szCs w:val="24"/>
        </w:rPr>
        <w:t>,</w:t>
      </w:r>
      <w:r>
        <w:rPr>
          <w:rFonts w:ascii="Calibri" w:eastAsia="Calibri" w:hAnsi="Calibri" w:cs="Calibri"/>
          <w:sz w:val="24"/>
          <w:szCs w:val="24"/>
        </w:rPr>
        <w:t xml:space="preserve"> 21%</w:t>
      </w:r>
      <w:r w:rsidR="00A24923">
        <w:rPr>
          <w:rFonts w:ascii="Calibri" w:eastAsia="Calibri" w:hAnsi="Calibri" w:cs="Calibri"/>
          <w:sz w:val="24"/>
          <w:szCs w:val="24"/>
        </w:rPr>
        <w:t xml:space="preserve"> </w:t>
      </w:r>
      <w:r w:rsidR="00F26D4B">
        <w:rPr>
          <w:rFonts w:ascii="Calibri" w:eastAsia="Calibri" w:hAnsi="Calibri" w:cs="Calibri"/>
          <w:sz w:val="24"/>
          <w:szCs w:val="24"/>
        </w:rPr>
        <w:t xml:space="preserve">(CI: 10%-36%) </w:t>
      </w:r>
      <w:r w:rsidR="00A24923">
        <w:rPr>
          <w:rFonts w:ascii="Calibri" w:eastAsia="Calibri" w:hAnsi="Calibri" w:cs="Calibri"/>
          <w:sz w:val="24"/>
          <w:szCs w:val="24"/>
        </w:rPr>
        <w:t xml:space="preserve">and </w:t>
      </w:r>
      <w:r>
        <w:rPr>
          <w:rFonts w:ascii="Calibri" w:eastAsia="Calibri" w:hAnsi="Calibri" w:cs="Calibri"/>
          <w:sz w:val="24"/>
          <w:szCs w:val="24"/>
        </w:rPr>
        <w:t xml:space="preserve">10% </w:t>
      </w:r>
      <w:r w:rsidR="00F26D4B">
        <w:rPr>
          <w:rFonts w:ascii="Calibri" w:eastAsia="Calibri" w:hAnsi="Calibri" w:cs="Calibri"/>
          <w:sz w:val="24"/>
          <w:szCs w:val="24"/>
        </w:rPr>
        <w:t xml:space="preserve">(CI: 7%-14%) </w:t>
      </w:r>
      <w:r w:rsidR="00A24923">
        <w:rPr>
          <w:rFonts w:ascii="Calibri" w:eastAsia="Calibri" w:hAnsi="Calibri" w:cs="Calibri"/>
          <w:sz w:val="24"/>
          <w:szCs w:val="24"/>
        </w:rPr>
        <w:t>of individuals survived long enough potentially to transmit malaria</w:t>
      </w:r>
      <w:r>
        <w:rPr>
          <w:rFonts w:ascii="Calibri" w:eastAsia="Calibri" w:hAnsi="Calibri" w:cs="Calibri"/>
          <w:sz w:val="24"/>
          <w:szCs w:val="24"/>
        </w:rPr>
        <w:t>.</w:t>
      </w:r>
      <w:r w:rsidR="00A24923">
        <w:rPr>
          <w:rFonts w:ascii="Calibri" w:eastAsia="Calibri" w:hAnsi="Calibri" w:cs="Calibri"/>
          <w:sz w:val="24"/>
          <w:szCs w:val="24"/>
        </w:rPr>
        <w:t xml:space="preserve"> </w:t>
      </w:r>
      <w:r w:rsidR="00A24923" w:rsidRPr="00A24923">
        <w:rPr>
          <w:rFonts w:ascii="Calibri" w:eastAsia="Calibri" w:hAnsi="Calibri" w:cs="Calibri"/>
          <w:color w:val="00000A"/>
          <w:sz w:val="24"/>
          <w:szCs w:val="24"/>
        </w:rPr>
        <w:t xml:space="preserve"> </w:t>
      </w:r>
      <w:r w:rsidR="00A24923">
        <w:rPr>
          <w:rFonts w:ascii="Calibri" w:eastAsia="Calibri" w:hAnsi="Calibri" w:cs="Calibri"/>
          <w:color w:val="00000A"/>
          <w:sz w:val="24"/>
          <w:szCs w:val="24"/>
        </w:rPr>
        <w:t>For the longest</w:t>
      </w:r>
      <w:r w:rsidR="00DC67FC">
        <w:rPr>
          <w:rFonts w:ascii="Calibri" w:eastAsia="Calibri" w:hAnsi="Calibri" w:cs="Calibri"/>
          <w:color w:val="00000A"/>
          <w:sz w:val="24"/>
          <w:szCs w:val="24"/>
        </w:rPr>
        <w:t>-</w:t>
      </w:r>
      <w:r w:rsidR="00A24923">
        <w:rPr>
          <w:rFonts w:ascii="Calibri" w:eastAsia="Calibri" w:hAnsi="Calibri" w:cs="Calibri"/>
          <w:color w:val="00000A"/>
          <w:sz w:val="24"/>
          <w:szCs w:val="24"/>
        </w:rPr>
        <w:t xml:space="preserve">lived species, </w:t>
      </w:r>
      <w:r w:rsidR="00A24923">
        <w:rPr>
          <w:rFonts w:ascii="Calibri" w:eastAsia="Calibri" w:hAnsi="Calibri" w:cs="Calibri"/>
          <w:i/>
          <w:sz w:val="24"/>
          <w:szCs w:val="24"/>
        </w:rPr>
        <w:t xml:space="preserve">An. </w:t>
      </w:r>
      <w:proofErr w:type="spellStart"/>
      <w:r w:rsidR="00A24923">
        <w:rPr>
          <w:rFonts w:ascii="Calibri" w:eastAsia="Calibri" w:hAnsi="Calibri" w:cs="Calibri"/>
          <w:i/>
          <w:sz w:val="24"/>
          <w:szCs w:val="24"/>
        </w:rPr>
        <w:t>koliensis</w:t>
      </w:r>
      <w:proofErr w:type="spellEnd"/>
      <w:r w:rsidR="00A24923">
        <w:rPr>
          <w:rFonts w:ascii="Calibri" w:eastAsia="Calibri" w:hAnsi="Calibri" w:cs="Calibri"/>
          <w:i/>
          <w:sz w:val="24"/>
          <w:szCs w:val="24"/>
        </w:rPr>
        <w:t xml:space="preserve"> </w:t>
      </w:r>
      <w:r w:rsidR="00A24923">
        <w:rPr>
          <w:rFonts w:ascii="Calibri" w:eastAsia="Calibri" w:hAnsi="Calibri" w:cs="Calibri"/>
          <w:sz w:val="24"/>
          <w:szCs w:val="24"/>
        </w:rPr>
        <w:t xml:space="preserve">and </w:t>
      </w:r>
      <w:r w:rsidR="00A24923">
        <w:rPr>
          <w:rFonts w:ascii="Calibri" w:eastAsia="Calibri" w:hAnsi="Calibri" w:cs="Calibri"/>
          <w:i/>
          <w:sz w:val="24"/>
          <w:szCs w:val="24"/>
        </w:rPr>
        <w:t xml:space="preserve">An. </w:t>
      </w:r>
      <w:proofErr w:type="spellStart"/>
      <w:r w:rsidR="00A24923">
        <w:rPr>
          <w:rFonts w:ascii="Calibri" w:eastAsia="Calibri" w:hAnsi="Calibri" w:cs="Calibri"/>
          <w:i/>
          <w:sz w:val="24"/>
          <w:szCs w:val="24"/>
        </w:rPr>
        <w:t>punctulatus</w:t>
      </w:r>
      <w:proofErr w:type="spellEnd"/>
      <w:r w:rsidR="00A24923">
        <w:rPr>
          <w:rFonts w:ascii="Calibri" w:eastAsia="Calibri" w:hAnsi="Calibri" w:cs="Calibri"/>
          <w:sz w:val="24"/>
          <w:szCs w:val="24"/>
        </w:rPr>
        <w:t>, 52% of individuals were predicted to live longer than the EIP</w:t>
      </w:r>
      <w:r w:rsidR="004E4BED">
        <w:rPr>
          <w:rFonts w:ascii="Calibri" w:eastAsia="Calibri" w:hAnsi="Calibri" w:cs="Calibri"/>
          <w:sz w:val="24"/>
          <w:szCs w:val="24"/>
        </w:rPr>
        <w:t>, both according to MRR studies.</w:t>
      </w:r>
      <w:r w:rsidR="00A24923">
        <w:rPr>
          <w:rFonts w:ascii="Calibri" w:eastAsia="Calibri" w:hAnsi="Calibri" w:cs="Calibri"/>
          <w:sz w:val="24"/>
          <w:szCs w:val="24"/>
        </w:rPr>
        <w:t xml:space="preserve">  </w:t>
      </w:r>
    </w:p>
    <w:p w14:paraId="7DC9F459" w14:textId="39A871FF" w:rsidR="00C66BB7" w:rsidRPr="00CC6C96" w:rsidRDefault="00D47927">
      <w:pPr>
        <w:spacing w:before="240"/>
        <w:ind w:right="-20"/>
        <w:rPr>
          <w:rFonts w:ascii="Calibri" w:eastAsia="Calibri" w:hAnsi="Calibri" w:cs="Calibri"/>
          <w:sz w:val="24"/>
          <w:szCs w:val="24"/>
        </w:rPr>
      </w:pPr>
      <w:r>
        <w:rPr>
          <w:rFonts w:ascii="Calibri" w:eastAsia="Calibri" w:hAnsi="Calibri" w:cs="Calibri"/>
          <w:i/>
          <w:sz w:val="24"/>
          <w:szCs w:val="24"/>
        </w:rPr>
        <w:t xml:space="preserve">Ae. aegypti </w:t>
      </w:r>
      <w:r>
        <w:rPr>
          <w:rFonts w:ascii="Calibri" w:eastAsia="Calibri" w:hAnsi="Calibri" w:cs="Calibri"/>
          <w:sz w:val="24"/>
          <w:szCs w:val="24"/>
        </w:rPr>
        <w:t>and</w:t>
      </w:r>
      <w:r>
        <w:rPr>
          <w:rFonts w:ascii="Calibri" w:eastAsia="Calibri" w:hAnsi="Calibri" w:cs="Calibri"/>
          <w:i/>
          <w:sz w:val="24"/>
          <w:szCs w:val="24"/>
        </w:rPr>
        <w:t xml:space="preserve"> Ae. </w:t>
      </w:r>
      <w:proofErr w:type="spellStart"/>
      <w:r>
        <w:rPr>
          <w:rFonts w:ascii="Calibri" w:eastAsia="Calibri" w:hAnsi="Calibri" w:cs="Calibri"/>
          <w:i/>
          <w:sz w:val="24"/>
          <w:szCs w:val="24"/>
        </w:rPr>
        <w:t>albopictus</w:t>
      </w:r>
      <w:proofErr w:type="spellEnd"/>
      <w:r>
        <w:rPr>
          <w:rFonts w:ascii="Calibri" w:eastAsia="Calibri" w:hAnsi="Calibri" w:cs="Calibri"/>
          <w:i/>
          <w:sz w:val="24"/>
          <w:szCs w:val="24"/>
        </w:rPr>
        <w:t xml:space="preserve"> </w:t>
      </w:r>
      <w:r>
        <w:rPr>
          <w:rFonts w:ascii="Calibri" w:eastAsia="Calibri" w:hAnsi="Calibri" w:cs="Calibri"/>
          <w:sz w:val="24"/>
          <w:szCs w:val="24"/>
        </w:rPr>
        <w:t>are the main vectors of dengue, chikungunya</w:t>
      </w:r>
      <w:r>
        <w:rPr>
          <w:rFonts w:ascii="Calibri" w:eastAsia="Calibri" w:hAnsi="Calibri" w:cs="Calibri"/>
          <w:i/>
          <w:sz w:val="24"/>
          <w:szCs w:val="24"/>
        </w:rPr>
        <w:t xml:space="preserve"> </w:t>
      </w:r>
      <w:r>
        <w:rPr>
          <w:rFonts w:ascii="Calibri" w:eastAsia="Calibri" w:hAnsi="Calibri" w:cs="Calibri"/>
          <w:sz w:val="24"/>
          <w:szCs w:val="24"/>
        </w:rPr>
        <w:t xml:space="preserve">and Zika viruses. These viruses have short EIPs in comparison with malaria, </w:t>
      </w:r>
      <w:r w:rsidR="00DC61EE">
        <w:rPr>
          <w:rFonts w:ascii="Calibri" w:eastAsia="Calibri" w:hAnsi="Calibri" w:cs="Calibri"/>
          <w:sz w:val="24"/>
          <w:szCs w:val="24"/>
        </w:rPr>
        <w:t>and hence we estimate that</w:t>
      </w:r>
      <w:r>
        <w:rPr>
          <w:rFonts w:ascii="Calibri" w:eastAsia="Calibri" w:hAnsi="Calibri" w:cs="Calibri"/>
          <w:sz w:val="24"/>
          <w:szCs w:val="24"/>
        </w:rPr>
        <w:t xml:space="preserve"> a greater fraction of mosquitoes will live long enough to transmit the diseases. The highest estimate (obtained from the MRR analysis) was 86% for </w:t>
      </w:r>
      <w:r>
        <w:rPr>
          <w:rFonts w:ascii="Calibri" w:eastAsia="Calibri" w:hAnsi="Calibri" w:cs="Calibri"/>
          <w:i/>
          <w:sz w:val="24"/>
          <w:szCs w:val="24"/>
        </w:rPr>
        <w:t xml:space="preserve">Ae. </w:t>
      </w:r>
      <w:proofErr w:type="spellStart"/>
      <w:r>
        <w:rPr>
          <w:rFonts w:ascii="Calibri" w:eastAsia="Calibri" w:hAnsi="Calibri" w:cs="Calibri"/>
          <w:i/>
          <w:sz w:val="24"/>
          <w:szCs w:val="24"/>
        </w:rPr>
        <w:t>albopictus</w:t>
      </w:r>
      <w:proofErr w:type="spellEnd"/>
      <w:r>
        <w:rPr>
          <w:rFonts w:ascii="Calibri" w:eastAsia="Calibri" w:hAnsi="Calibri" w:cs="Calibri"/>
          <w:sz w:val="24"/>
          <w:szCs w:val="24"/>
        </w:rPr>
        <w:t xml:space="preserve"> transmitting chikungunya.</w:t>
      </w:r>
    </w:p>
    <w:p w14:paraId="7E41DFAE" w14:textId="130339B8" w:rsidR="00197BD0" w:rsidRDefault="00197BD0">
      <w:pPr>
        <w:spacing w:before="240"/>
        <w:ind w:right="-20"/>
        <w:rPr>
          <w:rFonts w:ascii="Calibri" w:eastAsia="Calibri" w:hAnsi="Calibri" w:cs="Calibri"/>
          <w:sz w:val="24"/>
          <w:szCs w:val="24"/>
        </w:rPr>
      </w:pPr>
      <w:r w:rsidRPr="00197BD0">
        <w:rPr>
          <w:rFonts w:ascii="Calibri" w:eastAsia="Calibri" w:hAnsi="Calibri" w:cs="Calibri"/>
          <w:b/>
          <w:sz w:val="24"/>
          <w:szCs w:val="24"/>
        </w:rPr>
        <w:t>Figure 9: Proportions of mosquitoes surviving EIPs of malaria, dengue, chikungunya and Zika.</w:t>
      </w:r>
      <w:r>
        <w:rPr>
          <w:rFonts w:ascii="Calibri" w:eastAsia="Calibri" w:hAnsi="Calibri" w:cs="Calibri"/>
          <w:sz w:val="24"/>
          <w:szCs w:val="24"/>
        </w:rPr>
        <w:t xml:space="preserve"> </w:t>
      </w:r>
      <w:proofErr w:type="spellStart"/>
      <w:r w:rsidRPr="00197BD0">
        <w:rPr>
          <w:rFonts w:ascii="Calibri" w:eastAsia="Calibri" w:hAnsi="Calibri" w:cs="Calibri"/>
          <w:sz w:val="24"/>
          <w:szCs w:val="24"/>
        </w:rPr>
        <w:t>Colours</w:t>
      </w:r>
      <w:proofErr w:type="spellEnd"/>
      <w:r w:rsidRPr="00197BD0">
        <w:rPr>
          <w:rFonts w:ascii="Calibri" w:eastAsia="Calibri" w:hAnsi="Calibri" w:cs="Calibri"/>
          <w:sz w:val="24"/>
          <w:szCs w:val="24"/>
        </w:rPr>
        <w:t xml:space="preserve"> indicate the measures for the different diseases; shapes indicate the dataset used to produce the estimate. We assumed that the EIPs were: malaria-10 days, chikungunya-2 days, dengue fever-6.5 days and Zika-12.5 days. The left and right whiskers indicate the 25% and 75% posterior quantiles, and the points indicate the mean. All estimates were obtained using the exponential survival model.</w:t>
      </w:r>
    </w:p>
    <w:p w14:paraId="0000004C" w14:textId="4B00984C" w:rsidR="00E03F53" w:rsidRDefault="00D47927">
      <w:pPr>
        <w:spacing w:before="240"/>
        <w:ind w:right="-20"/>
        <w:rPr>
          <w:rFonts w:ascii="Calibri" w:eastAsia="Calibri" w:hAnsi="Calibri" w:cs="Calibri"/>
          <w:b/>
          <w:i/>
          <w:color w:val="00000A"/>
          <w:sz w:val="24"/>
          <w:szCs w:val="24"/>
        </w:rPr>
      </w:pPr>
      <w:r>
        <w:rPr>
          <w:rFonts w:ascii="Calibri" w:eastAsia="Calibri" w:hAnsi="Calibri" w:cs="Calibri"/>
          <w:b/>
          <w:i/>
          <w:color w:val="00000A"/>
          <w:sz w:val="24"/>
          <w:szCs w:val="24"/>
        </w:rPr>
        <w:lastRenderedPageBreak/>
        <w:t xml:space="preserve">The MRR and </w:t>
      </w:r>
      <w:proofErr w:type="spellStart"/>
      <w:r>
        <w:rPr>
          <w:rFonts w:ascii="Calibri" w:eastAsia="Calibri" w:hAnsi="Calibri" w:cs="Calibri"/>
          <w:b/>
          <w:i/>
          <w:color w:val="00000A"/>
          <w:sz w:val="24"/>
          <w:szCs w:val="24"/>
        </w:rPr>
        <w:t>Polovodova</w:t>
      </w:r>
      <w:proofErr w:type="spellEnd"/>
      <w:r>
        <w:rPr>
          <w:rFonts w:ascii="Calibri" w:eastAsia="Calibri" w:hAnsi="Calibri" w:cs="Calibri"/>
          <w:b/>
          <w:i/>
          <w:color w:val="00000A"/>
          <w:sz w:val="24"/>
          <w:szCs w:val="24"/>
        </w:rPr>
        <w:t xml:space="preserve"> data suggests that mosquito senescence may occur in </w:t>
      </w:r>
      <w:r w:rsidR="00312994">
        <w:rPr>
          <w:rFonts w:ascii="Calibri" w:eastAsia="Calibri" w:hAnsi="Calibri" w:cs="Calibri"/>
          <w:b/>
          <w:i/>
          <w:color w:val="00000A"/>
          <w:sz w:val="24"/>
          <w:szCs w:val="24"/>
        </w:rPr>
        <w:t>a minority of</w:t>
      </w:r>
      <w:r>
        <w:rPr>
          <w:rFonts w:ascii="Calibri" w:eastAsia="Calibri" w:hAnsi="Calibri" w:cs="Calibri"/>
          <w:b/>
          <w:i/>
          <w:color w:val="00000A"/>
          <w:sz w:val="24"/>
          <w:szCs w:val="24"/>
        </w:rPr>
        <w:t xml:space="preserve"> </w:t>
      </w:r>
      <w:r w:rsidR="0042262B">
        <w:rPr>
          <w:rFonts w:ascii="Calibri" w:eastAsia="Calibri" w:hAnsi="Calibri" w:cs="Calibri"/>
          <w:b/>
          <w:i/>
          <w:color w:val="00000A"/>
          <w:sz w:val="24"/>
          <w:szCs w:val="24"/>
        </w:rPr>
        <w:t>wild</w:t>
      </w:r>
      <w:r>
        <w:rPr>
          <w:rFonts w:ascii="Calibri" w:eastAsia="Calibri" w:hAnsi="Calibri" w:cs="Calibri"/>
          <w:b/>
          <w:i/>
          <w:color w:val="00000A"/>
          <w:sz w:val="24"/>
          <w:szCs w:val="24"/>
        </w:rPr>
        <w:t xml:space="preserve"> mosquito populations</w:t>
      </w:r>
    </w:p>
    <w:p w14:paraId="0000004D" w14:textId="52ED5657" w:rsidR="00E03F53" w:rsidRDefault="00D47927">
      <w:pPr>
        <w:spacing w:before="240"/>
        <w:ind w:right="-20"/>
        <w:rPr>
          <w:rFonts w:ascii="Calibri" w:eastAsia="Calibri" w:hAnsi="Calibri" w:cs="Calibri"/>
          <w:sz w:val="24"/>
          <w:szCs w:val="24"/>
        </w:rPr>
      </w:pPr>
      <w:r>
        <w:rPr>
          <w:rFonts w:ascii="Calibri" w:eastAsia="Calibri" w:hAnsi="Calibri" w:cs="Calibri"/>
          <w:sz w:val="24"/>
          <w:szCs w:val="24"/>
        </w:rPr>
        <w:t>So far, we have assumed that mosquitoes die at a constant rate through</w:t>
      </w:r>
      <w:r w:rsidR="00DC61EE">
        <w:rPr>
          <w:rFonts w:ascii="Calibri" w:eastAsia="Calibri" w:hAnsi="Calibri" w:cs="Calibri"/>
          <w:sz w:val="24"/>
          <w:szCs w:val="24"/>
        </w:rPr>
        <w:t>out</w:t>
      </w:r>
      <w:r>
        <w:rPr>
          <w:rFonts w:ascii="Calibri" w:eastAsia="Calibri" w:hAnsi="Calibri" w:cs="Calibri"/>
          <w:sz w:val="24"/>
          <w:szCs w:val="24"/>
        </w:rPr>
        <w:t xml:space="preserve"> their adult lifetimes. If mosquitoes tend to senesce, however, we should expect a better fit to the data from using models which allow the mortality rate to increase with age. </w:t>
      </w:r>
      <w:r w:rsidR="00DC61EE">
        <w:rPr>
          <w:rFonts w:ascii="Calibri" w:eastAsia="Calibri" w:hAnsi="Calibri" w:cs="Calibri"/>
          <w:sz w:val="24"/>
          <w:szCs w:val="24"/>
        </w:rPr>
        <w:t>We tested this using</w:t>
      </w:r>
      <w:r>
        <w:rPr>
          <w:rFonts w:ascii="Calibri" w:eastAsia="Calibri" w:hAnsi="Calibri" w:cs="Calibri"/>
          <w:sz w:val="24"/>
          <w:szCs w:val="24"/>
        </w:rPr>
        <w:t xml:space="preserve"> species level </w:t>
      </w:r>
      <w:r w:rsidR="00DC61EE">
        <w:rPr>
          <w:rFonts w:ascii="Calibri" w:eastAsia="Calibri" w:hAnsi="Calibri" w:cs="Calibri"/>
          <w:sz w:val="24"/>
          <w:szCs w:val="24"/>
        </w:rPr>
        <w:t xml:space="preserve">lifespan </w:t>
      </w:r>
      <w:r>
        <w:rPr>
          <w:rFonts w:ascii="Calibri" w:eastAsia="Calibri" w:hAnsi="Calibri" w:cs="Calibri"/>
          <w:sz w:val="24"/>
          <w:szCs w:val="24"/>
        </w:rPr>
        <w:t xml:space="preserve">estimates </w:t>
      </w:r>
      <w:r w:rsidR="00DC61EE">
        <w:rPr>
          <w:rFonts w:ascii="Calibri" w:eastAsia="Calibri" w:hAnsi="Calibri" w:cs="Calibri"/>
          <w:sz w:val="24"/>
          <w:szCs w:val="24"/>
        </w:rPr>
        <w:t xml:space="preserve">obtained from MRR </w:t>
      </w:r>
      <w:r>
        <w:rPr>
          <w:rFonts w:ascii="Calibri" w:eastAsia="Calibri" w:hAnsi="Calibri" w:cs="Calibri"/>
          <w:sz w:val="24"/>
          <w:szCs w:val="24"/>
        </w:rPr>
        <w:t xml:space="preserve">(Fig. 10), and </w:t>
      </w:r>
      <w:r w:rsidR="00DC61EE">
        <w:rPr>
          <w:rFonts w:ascii="Calibri" w:eastAsia="Calibri" w:hAnsi="Calibri" w:cs="Calibri"/>
          <w:sz w:val="24"/>
          <w:szCs w:val="24"/>
        </w:rPr>
        <w:t>the</w:t>
      </w:r>
      <w:r>
        <w:rPr>
          <w:rFonts w:ascii="Calibri" w:eastAsia="Calibri" w:hAnsi="Calibri" w:cs="Calibri"/>
          <w:sz w:val="24"/>
          <w:szCs w:val="24"/>
        </w:rPr>
        <w:t xml:space="preserve"> </w:t>
      </w:r>
      <w:proofErr w:type="spellStart"/>
      <w:r>
        <w:rPr>
          <w:rFonts w:ascii="Calibri" w:eastAsia="Calibri" w:hAnsi="Calibri" w:cs="Calibri"/>
          <w:sz w:val="24"/>
          <w:szCs w:val="24"/>
        </w:rPr>
        <w:t>Polo</w:t>
      </w:r>
      <w:r w:rsidR="00374FBE">
        <w:rPr>
          <w:rFonts w:ascii="Calibri" w:eastAsia="Calibri" w:hAnsi="Calibri" w:cs="Calibri"/>
          <w:sz w:val="24"/>
          <w:szCs w:val="24"/>
        </w:rPr>
        <w:t>vo</w:t>
      </w:r>
      <w:r>
        <w:rPr>
          <w:rFonts w:ascii="Calibri" w:eastAsia="Calibri" w:hAnsi="Calibri" w:cs="Calibri"/>
          <w:sz w:val="24"/>
          <w:szCs w:val="24"/>
        </w:rPr>
        <w:t>dova</w:t>
      </w:r>
      <w:proofErr w:type="spellEnd"/>
      <w:r>
        <w:rPr>
          <w:rFonts w:ascii="Calibri" w:eastAsia="Calibri" w:hAnsi="Calibri" w:cs="Calibri"/>
          <w:sz w:val="24"/>
          <w:szCs w:val="24"/>
        </w:rPr>
        <w:t xml:space="preserve"> </w:t>
      </w:r>
      <w:r w:rsidR="00DC61EE">
        <w:rPr>
          <w:rFonts w:ascii="Calibri" w:eastAsia="Calibri" w:hAnsi="Calibri" w:cs="Calibri"/>
          <w:sz w:val="24"/>
          <w:szCs w:val="24"/>
        </w:rPr>
        <w:t xml:space="preserve">method </w:t>
      </w:r>
      <w:r>
        <w:rPr>
          <w:rFonts w:ascii="Calibri" w:eastAsia="Calibri" w:hAnsi="Calibri" w:cs="Calibri"/>
          <w:sz w:val="24"/>
          <w:szCs w:val="24"/>
        </w:rPr>
        <w:t xml:space="preserve">(Fig. S5). We included five </w:t>
      </w:r>
      <w:r w:rsidR="00DC61EE">
        <w:rPr>
          <w:rFonts w:ascii="Calibri" w:eastAsia="Calibri" w:hAnsi="Calibri" w:cs="Calibri"/>
          <w:sz w:val="24"/>
          <w:szCs w:val="24"/>
        </w:rPr>
        <w:t>senescence</w:t>
      </w:r>
      <w:r>
        <w:rPr>
          <w:rFonts w:ascii="Calibri" w:eastAsia="Calibri" w:hAnsi="Calibri" w:cs="Calibri"/>
          <w:sz w:val="24"/>
          <w:szCs w:val="24"/>
        </w:rPr>
        <w:t xml:space="preserve"> models in </w:t>
      </w:r>
      <w:r w:rsidR="00DC61EE">
        <w:rPr>
          <w:rFonts w:ascii="Calibri" w:eastAsia="Calibri" w:hAnsi="Calibri" w:cs="Calibri"/>
          <w:sz w:val="24"/>
          <w:szCs w:val="24"/>
        </w:rPr>
        <w:t xml:space="preserve">addition </w:t>
      </w:r>
      <w:r>
        <w:rPr>
          <w:rFonts w:ascii="Calibri" w:eastAsia="Calibri" w:hAnsi="Calibri" w:cs="Calibri"/>
          <w:sz w:val="24"/>
          <w:szCs w:val="24"/>
        </w:rPr>
        <w:t xml:space="preserve">to the constant mortality model, allowing a wide range of age-dependent functional forms to be tested simultaneously. To handle ambiguities caused by the multiple comparisons, we created a ranking representing relative evidences for or against senescence at the species level: if all senescence models fitted the data better, we took this to represent evidence in </w:t>
      </w:r>
      <w:proofErr w:type="spellStart"/>
      <w:r>
        <w:rPr>
          <w:rFonts w:ascii="Calibri" w:eastAsia="Calibri" w:hAnsi="Calibri" w:cs="Calibri"/>
          <w:sz w:val="24"/>
          <w:szCs w:val="24"/>
        </w:rPr>
        <w:t>favour</w:t>
      </w:r>
      <w:proofErr w:type="spellEnd"/>
      <w:r>
        <w:rPr>
          <w:rFonts w:ascii="Calibri" w:eastAsia="Calibri" w:hAnsi="Calibri" w:cs="Calibri"/>
          <w:sz w:val="24"/>
          <w:szCs w:val="24"/>
        </w:rPr>
        <w:t xml:space="preserve"> of senescence; if the constant mortality model outperformed one or more of the senescence models, we took this to mean both senescence or constant mortality models could explain patterns seen in the data; if none of the senescence models fitted the data better, we took this to be evidence for age-independent mortality.</w:t>
      </w:r>
    </w:p>
    <w:p w14:paraId="0000004E" w14:textId="21C486D4" w:rsidR="00E03F53" w:rsidRDefault="001875FB">
      <w:pPr>
        <w:spacing w:before="240"/>
        <w:ind w:right="-20"/>
        <w:rPr>
          <w:rFonts w:ascii="Calibri" w:eastAsia="Calibri" w:hAnsi="Calibri" w:cs="Calibri"/>
          <w:sz w:val="24"/>
          <w:szCs w:val="24"/>
        </w:rPr>
      </w:pPr>
      <w:r>
        <w:rPr>
          <w:rFonts w:ascii="Calibri" w:eastAsia="Calibri" w:hAnsi="Calibri" w:cs="Calibri"/>
          <w:sz w:val="24"/>
          <w:szCs w:val="24"/>
        </w:rPr>
        <w:t>Using MRR estimates, w</w:t>
      </w:r>
      <w:r w:rsidR="00DC61EE">
        <w:rPr>
          <w:rFonts w:ascii="Calibri" w:eastAsia="Calibri" w:hAnsi="Calibri" w:cs="Calibri"/>
          <w:sz w:val="24"/>
          <w:szCs w:val="24"/>
        </w:rPr>
        <w:t>e</w:t>
      </w:r>
      <w:r w:rsidR="00D47927">
        <w:rPr>
          <w:rFonts w:ascii="Calibri" w:eastAsia="Calibri" w:hAnsi="Calibri" w:cs="Calibri"/>
          <w:sz w:val="24"/>
          <w:szCs w:val="24"/>
        </w:rPr>
        <w:t xml:space="preserve"> detected evidence for and against age-dependent mortality in 8 and 14 species respectively, and mixed evidence in 11 species (Fig. 10</w:t>
      </w:r>
      <w:r>
        <w:rPr>
          <w:rFonts w:ascii="Calibri" w:eastAsia="Calibri" w:hAnsi="Calibri" w:cs="Calibri"/>
          <w:sz w:val="24"/>
          <w:szCs w:val="24"/>
        </w:rPr>
        <w:t>)</w:t>
      </w:r>
      <w:r w:rsidR="00D47927">
        <w:rPr>
          <w:rFonts w:ascii="Calibri" w:eastAsia="Calibri" w:hAnsi="Calibri" w:cs="Calibri"/>
          <w:sz w:val="24"/>
          <w:szCs w:val="24"/>
        </w:rPr>
        <w:t xml:space="preserve">. Age-dependent mortality was supported in species including </w:t>
      </w:r>
      <w:r w:rsidR="00D47927">
        <w:rPr>
          <w:rFonts w:ascii="Calibri" w:eastAsia="Calibri" w:hAnsi="Calibri" w:cs="Calibri"/>
          <w:i/>
          <w:sz w:val="24"/>
          <w:szCs w:val="24"/>
        </w:rPr>
        <w:t xml:space="preserve">Ae. </w:t>
      </w:r>
      <w:r w:rsidR="00DC61EE">
        <w:rPr>
          <w:rFonts w:ascii="Calibri" w:eastAsia="Calibri" w:hAnsi="Calibri" w:cs="Calibri"/>
          <w:i/>
          <w:sz w:val="24"/>
          <w:szCs w:val="24"/>
        </w:rPr>
        <w:t>aegypti</w:t>
      </w:r>
      <w:r w:rsidR="00D47927">
        <w:rPr>
          <w:rFonts w:ascii="Calibri" w:eastAsia="Calibri" w:hAnsi="Calibri" w:cs="Calibri"/>
          <w:sz w:val="24"/>
          <w:szCs w:val="24"/>
        </w:rPr>
        <w:t>, the main vector of dengue fever, Zika and chikungunya.</w:t>
      </w:r>
    </w:p>
    <w:p w14:paraId="0000004F" w14:textId="2A461F55" w:rsidR="00E03F53" w:rsidRDefault="00DC61EE">
      <w:pPr>
        <w:spacing w:before="240"/>
        <w:ind w:right="-20"/>
        <w:rPr>
          <w:rFonts w:ascii="Calibri" w:eastAsia="Calibri" w:hAnsi="Calibri" w:cs="Calibri"/>
          <w:sz w:val="24"/>
          <w:szCs w:val="24"/>
        </w:rPr>
      </w:pPr>
      <w:r>
        <w:rPr>
          <w:rFonts w:ascii="Calibri" w:eastAsia="Calibri" w:hAnsi="Calibri" w:cs="Calibri"/>
          <w:sz w:val="24"/>
          <w:szCs w:val="24"/>
        </w:rPr>
        <w:t>Using</w:t>
      </w:r>
      <w:r w:rsidR="00D47927">
        <w:rPr>
          <w:rFonts w:ascii="Calibri" w:eastAsia="Calibri" w:hAnsi="Calibri" w:cs="Calibri"/>
          <w:sz w:val="24"/>
          <w:szCs w:val="24"/>
        </w:rPr>
        <w:t xml:space="preserve"> </w:t>
      </w:r>
      <w:proofErr w:type="spellStart"/>
      <w:r w:rsidR="00D47927">
        <w:rPr>
          <w:rFonts w:ascii="Calibri" w:eastAsia="Calibri" w:hAnsi="Calibri" w:cs="Calibri"/>
          <w:sz w:val="24"/>
          <w:szCs w:val="24"/>
        </w:rPr>
        <w:t>Polo</w:t>
      </w:r>
      <w:r w:rsidR="00497366">
        <w:rPr>
          <w:rFonts w:ascii="Calibri" w:eastAsia="Calibri" w:hAnsi="Calibri" w:cs="Calibri"/>
          <w:sz w:val="24"/>
          <w:szCs w:val="24"/>
        </w:rPr>
        <w:t>vo</w:t>
      </w:r>
      <w:r w:rsidR="00D47927">
        <w:rPr>
          <w:rFonts w:ascii="Calibri" w:eastAsia="Calibri" w:hAnsi="Calibri" w:cs="Calibri"/>
          <w:sz w:val="24"/>
          <w:szCs w:val="24"/>
        </w:rPr>
        <w:t>dova</w:t>
      </w:r>
      <w:proofErr w:type="spellEnd"/>
      <w:r w:rsidR="00D47927">
        <w:rPr>
          <w:rFonts w:ascii="Calibri" w:eastAsia="Calibri" w:hAnsi="Calibri" w:cs="Calibri"/>
          <w:sz w:val="24"/>
          <w:szCs w:val="24"/>
        </w:rPr>
        <w:t xml:space="preserve"> </w:t>
      </w:r>
      <w:r>
        <w:rPr>
          <w:rFonts w:ascii="Calibri" w:eastAsia="Calibri" w:hAnsi="Calibri" w:cs="Calibri"/>
          <w:sz w:val="24"/>
          <w:szCs w:val="24"/>
        </w:rPr>
        <w:t>method estimates</w:t>
      </w:r>
      <w:r w:rsidR="00D47927">
        <w:rPr>
          <w:rFonts w:ascii="Calibri" w:eastAsia="Calibri" w:hAnsi="Calibri" w:cs="Calibri"/>
          <w:sz w:val="24"/>
          <w:szCs w:val="24"/>
        </w:rPr>
        <w:t>, we detected evidence of senescence in only two out of 25 species (</w:t>
      </w:r>
      <w:r w:rsidR="00D47927">
        <w:rPr>
          <w:rFonts w:ascii="Calibri" w:eastAsia="Calibri" w:hAnsi="Calibri" w:cs="Calibri"/>
          <w:i/>
          <w:sz w:val="24"/>
          <w:szCs w:val="24"/>
        </w:rPr>
        <w:t xml:space="preserve">An. </w:t>
      </w:r>
      <w:proofErr w:type="spellStart"/>
      <w:r w:rsidR="00D47927">
        <w:rPr>
          <w:rFonts w:ascii="Calibri" w:eastAsia="Calibri" w:hAnsi="Calibri" w:cs="Calibri"/>
          <w:i/>
          <w:sz w:val="24"/>
          <w:szCs w:val="24"/>
        </w:rPr>
        <w:t>gambiae</w:t>
      </w:r>
      <w:proofErr w:type="spellEnd"/>
      <w:r w:rsidR="00D47927">
        <w:rPr>
          <w:rFonts w:ascii="Calibri" w:eastAsia="Calibri" w:hAnsi="Calibri" w:cs="Calibri"/>
          <w:i/>
          <w:sz w:val="24"/>
          <w:szCs w:val="24"/>
        </w:rPr>
        <w:t xml:space="preserve"> </w:t>
      </w:r>
      <w:proofErr w:type="spellStart"/>
      <w:r w:rsidR="00D47927">
        <w:rPr>
          <w:rFonts w:ascii="Calibri" w:eastAsia="Calibri" w:hAnsi="Calibri" w:cs="Calibri"/>
          <w:i/>
          <w:sz w:val="24"/>
          <w:szCs w:val="24"/>
        </w:rPr>
        <w:t>s.l.</w:t>
      </w:r>
      <w:proofErr w:type="spellEnd"/>
      <w:r w:rsidR="00D47927">
        <w:rPr>
          <w:rFonts w:ascii="Calibri" w:eastAsia="Calibri" w:hAnsi="Calibri" w:cs="Calibri"/>
          <w:sz w:val="24"/>
          <w:szCs w:val="24"/>
        </w:rPr>
        <w:t xml:space="preserve"> and </w:t>
      </w:r>
      <w:r w:rsidR="00D47927">
        <w:rPr>
          <w:rFonts w:ascii="Calibri" w:eastAsia="Calibri" w:hAnsi="Calibri" w:cs="Calibri"/>
          <w:i/>
          <w:sz w:val="24"/>
          <w:szCs w:val="24"/>
        </w:rPr>
        <w:t xml:space="preserve">An. </w:t>
      </w:r>
      <w:proofErr w:type="spellStart"/>
      <w:r w:rsidR="00D47927">
        <w:rPr>
          <w:rFonts w:ascii="Calibri" w:eastAsia="Calibri" w:hAnsi="Calibri" w:cs="Calibri"/>
          <w:i/>
          <w:sz w:val="24"/>
          <w:szCs w:val="24"/>
        </w:rPr>
        <w:t>minimus</w:t>
      </w:r>
      <w:proofErr w:type="spellEnd"/>
      <w:r w:rsidR="00D47927">
        <w:rPr>
          <w:rFonts w:ascii="Calibri" w:eastAsia="Calibri" w:hAnsi="Calibri" w:cs="Calibri"/>
          <w:sz w:val="24"/>
          <w:szCs w:val="24"/>
        </w:rPr>
        <w:t xml:space="preserve">; Fig. S5). </w:t>
      </w:r>
      <w:r>
        <w:rPr>
          <w:rFonts w:ascii="Calibri" w:eastAsia="Calibri" w:hAnsi="Calibri" w:cs="Calibri"/>
          <w:sz w:val="24"/>
          <w:szCs w:val="24"/>
        </w:rPr>
        <w:t>T</w:t>
      </w:r>
      <w:r w:rsidR="00D47927">
        <w:rPr>
          <w:rFonts w:ascii="Calibri" w:eastAsia="Calibri" w:hAnsi="Calibri" w:cs="Calibri"/>
          <w:sz w:val="24"/>
          <w:szCs w:val="24"/>
        </w:rPr>
        <w:t>here was no overlap between the species exhibiting evidence for senescence from each meta-analysis.</w:t>
      </w:r>
    </w:p>
    <w:p w14:paraId="1A750817" w14:textId="7F3B5430" w:rsidR="006F4EC3" w:rsidRPr="00CC6C96" w:rsidRDefault="00D47927">
      <w:pPr>
        <w:spacing w:before="240"/>
        <w:ind w:right="-20"/>
        <w:rPr>
          <w:rFonts w:ascii="Calibri" w:eastAsia="Calibri" w:hAnsi="Calibri" w:cs="Calibri"/>
          <w:sz w:val="24"/>
          <w:szCs w:val="24"/>
        </w:rPr>
      </w:pPr>
      <w:r>
        <w:rPr>
          <w:rFonts w:ascii="Calibri" w:eastAsia="Calibri" w:hAnsi="Calibri" w:cs="Calibri"/>
          <w:sz w:val="24"/>
          <w:szCs w:val="24"/>
        </w:rPr>
        <w:t xml:space="preserve">It is possible that some mosquito species do not live long enough in the wild to experience </w:t>
      </w:r>
      <w:r w:rsidR="00DC61EE">
        <w:rPr>
          <w:rFonts w:ascii="Calibri" w:eastAsia="Calibri" w:hAnsi="Calibri" w:cs="Calibri"/>
          <w:sz w:val="24"/>
          <w:szCs w:val="24"/>
        </w:rPr>
        <w:t>senescence</w:t>
      </w:r>
      <w:r>
        <w:rPr>
          <w:rFonts w:ascii="Calibri" w:eastAsia="Calibri" w:hAnsi="Calibri" w:cs="Calibri"/>
          <w:sz w:val="24"/>
          <w:szCs w:val="24"/>
        </w:rPr>
        <w:t>. In support of this hypothesis, we detected a positive correlation between the ranked estimated lifespans of the species and the ranked mean predictive accuracy of age-dependent models for the MRR analysis (Spearman’s rank correlation test:</w:t>
      </w:r>
      <m:oMath>
        <m:r>
          <w:rPr>
            <w:rFonts w:ascii="Cambria Math" w:hAnsi="Cambria Math"/>
          </w:rPr>
          <m:t>ρ</m:t>
        </m:r>
        <m:r>
          <m:rPr>
            <m:sty m:val="p"/>
          </m:rPr>
          <w:rPr>
            <w:rFonts w:ascii="Cambria Math" w:eastAsia="Calibri" w:hAnsi="Cambria Math" w:cs="Calibri"/>
            <w:sz w:val="24"/>
            <w:szCs w:val="24"/>
          </w:rPr>
          <m:t>=0.19</m:t>
        </m:r>
      </m:oMath>
      <w:r>
        <w:rPr>
          <w:rFonts w:ascii="Calibri" w:eastAsia="Calibri" w:hAnsi="Calibri" w:cs="Calibri"/>
          <w:sz w:val="24"/>
          <w:szCs w:val="24"/>
        </w:rPr>
        <w:t>, p&lt;0.05). However</w:t>
      </w:r>
      <w:r w:rsidR="0023508B">
        <w:rPr>
          <w:rFonts w:ascii="Calibri" w:eastAsia="Calibri" w:hAnsi="Calibri" w:cs="Calibri"/>
          <w:sz w:val="24"/>
          <w:szCs w:val="24"/>
        </w:rPr>
        <w:t>,</w:t>
      </w:r>
      <w:r>
        <w:rPr>
          <w:rFonts w:ascii="Calibri" w:eastAsia="Calibri" w:hAnsi="Calibri" w:cs="Calibri"/>
          <w:sz w:val="24"/>
          <w:szCs w:val="24"/>
        </w:rPr>
        <w:t xml:space="preserve"> this was not significant for the </w:t>
      </w:r>
      <w:proofErr w:type="spellStart"/>
      <w:r w:rsidR="0023508B">
        <w:rPr>
          <w:rFonts w:ascii="Calibri" w:eastAsia="Calibri" w:hAnsi="Calibri" w:cs="Calibri"/>
          <w:sz w:val="24"/>
          <w:szCs w:val="24"/>
        </w:rPr>
        <w:t>Polo</w:t>
      </w:r>
      <w:r w:rsidR="00A2285F">
        <w:rPr>
          <w:rFonts w:ascii="Calibri" w:eastAsia="Calibri" w:hAnsi="Calibri" w:cs="Calibri"/>
          <w:sz w:val="24"/>
          <w:szCs w:val="24"/>
        </w:rPr>
        <w:t>vo</w:t>
      </w:r>
      <w:r w:rsidR="0023508B">
        <w:rPr>
          <w:rFonts w:ascii="Calibri" w:eastAsia="Calibri" w:hAnsi="Calibri" w:cs="Calibri"/>
          <w:sz w:val="24"/>
          <w:szCs w:val="24"/>
        </w:rPr>
        <w:t>dova</w:t>
      </w:r>
      <w:proofErr w:type="spellEnd"/>
      <w:r w:rsidR="0023508B">
        <w:rPr>
          <w:rFonts w:ascii="Calibri" w:eastAsia="Calibri" w:hAnsi="Calibri" w:cs="Calibri"/>
          <w:sz w:val="24"/>
          <w:szCs w:val="24"/>
        </w:rPr>
        <w:t xml:space="preserve"> method </w:t>
      </w:r>
      <w:r>
        <w:rPr>
          <w:rFonts w:ascii="Calibri" w:eastAsia="Calibri" w:hAnsi="Calibri" w:cs="Calibri"/>
          <w:sz w:val="24"/>
          <w:szCs w:val="24"/>
        </w:rPr>
        <w:t>analysis (</w:t>
      </w:r>
      <m:oMath>
        <m:r>
          <w:rPr>
            <w:rFonts w:ascii="Cambria Math" w:hAnsi="Cambria Math"/>
          </w:rPr>
          <m:t>ρ</m:t>
        </m:r>
        <m:r>
          <m:rPr>
            <m:sty m:val="p"/>
          </m:rPr>
          <w:rPr>
            <w:rFonts w:ascii="Cambria Math" w:eastAsia="Calibri" w:hAnsi="Cambria Math" w:cs="Calibri"/>
            <w:sz w:val="24"/>
            <w:szCs w:val="24"/>
          </w:rPr>
          <m:t>=0.07</m:t>
        </m:r>
      </m:oMath>
      <w:r>
        <w:rPr>
          <w:rFonts w:ascii="Calibri" w:eastAsia="Calibri" w:hAnsi="Calibri" w:cs="Calibri"/>
          <w:sz w:val="24"/>
          <w:szCs w:val="24"/>
        </w:rPr>
        <w:t>,p=0.44).</w:t>
      </w:r>
      <w:bookmarkStart w:id="1" w:name="_GoBack"/>
      <w:bookmarkEnd w:id="1"/>
    </w:p>
    <w:p w14:paraId="00000051" w14:textId="02876347" w:rsidR="00E03F53" w:rsidRPr="00D90931" w:rsidRDefault="00860E01">
      <w:pPr>
        <w:spacing w:before="240"/>
        <w:ind w:right="-20"/>
        <w:rPr>
          <w:rFonts w:ascii="Calibri" w:eastAsia="Calibri" w:hAnsi="Calibri" w:cs="Calibri"/>
          <w:sz w:val="24"/>
          <w:szCs w:val="24"/>
        </w:rPr>
      </w:pPr>
      <w:r w:rsidRPr="0056261D">
        <w:rPr>
          <w:rFonts w:ascii="Calibri" w:eastAsia="Calibri" w:hAnsi="Calibri" w:cs="Calibri"/>
          <w:b/>
          <w:sz w:val="24"/>
          <w:szCs w:val="24"/>
        </w:rPr>
        <w:t xml:space="preserve">Figure 10: </w:t>
      </w:r>
      <w:r w:rsidR="003337F5" w:rsidRPr="0056261D">
        <w:rPr>
          <w:rFonts w:ascii="Calibri" w:eastAsia="Calibri" w:hAnsi="Calibri" w:cs="Calibri"/>
          <w:b/>
          <w:sz w:val="24"/>
          <w:szCs w:val="24"/>
        </w:rPr>
        <w:t>MRR: evidence for senescence.</w:t>
      </w:r>
      <w:r w:rsidR="003337F5" w:rsidRPr="00D90931">
        <w:rPr>
          <w:rFonts w:ascii="Calibri" w:eastAsia="Calibri" w:hAnsi="Calibri" w:cs="Calibri"/>
          <w:sz w:val="24"/>
          <w:szCs w:val="24"/>
        </w:rPr>
        <w:t xml:space="preserve"> Here, we consider the predictive accuracy of age-dependent models of mortality versus the exponential model by species. The predictive accuracy was determined using K-Fold cross-validation as described in SOM; the measure of accuracy presented here by the central dots is the difference in estimated expected log pointwise predictive density compared to the exponential model. The lower and upper whiskers represent the lower and upper bounds of the 95% confidence interval in predictive accuracy. The species have been ordered so that those with the highest average predictive accuracy across all age-dependent models compared to the exponential model appear at the top. If all </w:t>
      </w:r>
      <w:r w:rsidR="003337F5" w:rsidRPr="00D90931">
        <w:rPr>
          <w:rFonts w:ascii="Calibri" w:eastAsia="Calibri" w:hAnsi="Calibri" w:cs="Calibri"/>
          <w:sz w:val="24"/>
          <w:szCs w:val="24"/>
        </w:rPr>
        <w:lastRenderedPageBreak/>
        <w:t xml:space="preserve">age-dependent models outperform the exponential, we deem this as evidence for age-dependent mortality (`+'); if a subsample of models perform better, we deem the evidence ambiguous (`?'); and if no age-dependent model exceeds the performance of the exponential, we conclude no evidence in </w:t>
      </w:r>
      <w:proofErr w:type="spellStart"/>
      <w:r w:rsidR="003337F5" w:rsidRPr="00D90931">
        <w:rPr>
          <w:rFonts w:ascii="Calibri" w:eastAsia="Calibri" w:hAnsi="Calibri" w:cs="Calibri"/>
          <w:sz w:val="24"/>
          <w:szCs w:val="24"/>
        </w:rPr>
        <w:t>favour</w:t>
      </w:r>
      <w:proofErr w:type="spellEnd"/>
      <w:r w:rsidR="003337F5" w:rsidRPr="00D90931">
        <w:rPr>
          <w:rFonts w:ascii="Calibri" w:eastAsia="Calibri" w:hAnsi="Calibri" w:cs="Calibri"/>
          <w:sz w:val="24"/>
          <w:szCs w:val="24"/>
        </w:rPr>
        <w:t xml:space="preserve"> of senescence (`-').</w:t>
      </w:r>
    </w:p>
    <w:p w14:paraId="6BB18DD0" w14:textId="77777777" w:rsidR="00860E01" w:rsidRDefault="00860E01">
      <w:pPr>
        <w:spacing w:before="240"/>
        <w:ind w:right="-20"/>
        <w:rPr>
          <w:rFonts w:ascii="Calibri" w:eastAsia="Calibri" w:hAnsi="Calibri" w:cs="Calibri"/>
          <w:color w:val="00000A"/>
          <w:sz w:val="28"/>
          <w:szCs w:val="28"/>
        </w:rPr>
      </w:pPr>
    </w:p>
    <w:p w14:paraId="00000052" w14:textId="77777777" w:rsidR="00E03F53" w:rsidRDefault="00D47927">
      <w:pPr>
        <w:spacing w:before="240" w:line="22" w:lineRule="auto"/>
        <w:rPr>
          <w:rFonts w:ascii="Calibri" w:eastAsia="Calibri" w:hAnsi="Calibri" w:cs="Calibri"/>
          <w:b/>
          <w:sz w:val="24"/>
          <w:szCs w:val="24"/>
        </w:rPr>
      </w:pPr>
      <w:r>
        <w:rPr>
          <w:rFonts w:ascii="Calibri" w:eastAsia="Calibri" w:hAnsi="Calibri" w:cs="Calibri"/>
          <w:b/>
          <w:sz w:val="24"/>
          <w:szCs w:val="24"/>
        </w:rPr>
        <w:t>Discussion</w:t>
      </w:r>
    </w:p>
    <w:p w14:paraId="10B649FE" w14:textId="4C89861D" w:rsidR="009E2002" w:rsidRDefault="00D47927">
      <w:pPr>
        <w:spacing w:before="240"/>
        <w:rPr>
          <w:rFonts w:ascii="Calibri" w:eastAsia="Calibri" w:hAnsi="Calibri" w:cs="Calibri"/>
          <w:sz w:val="24"/>
          <w:szCs w:val="24"/>
        </w:rPr>
      </w:pPr>
      <w:r>
        <w:rPr>
          <w:rFonts w:ascii="Calibri" w:eastAsia="Calibri" w:hAnsi="Calibri" w:cs="Calibri"/>
          <w:sz w:val="24"/>
          <w:szCs w:val="24"/>
        </w:rPr>
        <w:t xml:space="preserve">In this study, we </w:t>
      </w:r>
      <w:proofErr w:type="spellStart"/>
      <w:r>
        <w:rPr>
          <w:rFonts w:ascii="Calibri" w:eastAsia="Calibri" w:hAnsi="Calibri" w:cs="Calibri"/>
          <w:sz w:val="24"/>
          <w:szCs w:val="24"/>
        </w:rPr>
        <w:t>analysed</w:t>
      </w:r>
      <w:proofErr w:type="spellEnd"/>
      <w:r>
        <w:rPr>
          <w:rFonts w:ascii="Calibri" w:eastAsia="Calibri" w:hAnsi="Calibri" w:cs="Calibri"/>
          <w:sz w:val="24"/>
          <w:szCs w:val="24"/>
        </w:rPr>
        <w:t xml:space="preserve"> a database of mark-release-recapture experiments and two other databases of female mosquito dissection experiments. Our approach enabled us to pool information from disparate experiments, which individually estimate lifespan with considerable uncertainty, to obtain estimates </w:t>
      </w:r>
      <w:r w:rsidR="0023508B">
        <w:rPr>
          <w:rFonts w:ascii="Calibri" w:eastAsia="Calibri" w:hAnsi="Calibri" w:cs="Calibri"/>
          <w:sz w:val="24"/>
          <w:szCs w:val="24"/>
        </w:rPr>
        <w:t>at the species and genus levels</w:t>
      </w:r>
      <w:r>
        <w:rPr>
          <w:rFonts w:ascii="Calibri" w:eastAsia="Calibri" w:hAnsi="Calibri" w:cs="Calibri"/>
          <w:sz w:val="24"/>
          <w:szCs w:val="24"/>
        </w:rPr>
        <w:t xml:space="preserve">. Most of the estimated lifespans were less than 10 days, which is shorter than the EIPs of several important mosquito borne diseases including malaria and Zika. This suggests that relatively few mosquitoes live long enough to transmit these diseases </w:t>
      </w:r>
      <w:r w:rsidR="0076582A">
        <w:rPr>
          <w:rFonts w:ascii="Calibri" w:eastAsia="Calibri" w:hAnsi="Calibri" w:cs="Calibri"/>
          <w:sz w:val="24"/>
          <w:szCs w:val="24"/>
        </w:rPr>
        <w:t xml:space="preserve">(see, for example, Clements and Paterson, 1981) </w:t>
      </w:r>
      <w:r>
        <w:rPr>
          <w:rFonts w:ascii="Calibri" w:eastAsia="Calibri" w:hAnsi="Calibri" w:cs="Calibri"/>
          <w:sz w:val="24"/>
          <w:szCs w:val="24"/>
        </w:rPr>
        <w:t xml:space="preserve">and highlights the importance of interventions that act to reduce adult lifespan. A further result, from </w:t>
      </w:r>
      <w:proofErr w:type="spellStart"/>
      <w:r>
        <w:rPr>
          <w:rFonts w:ascii="Calibri" w:eastAsia="Calibri" w:hAnsi="Calibri" w:cs="Calibri"/>
          <w:sz w:val="24"/>
          <w:szCs w:val="24"/>
        </w:rPr>
        <w:t>Detinova</w:t>
      </w:r>
      <w:proofErr w:type="spellEnd"/>
      <w:r>
        <w:rPr>
          <w:rFonts w:ascii="Calibri" w:eastAsia="Calibri" w:hAnsi="Calibri" w:cs="Calibri"/>
          <w:sz w:val="24"/>
          <w:szCs w:val="24"/>
        </w:rPr>
        <w:t xml:space="preserve"> dissection data, was that applying insecticides in the environment markedly reduces the lifespan of adult Anopheline mosquitoes</w:t>
      </w:r>
      <w:r w:rsidR="00DD33AE">
        <w:rPr>
          <w:rFonts w:ascii="Calibri" w:eastAsia="Calibri" w:hAnsi="Calibri" w:cs="Calibri"/>
          <w:sz w:val="24"/>
          <w:szCs w:val="24"/>
        </w:rPr>
        <w:t xml:space="preserve">, which is </w:t>
      </w:r>
      <w:r w:rsidR="00C67B97">
        <w:rPr>
          <w:rFonts w:ascii="Calibri" w:eastAsia="Calibri" w:hAnsi="Calibri" w:cs="Calibri"/>
          <w:sz w:val="24"/>
          <w:szCs w:val="24"/>
        </w:rPr>
        <w:t xml:space="preserve">widely thought to be </w:t>
      </w:r>
      <w:r w:rsidR="00DD33AE">
        <w:rPr>
          <w:rFonts w:ascii="Calibri" w:eastAsia="Calibri" w:hAnsi="Calibri" w:cs="Calibri"/>
          <w:sz w:val="24"/>
          <w:szCs w:val="24"/>
        </w:rPr>
        <w:t xml:space="preserve">the main mode of action behind the success of insecticide treated </w:t>
      </w:r>
      <w:proofErr w:type="spellStart"/>
      <w:r w:rsidR="00DD33AE">
        <w:rPr>
          <w:rFonts w:ascii="Calibri" w:eastAsia="Calibri" w:hAnsi="Calibri" w:cs="Calibri"/>
          <w:sz w:val="24"/>
          <w:szCs w:val="24"/>
        </w:rPr>
        <w:t>bednets</w:t>
      </w:r>
      <w:proofErr w:type="spellEnd"/>
      <w:r w:rsidR="00DD33AE">
        <w:rPr>
          <w:rFonts w:ascii="Calibri" w:eastAsia="Calibri" w:hAnsi="Calibri" w:cs="Calibri"/>
          <w:sz w:val="24"/>
          <w:szCs w:val="24"/>
        </w:rPr>
        <w:t xml:space="preserve"> in sub-Saharan Africa </w:t>
      </w:r>
      <w:r w:rsidR="00267810">
        <w:rPr>
          <w:rFonts w:ascii="Calibri" w:eastAsia="Calibri" w:hAnsi="Calibri" w:cs="Calibri"/>
          <w:sz w:val="24"/>
          <w:szCs w:val="24"/>
        </w:rPr>
        <w:fldChar w:fldCharType="begin"/>
      </w:r>
      <w:r w:rsidR="00267810">
        <w:rPr>
          <w:rFonts w:ascii="Calibri" w:eastAsia="Calibri" w:hAnsi="Calibri" w:cs="Calibri"/>
          <w:sz w:val="24"/>
          <w:szCs w:val="24"/>
        </w:rPr>
        <w:instrText xml:space="preserve"> ADDIN EN.CITE &lt;EndNote&gt;&lt;Cite&gt;&lt;Author&gt;Bhatt&lt;/Author&gt;&lt;Year&gt;2015&lt;/Year&gt;&lt;RecNum&gt;16&lt;/RecNum&gt;&lt;DisplayText&gt;(Bhatt, Weiss et al. 2015)&lt;/DisplayText&gt;&lt;record&gt;&lt;rec-number&gt;16&lt;/rec-number&gt;&lt;foreign-keys&gt;&lt;key app="EN" db-id="zwtzeext2wxt59e9zrn5dx9sezwpptfs9dd9" timestamp="1653050648"&gt;16&lt;/key&gt;&lt;/foreign-keys&gt;&lt;ref-type name="Journal Article"&gt;17&lt;/ref-type&gt;&lt;contributors&gt;&lt;authors&gt;&lt;author&gt;Bhatt, Samir&lt;/author&gt;&lt;author&gt;Weiss, DJ&lt;/author&gt;&lt;author&gt;Cameron, E&lt;/author&gt;&lt;author&gt;Bisanzio, D&lt;/author&gt;&lt;author&gt;Mappin, B&lt;/author&gt;&lt;author&gt;Dalrymple, U&lt;/author&gt;&lt;author&gt;Battle, KE&lt;/author&gt;&lt;author&gt;Moyes, CL&lt;/author&gt;&lt;author&gt;Henry, A&lt;/author&gt;&lt;author&gt;Eckhoff, PA&lt;/author&gt;&lt;/authors&gt;&lt;/contributors&gt;&lt;titles&gt;&lt;title&gt;The effect of malaria control on Plasmodium falciparum in Africa between 2000 and 2015&lt;/title&gt;&lt;secondary-title&gt;Nature&lt;/secondary-title&gt;&lt;/titles&gt;&lt;periodical&gt;&lt;full-title&gt;Nature&lt;/full-title&gt;&lt;/periodical&gt;&lt;pages&gt;207-211&lt;/pages&gt;&lt;volume&gt;526&lt;/volume&gt;&lt;number&gt;7572&lt;/number&gt;&lt;dates&gt;&lt;year&gt;2015&lt;/year&gt;&lt;/dates&gt;&lt;isbn&gt;1476-4687&lt;/isbn&gt;&lt;urls&gt;&lt;/urls&gt;&lt;/record&gt;&lt;/Cite&gt;&lt;/EndNote&gt;</w:instrText>
      </w:r>
      <w:r w:rsidR="00267810">
        <w:rPr>
          <w:rFonts w:ascii="Calibri" w:eastAsia="Calibri" w:hAnsi="Calibri" w:cs="Calibri"/>
          <w:sz w:val="24"/>
          <w:szCs w:val="24"/>
        </w:rPr>
        <w:fldChar w:fldCharType="separate"/>
      </w:r>
      <w:r w:rsidR="00267810">
        <w:rPr>
          <w:rFonts w:ascii="Calibri" w:eastAsia="Calibri" w:hAnsi="Calibri" w:cs="Calibri"/>
          <w:noProof/>
          <w:sz w:val="24"/>
          <w:szCs w:val="24"/>
        </w:rPr>
        <w:t>(Bhatt, Weiss et al. 2015)</w:t>
      </w:r>
      <w:r w:rsidR="00267810">
        <w:rPr>
          <w:rFonts w:ascii="Calibri" w:eastAsia="Calibri" w:hAnsi="Calibri" w:cs="Calibri"/>
          <w:sz w:val="24"/>
          <w:szCs w:val="24"/>
        </w:rPr>
        <w:fldChar w:fldCharType="end"/>
      </w:r>
      <w:r>
        <w:rPr>
          <w:rFonts w:ascii="Calibri" w:eastAsia="Calibri" w:hAnsi="Calibri" w:cs="Calibri"/>
          <w:sz w:val="24"/>
          <w:szCs w:val="24"/>
        </w:rPr>
        <w:t>.</w:t>
      </w:r>
    </w:p>
    <w:p w14:paraId="00000053" w14:textId="455E9891" w:rsidR="00E03F53" w:rsidRDefault="009E2002">
      <w:pPr>
        <w:spacing w:before="240"/>
        <w:rPr>
          <w:rFonts w:ascii="Calibri" w:eastAsia="Calibri" w:hAnsi="Calibri" w:cs="Calibri"/>
          <w:sz w:val="24"/>
          <w:szCs w:val="24"/>
        </w:rPr>
      </w:pPr>
      <w:r>
        <w:rPr>
          <w:rFonts w:ascii="Calibri" w:eastAsia="Calibri" w:hAnsi="Calibri" w:cs="Calibri"/>
          <w:sz w:val="24"/>
          <w:szCs w:val="24"/>
        </w:rPr>
        <w:t xml:space="preserve">We used Bayesian hierarchical models to partition the variance in the data across different taxonomic ranks. The MRR analysis suggested that most variance in lifespan occurs at the level of the genus rather than the species, yet the reverse was true of the </w:t>
      </w:r>
      <w:proofErr w:type="spellStart"/>
      <w:r>
        <w:rPr>
          <w:rFonts w:ascii="Calibri" w:eastAsia="Calibri" w:hAnsi="Calibri" w:cs="Calibri"/>
          <w:sz w:val="24"/>
          <w:szCs w:val="24"/>
        </w:rPr>
        <w:t>Polovodova</w:t>
      </w:r>
      <w:proofErr w:type="spellEnd"/>
      <w:r>
        <w:rPr>
          <w:rFonts w:ascii="Calibri" w:eastAsia="Calibri" w:hAnsi="Calibri" w:cs="Calibri"/>
          <w:sz w:val="24"/>
          <w:szCs w:val="24"/>
        </w:rPr>
        <w:t xml:space="preserve"> analysis. Moreover, these two analyses did not agree on the ordering of genera in terms of lifespan, with MRR data indicating that </w:t>
      </w:r>
      <w:r w:rsidRPr="00A545ED">
        <w:rPr>
          <w:rFonts w:ascii="Calibri" w:eastAsia="Calibri" w:hAnsi="Calibri" w:cs="Calibri"/>
          <w:i/>
          <w:iCs/>
          <w:sz w:val="24"/>
          <w:szCs w:val="24"/>
        </w:rPr>
        <w:t>Culex</w:t>
      </w:r>
      <w:r>
        <w:rPr>
          <w:rFonts w:ascii="Calibri" w:eastAsia="Calibri" w:hAnsi="Calibri" w:cs="Calibri"/>
          <w:sz w:val="24"/>
          <w:szCs w:val="24"/>
        </w:rPr>
        <w:t xml:space="preserve"> mosquitoes are on average the shortest lived and </w:t>
      </w:r>
      <w:proofErr w:type="spellStart"/>
      <w:r w:rsidRPr="00A545ED">
        <w:rPr>
          <w:rFonts w:ascii="Calibri" w:eastAsia="Calibri" w:hAnsi="Calibri" w:cs="Calibri"/>
          <w:i/>
          <w:iCs/>
          <w:sz w:val="24"/>
          <w:szCs w:val="24"/>
        </w:rPr>
        <w:t>Aedes</w:t>
      </w:r>
      <w:proofErr w:type="spellEnd"/>
      <w:r>
        <w:rPr>
          <w:rFonts w:ascii="Calibri" w:eastAsia="Calibri" w:hAnsi="Calibri" w:cs="Calibri"/>
          <w:sz w:val="24"/>
          <w:szCs w:val="24"/>
        </w:rPr>
        <w:t xml:space="preserve"> the longest, while </w:t>
      </w:r>
      <w:proofErr w:type="spellStart"/>
      <w:r>
        <w:rPr>
          <w:rFonts w:ascii="Calibri" w:eastAsia="Calibri" w:hAnsi="Calibri" w:cs="Calibri"/>
          <w:sz w:val="24"/>
          <w:szCs w:val="24"/>
        </w:rPr>
        <w:t>Polovodova</w:t>
      </w:r>
      <w:proofErr w:type="spellEnd"/>
      <w:r>
        <w:rPr>
          <w:rFonts w:ascii="Calibri" w:eastAsia="Calibri" w:hAnsi="Calibri" w:cs="Calibri"/>
          <w:sz w:val="24"/>
          <w:szCs w:val="24"/>
        </w:rPr>
        <w:t xml:space="preserve"> finding </w:t>
      </w:r>
      <w:proofErr w:type="spellStart"/>
      <w:r w:rsidRPr="00A545ED">
        <w:rPr>
          <w:rFonts w:ascii="Calibri" w:eastAsia="Calibri" w:hAnsi="Calibri" w:cs="Calibri"/>
          <w:i/>
          <w:iCs/>
          <w:sz w:val="24"/>
          <w:szCs w:val="24"/>
        </w:rPr>
        <w:t>Aedes</w:t>
      </w:r>
      <w:proofErr w:type="spellEnd"/>
      <w:r>
        <w:rPr>
          <w:rFonts w:ascii="Calibri" w:eastAsia="Calibri" w:hAnsi="Calibri" w:cs="Calibri"/>
          <w:sz w:val="24"/>
          <w:szCs w:val="24"/>
        </w:rPr>
        <w:t xml:space="preserve"> to be the shortest lived and </w:t>
      </w:r>
      <w:r w:rsidRPr="00A545ED">
        <w:rPr>
          <w:rFonts w:ascii="Calibri" w:eastAsia="Calibri" w:hAnsi="Calibri" w:cs="Calibri"/>
          <w:i/>
          <w:iCs/>
          <w:sz w:val="24"/>
          <w:szCs w:val="24"/>
        </w:rPr>
        <w:t>Anopheles</w:t>
      </w:r>
      <w:r>
        <w:rPr>
          <w:rFonts w:ascii="Calibri" w:eastAsia="Calibri" w:hAnsi="Calibri" w:cs="Calibri"/>
          <w:sz w:val="24"/>
          <w:szCs w:val="24"/>
        </w:rPr>
        <w:t xml:space="preserve"> the longest. The </w:t>
      </w:r>
      <w:proofErr w:type="spellStart"/>
      <w:r>
        <w:rPr>
          <w:rFonts w:ascii="Calibri" w:eastAsia="Calibri" w:hAnsi="Calibri" w:cs="Calibri"/>
          <w:sz w:val="24"/>
          <w:szCs w:val="24"/>
        </w:rPr>
        <w:t>Detinova</w:t>
      </w:r>
      <w:proofErr w:type="spellEnd"/>
      <w:r>
        <w:rPr>
          <w:rFonts w:ascii="Calibri" w:eastAsia="Calibri" w:hAnsi="Calibri" w:cs="Calibri"/>
          <w:sz w:val="24"/>
          <w:szCs w:val="24"/>
        </w:rPr>
        <w:t xml:space="preserve"> data, which was limited to Anopheline species, indicated that there is more variation at the species than species-complex level. These inconsistencies may indicate that the assumptions underpinning the analyses were violated; it could also be that differences in the environment were more important than phylogeny in determining the lifespan of mosquitoes in a given population.</w:t>
      </w:r>
    </w:p>
    <w:p w14:paraId="1F216F80" w14:textId="7B4D4F55" w:rsidR="00C26D9A" w:rsidRDefault="00C26D9A">
      <w:pPr>
        <w:spacing w:before="240"/>
        <w:rPr>
          <w:rFonts w:ascii="Calibri" w:eastAsia="Calibri" w:hAnsi="Calibri" w:cs="Calibri"/>
          <w:sz w:val="24"/>
          <w:szCs w:val="24"/>
        </w:rPr>
      </w:pPr>
      <w:r>
        <w:rPr>
          <w:rFonts w:ascii="Calibri" w:eastAsia="Calibri" w:hAnsi="Calibri" w:cs="Calibri"/>
          <w:sz w:val="24"/>
          <w:szCs w:val="24"/>
        </w:rPr>
        <w:t xml:space="preserve">It is also possible that study design hampered our ability to </w:t>
      </w:r>
      <w:r w:rsidR="009E2002">
        <w:rPr>
          <w:rFonts w:ascii="Calibri" w:eastAsia="Calibri" w:hAnsi="Calibri" w:cs="Calibri"/>
          <w:sz w:val="24"/>
          <w:szCs w:val="24"/>
        </w:rPr>
        <w:t xml:space="preserve">reliably </w:t>
      </w:r>
      <w:r>
        <w:rPr>
          <w:rFonts w:ascii="Calibri" w:eastAsia="Calibri" w:hAnsi="Calibri" w:cs="Calibri"/>
          <w:sz w:val="24"/>
          <w:szCs w:val="24"/>
        </w:rPr>
        <w:t xml:space="preserve">estimate lifespan. To investigate this, we </w:t>
      </w:r>
      <w:r w:rsidR="00F42B17">
        <w:rPr>
          <w:rFonts w:ascii="Calibri" w:eastAsia="Calibri" w:hAnsi="Calibri" w:cs="Calibri"/>
          <w:sz w:val="24"/>
          <w:szCs w:val="24"/>
        </w:rPr>
        <w:t>used</w:t>
      </w:r>
      <w:r>
        <w:rPr>
          <w:rFonts w:ascii="Calibri" w:eastAsia="Calibri" w:hAnsi="Calibri" w:cs="Calibri"/>
          <w:sz w:val="24"/>
          <w:szCs w:val="24"/>
        </w:rPr>
        <w:t xml:space="preserve"> Monte Carlo simulation</w:t>
      </w:r>
      <w:r w:rsidR="00F42B17">
        <w:rPr>
          <w:rFonts w:ascii="Calibri" w:eastAsia="Calibri" w:hAnsi="Calibri" w:cs="Calibri"/>
          <w:sz w:val="24"/>
          <w:szCs w:val="24"/>
        </w:rPr>
        <w:t>s</w:t>
      </w:r>
      <w:r>
        <w:rPr>
          <w:rFonts w:ascii="Calibri" w:eastAsia="Calibri" w:hAnsi="Calibri" w:cs="Calibri"/>
          <w:sz w:val="24"/>
          <w:szCs w:val="24"/>
        </w:rPr>
        <w:t xml:space="preserve"> to determine how accurately mosquito lifespan could be estimated in an “ideal’’ MRR experiment, where mosquitoes are </w:t>
      </w:r>
      <w:r w:rsidR="00F44C1D">
        <w:rPr>
          <w:rFonts w:ascii="Calibri" w:eastAsia="Calibri" w:hAnsi="Calibri" w:cs="Calibri"/>
          <w:sz w:val="24"/>
          <w:szCs w:val="24"/>
        </w:rPr>
        <w:t>neither</w:t>
      </w:r>
      <w:r>
        <w:rPr>
          <w:rFonts w:ascii="Calibri" w:eastAsia="Calibri" w:hAnsi="Calibri" w:cs="Calibri"/>
          <w:sz w:val="24"/>
          <w:szCs w:val="24"/>
        </w:rPr>
        <w:t xml:space="preserve"> affected by marking nor emigrate out of the study area (see SOM for full details). Our analysis showed that many experiments included in the database had such short study durations or released so few marked mosquitoes that lifespan would be inaccurately estimated due to </w:t>
      </w:r>
      <w:r>
        <w:rPr>
          <w:rFonts w:ascii="Calibri" w:eastAsia="Calibri" w:hAnsi="Calibri" w:cs="Calibri"/>
          <w:sz w:val="24"/>
          <w:szCs w:val="24"/>
        </w:rPr>
        <w:lastRenderedPageBreak/>
        <w:t xml:space="preserve">overwhelming sampling noise (Fig. S6). This may explain why there is so much study level variance in our MRR meta-analysis. Though statistical power can be increased by pooling data across experiments, as we have done here, this is an inefficient approach to </w:t>
      </w:r>
      <w:r w:rsidR="00F44C1D">
        <w:rPr>
          <w:rFonts w:ascii="Calibri" w:eastAsia="Calibri" w:hAnsi="Calibri" w:cs="Calibri"/>
          <w:sz w:val="24"/>
          <w:szCs w:val="24"/>
        </w:rPr>
        <w:t>studying</w:t>
      </w:r>
      <w:r>
        <w:rPr>
          <w:rFonts w:ascii="Calibri" w:eastAsia="Calibri" w:hAnsi="Calibri" w:cs="Calibri"/>
          <w:sz w:val="24"/>
          <w:szCs w:val="24"/>
        </w:rPr>
        <w:t xml:space="preserve"> mosquito longevity. Our Monte Carlo simulations suggest that it is more worthwhile to perform a small number of ambitious MRR experiments, where many mosquitoes are released and recapture efforts last for at least two weeks, than a large number of more modest experiments.</w:t>
      </w:r>
    </w:p>
    <w:p w14:paraId="00000058" w14:textId="53A5D84A" w:rsidR="00E03F53" w:rsidRDefault="00275839">
      <w:pPr>
        <w:spacing w:before="240"/>
        <w:rPr>
          <w:rFonts w:ascii="Calibri" w:eastAsia="Calibri" w:hAnsi="Calibri" w:cs="Calibri"/>
          <w:sz w:val="24"/>
          <w:szCs w:val="24"/>
        </w:rPr>
      </w:pPr>
      <w:r>
        <w:rPr>
          <w:rFonts w:ascii="Calibri" w:eastAsia="Calibri" w:hAnsi="Calibri" w:cs="Calibri"/>
          <w:sz w:val="24"/>
          <w:szCs w:val="24"/>
        </w:rPr>
        <w:t xml:space="preserve">Even in larger scale experiments, </w:t>
      </w:r>
      <w:r w:rsidR="00D47927">
        <w:rPr>
          <w:rFonts w:ascii="Calibri" w:eastAsia="Calibri" w:hAnsi="Calibri" w:cs="Calibri"/>
          <w:sz w:val="24"/>
          <w:szCs w:val="24"/>
        </w:rPr>
        <w:t xml:space="preserve">MRR </w:t>
      </w:r>
      <w:r w:rsidR="00C26D9A">
        <w:rPr>
          <w:rFonts w:ascii="Calibri" w:eastAsia="Calibri" w:hAnsi="Calibri" w:cs="Calibri"/>
          <w:sz w:val="24"/>
          <w:szCs w:val="24"/>
        </w:rPr>
        <w:t>may</w:t>
      </w:r>
      <w:r w:rsidR="00D47927">
        <w:rPr>
          <w:rFonts w:ascii="Calibri" w:eastAsia="Calibri" w:hAnsi="Calibri" w:cs="Calibri"/>
          <w:sz w:val="24"/>
          <w:szCs w:val="24"/>
        </w:rPr>
        <w:t xml:space="preserve"> underestimate lifespan for two reasons. First, laboratory experiments have demonstrated that marking can reduce survival </w:t>
      </w:r>
      <w:r w:rsidR="00267810">
        <w:rPr>
          <w:rFonts w:ascii="Calibri" w:eastAsia="Calibri" w:hAnsi="Calibri" w:cs="Calibri"/>
          <w:sz w:val="24"/>
          <w:szCs w:val="24"/>
        </w:rPr>
        <w:fldChar w:fldCharType="begin"/>
      </w:r>
      <w:r w:rsidR="00267810">
        <w:rPr>
          <w:rFonts w:ascii="Calibri" w:eastAsia="Calibri" w:hAnsi="Calibri" w:cs="Calibri"/>
          <w:sz w:val="24"/>
          <w:szCs w:val="24"/>
        </w:rPr>
        <w:instrText xml:space="preserve"> ADDIN EN.CITE &lt;EndNote&gt;&lt;Cite&gt;&lt;Author&gt;Verhulst&lt;/Author&gt;&lt;Year&gt;2013&lt;/Year&gt;&lt;RecNum&gt;17&lt;/RecNum&gt;&lt;DisplayText&gt;(Verhulst, Loonen et al. 2013)&lt;/DisplayText&gt;&lt;record&gt;&lt;rec-number&gt;17&lt;/rec-number&gt;&lt;foreign-keys&gt;&lt;key app="EN" db-id="zwtzeext2wxt59e9zrn5dx9sezwpptfs9dd9" timestamp="1653050648"&gt;17&lt;/key&gt;&lt;/foreign-keys&gt;&lt;ref-type name="Journal Article"&gt;17&lt;/ref-type&gt;&lt;contributors&gt;&lt;authors&gt;&lt;author&gt;Verhulst, Niels O&lt;/author&gt;&lt;author&gt;Loonen, Jeanine ACM&lt;/author&gt;&lt;author&gt;Takken, Willem&lt;/author&gt;&lt;author&gt;vectors&lt;/author&gt;&lt;/authors&gt;&lt;/contributors&gt;&lt;titles&gt;&lt;title&gt;Advances in methods for colour marking of mosquitoes&lt;/title&gt;&lt;secondary-title&gt;Parasites &amp;amp; vectors&lt;/secondary-title&gt;&lt;/titles&gt;&lt;periodical&gt;&lt;full-title&gt;Parasites &amp;amp; vectors&lt;/full-title&gt;&lt;/periodical&gt;&lt;pages&gt;1-7&lt;/pages&gt;&lt;volume&gt;6&lt;/volume&gt;&lt;number&gt;1&lt;/number&gt;&lt;dates&gt;&lt;year&gt;2013&lt;/year&gt;&lt;/dates&gt;&lt;isbn&gt;1756-3305&lt;/isbn&gt;&lt;urls&gt;&lt;/urls&gt;&lt;/record&gt;&lt;/Cite&gt;&lt;/EndNote&gt;</w:instrText>
      </w:r>
      <w:r w:rsidR="00267810">
        <w:rPr>
          <w:rFonts w:ascii="Calibri" w:eastAsia="Calibri" w:hAnsi="Calibri" w:cs="Calibri"/>
          <w:sz w:val="24"/>
          <w:szCs w:val="24"/>
        </w:rPr>
        <w:fldChar w:fldCharType="separate"/>
      </w:r>
      <w:r w:rsidR="00267810">
        <w:rPr>
          <w:rFonts w:ascii="Calibri" w:eastAsia="Calibri" w:hAnsi="Calibri" w:cs="Calibri"/>
          <w:noProof/>
          <w:sz w:val="24"/>
          <w:szCs w:val="24"/>
        </w:rPr>
        <w:t>(Verhulst, Loonen et al. 2013)</w:t>
      </w:r>
      <w:r w:rsidR="00267810">
        <w:rPr>
          <w:rFonts w:ascii="Calibri" w:eastAsia="Calibri" w:hAnsi="Calibri" w:cs="Calibri"/>
          <w:sz w:val="24"/>
          <w:szCs w:val="24"/>
        </w:rPr>
        <w:fldChar w:fldCharType="end"/>
      </w:r>
      <w:r w:rsidR="00D47927">
        <w:rPr>
          <w:rFonts w:ascii="Calibri" w:eastAsia="Calibri" w:hAnsi="Calibri" w:cs="Calibri"/>
          <w:sz w:val="24"/>
          <w:szCs w:val="24"/>
        </w:rPr>
        <w:t xml:space="preserve">. It is difficult to quantify the effect </w:t>
      </w:r>
      <w:r w:rsidR="009A57D3">
        <w:rPr>
          <w:rFonts w:ascii="Calibri" w:eastAsia="Calibri" w:hAnsi="Calibri" w:cs="Calibri"/>
          <w:sz w:val="24"/>
          <w:szCs w:val="24"/>
        </w:rPr>
        <w:t xml:space="preserve">of this on </w:t>
      </w:r>
      <w:r w:rsidR="00D47927">
        <w:rPr>
          <w:rFonts w:ascii="Calibri" w:eastAsia="Calibri" w:hAnsi="Calibri" w:cs="Calibri"/>
          <w:sz w:val="24"/>
          <w:szCs w:val="24"/>
        </w:rPr>
        <w:t>our results because the studies included in the meta-analysis used a variety of marking compounds and methods whose impacts may differ. Second, a marked mosquito that dies and another that disperses out of the study area are both not recaptured, meaning that lifespan will be underestimated by analysis of spatially</w:t>
      </w:r>
      <w:r w:rsidR="009E31F9">
        <w:rPr>
          <w:rFonts w:ascii="Calibri" w:eastAsia="Calibri" w:hAnsi="Calibri" w:cs="Calibri"/>
          <w:sz w:val="24"/>
          <w:szCs w:val="24"/>
        </w:rPr>
        <w:t xml:space="preserve"> </w:t>
      </w:r>
      <w:r w:rsidR="00D47927">
        <w:rPr>
          <w:rFonts w:ascii="Calibri" w:eastAsia="Calibri" w:hAnsi="Calibri" w:cs="Calibri"/>
          <w:sz w:val="24"/>
          <w:szCs w:val="24"/>
        </w:rPr>
        <w:t xml:space="preserve">pooled data. In this study, we did not find a significant association between trapping area and lifespan estimate, </w:t>
      </w:r>
      <w:r w:rsidR="009A57D3">
        <w:rPr>
          <w:rFonts w:ascii="Calibri" w:eastAsia="Calibri" w:hAnsi="Calibri" w:cs="Calibri"/>
          <w:sz w:val="24"/>
          <w:szCs w:val="24"/>
        </w:rPr>
        <w:t>which would be expected if this was a major source of error</w:t>
      </w:r>
      <w:r w:rsidR="00D47927">
        <w:rPr>
          <w:rFonts w:ascii="Calibri" w:eastAsia="Calibri" w:hAnsi="Calibri" w:cs="Calibri"/>
          <w:sz w:val="24"/>
          <w:szCs w:val="24"/>
        </w:rPr>
        <w:t xml:space="preserve">. </w:t>
      </w:r>
    </w:p>
    <w:p w14:paraId="0000005A" w14:textId="3201AA09" w:rsidR="00E03F53" w:rsidRDefault="00D47927">
      <w:pPr>
        <w:spacing w:before="240"/>
        <w:rPr>
          <w:rFonts w:ascii="Calibri" w:eastAsia="Calibri" w:hAnsi="Calibri" w:cs="Calibri"/>
          <w:sz w:val="24"/>
          <w:szCs w:val="24"/>
        </w:rPr>
      </w:pPr>
      <w:r>
        <w:rPr>
          <w:rFonts w:ascii="Calibri" w:eastAsia="Calibri" w:hAnsi="Calibri" w:cs="Calibri"/>
          <w:sz w:val="24"/>
          <w:szCs w:val="24"/>
        </w:rPr>
        <w:t xml:space="preserve">The two dissection methods assume reproductive age (the number of gonotrophic cycles) can be estimated by examining ovariole structure. </w:t>
      </w:r>
      <w:proofErr w:type="spellStart"/>
      <w:r>
        <w:rPr>
          <w:rFonts w:ascii="Calibri" w:eastAsia="Calibri" w:hAnsi="Calibri" w:cs="Calibri"/>
          <w:sz w:val="24"/>
          <w:szCs w:val="24"/>
        </w:rPr>
        <w:t>Polovodova’s</w:t>
      </w:r>
      <w:proofErr w:type="spellEnd"/>
      <w:r>
        <w:rPr>
          <w:rFonts w:ascii="Calibri" w:eastAsia="Calibri" w:hAnsi="Calibri" w:cs="Calibri"/>
          <w:sz w:val="24"/>
          <w:szCs w:val="24"/>
        </w:rPr>
        <w:t xml:space="preserve"> method provides a direct count of the number of cycles</w:t>
      </w:r>
      <w:r w:rsidR="009A57D3">
        <w:rPr>
          <w:rFonts w:ascii="Calibri" w:eastAsia="Calibri" w:hAnsi="Calibri" w:cs="Calibri"/>
          <w:sz w:val="24"/>
          <w:szCs w:val="24"/>
        </w:rPr>
        <w:t xml:space="preserve"> and</w:t>
      </w:r>
      <w:r>
        <w:rPr>
          <w:rFonts w:ascii="Calibri" w:eastAsia="Calibri" w:hAnsi="Calibri" w:cs="Calibri"/>
          <w:sz w:val="24"/>
          <w:szCs w:val="24"/>
        </w:rPr>
        <w:t xml:space="preserve"> requires highly skilled dissection techniques </w:t>
      </w:r>
      <w:r w:rsidR="00267810">
        <w:rPr>
          <w:rFonts w:ascii="Calibri" w:eastAsia="Calibri" w:hAnsi="Calibri" w:cs="Calibri"/>
          <w:sz w:val="24"/>
          <w:szCs w:val="24"/>
        </w:rPr>
        <w:fldChar w:fldCharType="begin"/>
      </w:r>
      <w:r w:rsidR="00267810">
        <w:rPr>
          <w:rFonts w:ascii="Calibri" w:eastAsia="Calibri" w:hAnsi="Calibri" w:cs="Calibri"/>
          <w:sz w:val="24"/>
          <w:szCs w:val="24"/>
        </w:rPr>
        <w:instrText xml:space="preserve"> ADDIN EN.CITE &lt;EndNote&gt;&lt;Cite&gt;&lt;Author&gt;Hugo&lt;/Author&gt;&lt;Year&gt;2014&lt;/Year&gt;&lt;RecNum&gt;18&lt;/RecNum&gt;&lt;DisplayText&gt;(Hugo, Quick-Miles et al. 2014)&lt;/DisplayText&gt;&lt;record&gt;&lt;rec-number&gt;18&lt;/rec-number&gt;&lt;foreign-keys&gt;&lt;key app="EN" db-id="zwtzeext2wxt59e9zrn5dx9sezwpptfs9dd9" timestamp="1653050648"&gt;18&lt;/key&gt;&lt;/foreign-keys&gt;&lt;ref-type name="Journal Article"&gt;17&lt;/ref-type&gt;&lt;contributors&gt;&lt;authors&gt;&lt;author&gt;Hugo, Leon Eklund&lt;/author&gt;&lt;author&gt;Quick-Miles, S&lt;/author&gt;&lt;author&gt;Kay, BH&lt;/author&gt;&lt;author&gt;Ryan, PA&lt;/author&gt;&lt;/authors&gt;&lt;/contributors&gt;&lt;titles&gt;&lt;title&gt;Evaluations of mosquito age grading techniques based on morphological changes&lt;/title&gt;&lt;secondary-title&gt;Journal of medical entomology&lt;/secondary-title&gt;&lt;/titles&gt;&lt;periodical&gt;&lt;full-title&gt;Journal of medical entomology&lt;/full-title&gt;&lt;/periodical&gt;&lt;pages&gt;353-369&lt;/pages&gt;&lt;volume&gt;45&lt;/volume&gt;&lt;number&gt;3&lt;/number&gt;&lt;dates&gt;&lt;year&gt;2014&lt;/year&gt;&lt;/dates&gt;&lt;urls&gt;&lt;/urls&gt;&lt;/record&gt;&lt;/Cite&gt;&lt;/EndNote&gt;</w:instrText>
      </w:r>
      <w:r w:rsidR="00267810">
        <w:rPr>
          <w:rFonts w:ascii="Calibri" w:eastAsia="Calibri" w:hAnsi="Calibri" w:cs="Calibri"/>
          <w:sz w:val="24"/>
          <w:szCs w:val="24"/>
        </w:rPr>
        <w:fldChar w:fldCharType="separate"/>
      </w:r>
      <w:r w:rsidR="00267810">
        <w:rPr>
          <w:rFonts w:ascii="Calibri" w:eastAsia="Calibri" w:hAnsi="Calibri" w:cs="Calibri"/>
          <w:noProof/>
          <w:sz w:val="24"/>
          <w:szCs w:val="24"/>
        </w:rPr>
        <w:t>(Hugo, Quick-Miles et al. 2014)</w:t>
      </w:r>
      <w:r w:rsidR="00267810">
        <w:rPr>
          <w:rFonts w:ascii="Calibri" w:eastAsia="Calibri" w:hAnsi="Calibri" w:cs="Calibri"/>
          <w:sz w:val="24"/>
          <w:szCs w:val="24"/>
        </w:rPr>
        <w:fldChar w:fldCharType="end"/>
      </w:r>
      <w:r w:rsidR="00C06CB5">
        <w:rPr>
          <w:rFonts w:ascii="Calibri" w:eastAsia="Calibri" w:hAnsi="Calibri" w:cs="Calibri"/>
          <w:sz w:val="24"/>
          <w:szCs w:val="24"/>
        </w:rPr>
        <w:t>;</w:t>
      </w:r>
      <w:r>
        <w:rPr>
          <w:rFonts w:ascii="Calibri" w:eastAsia="Calibri" w:hAnsi="Calibri" w:cs="Calibri"/>
          <w:sz w:val="24"/>
          <w:szCs w:val="24"/>
        </w:rPr>
        <w:t xml:space="preserve"> even then</w:t>
      </w:r>
      <w:r w:rsidR="00275839">
        <w:rPr>
          <w:rFonts w:ascii="Calibri" w:eastAsia="Calibri" w:hAnsi="Calibri" w:cs="Calibri"/>
          <w:sz w:val="24"/>
          <w:szCs w:val="24"/>
        </w:rPr>
        <w:t>,</w:t>
      </w:r>
      <w:r>
        <w:rPr>
          <w:rFonts w:ascii="Calibri" w:eastAsia="Calibri" w:hAnsi="Calibri" w:cs="Calibri"/>
          <w:sz w:val="24"/>
          <w:szCs w:val="24"/>
        </w:rPr>
        <w:t xml:space="preserve"> the accuracy of the method has been </w:t>
      </w:r>
      <w:r w:rsidR="00C06CB5">
        <w:rPr>
          <w:rFonts w:ascii="Calibri" w:eastAsia="Calibri" w:hAnsi="Calibri" w:cs="Calibri"/>
          <w:sz w:val="24"/>
          <w:szCs w:val="24"/>
        </w:rPr>
        <w:t xml:space="preserve">questioned </w:t>
      </w:r>
      <w:r w:rsidR="00267810">
        <w:rPr>
          <w:rFonts w:ascii="Calibri" w:eastAsia="Calibri" w:hAnsi="Calibri" w:cs="Calibri"/>
          <w:sz w:val="24"/>
          <w:szCs w:val="24"/>
        </w:rPr>
        <w:fldChar w:fldCharType="begin"/>
      </w:r>
      <w:r w:rsidR="00267810">
        <w:rPr>
          <w:rFonts w:ascii="Calibri" w:eastAsia="Calibri" w:hAnsi="Calibri" w:cs="Calibri"/>
          <w:sz w:val="24"/>
          <w:szCs w:val="24"/>
        </w:rPr>
        <w:instrText xml:space="preserve"> ADDIN EN.CITE &lt;EndNote&gt;&lt;Cite&gt;&lt;Author&gt;Fox&lt;/Author&gt;&lt;Year&gt;1994&lt;/Year&gt;&lt;RecNum&gt;14&lt;/RecNum&gt;&lt;DisplayText&gt;(Fox and Brust 1994)&lt;/DisplayText&gt;&lt;record&gt;&lt;rec-number&gt;14&lt;/rec-number&gt;&lt;foreign-keys&gt;&lt;key app="EN" db-id="zwtzeext2wxt59e9zrn5dx9sezwpptfs9dd9" timestamp="1653050648"&gt;14&lt;/key&gt;&lt;/foreign-keys&gt;&lt;ref-type name="Journal Article"&gt;17&lt;/ref-type&gt;&lt;contributors&gt;&lt;authors&gt;&lt;author&gt;Fox, AS&lt;/author&gt;&lt;author&gt;Brust, RA&lt;/author&gt;&lt;/authors&gt;&lt;/contributors&gt;&lt;titles&gt;&lt;title&gt;How do dilatations form in mosquito ovarioles?&lt;/title&gt;&lt;secondary-title&gt;Parasitology Today&lt;/secondary-title&gt;&lt;/titles&gt;&lt;periodical&gt;&lt;full-title&gt;Parasitology Today&lt;/full-title&gt;&lt;/periodical&gt;&lt;pages&gt;19-23&lt;/pages&gt;&lt;volume&gt;10&lt;/volume&gt;&lt;number&gt;1&lt;/number&gt;&lt;dates&gt;&lt;year&gt;1994&lt;/year&gt;&lt;/dates&gt;&lt;isbn&gt;0169-4758&lt;/isbn&gt;&lt;urls&gt;&lt;/urls&gt;&lt;/record&gt;&lt;/Cite&gt;&lt;/EndNote&gt;</w:instrText>
      </w:r>
      <w:r w:rsidR="00267810">
        <w:rPr>
          <w:rFonts w:ascii="Calibri" w:eastAsia="Calibri" w:hAnsi="Calibri" w:cs="Calibri"/>
          <w:sz w:val="24"/>
          <w:szCs w:val="24"/>
        </w:rPr>
        <w:fldChar w:fldCharType="separate"/>
      </w:r>
      <w:r w:rsidR="00267810">
        <w:rPr>
          <w:rFonts w:ascii="Calibri" w:eastAsia="Calibri" w:hAnsi="Calibri" w:cs="Calibri"/>
          <w:noProof/>
          <w:sz w:val="24"/>
          <w:szCs w:val="24"/>
        </w:rPr>
        <w:t>(Fox and Brust 1994)</w:t>
      </w:r>
      <w:r w:rsidR="00267810">
        <w:rPr>
          <w:rFonts w:ascii="Calibri" w:eastAsia="Calibri" w:hAnsi="Calibri" w:cs="Calibri"/>
          <w:sz w:val="24"/>
          <w:szCs w:val="24"/>
        </w:rPr>
        <w:fldChar w:fldCharType="end"/>
      </w:r>
      <w:r>
        <w:rPr>
          <w:rFonts w:ascii="Calibri" w:eastAsia="Calibri" w:hAnsi="Calibri" w:cs="Calibri"/>
          <w:sz w:val="24"/>
          <w:szCs w:val="24"/>
        </w:rPr>
        <w:t xml:space="preserve">. In particular, it becomes harder for a dissector to distinguish the ovariole remnants of previous gonotrophic cycles as a mosquito ages, which may lead to the underestimation of lifespans. </w:t>
      </w:r>
      <w:proofErr w:type="spellStart"/>
      <w:r>
        <w:rPr>
          <w:rFonts w:ascii="Calibri" w:eastAsia="Calibri" w:hAnsi="Calibri" w:cs="Calibri"/>
          <w:sz w:val="24"/>
          <w:szCs w:val="24"/>
        </w:rPr>
        <w:t>Detinova’s</w:t>
      </w:r>
      <w:proofErr w:type="spellEnd"/>
      <w:r>
        <w:rPr>
          <w:rFonts w:ascii="Calibri" w:eastAsia="Calibri" w:hAnsi="Calibri" w:cs="Calibri"/>
          <w:sz w:val="24"/>
          <w:szCs w:val="24"/>
        </w:rPr>
        <w:t xml:space="preserve"> method provides less informati</w:t>
      </w:r>
      <w:r w:rsidR="00C06CB5">
        <w:rPr>
          <w:rFonts w:ascii="Calibri" w:eastAsia="Calibri" w:hAnsi="Calibri" w:cs="Calibri"/>
          <w:sz w:val="24"/>
          <w:szCs w:val="24"/>
        </w:rPr>
        <w:t>on</w:t>
      </w:r>
      <w:r>
        <w:rPr>
          <w:rFonts w:ascii="Calibri" w:eastAsia="Calibri" w:hAnsi="Calibri" w:cs="Calibri"/>
          <w:sz w:val="24"/>
          <w:szCs w:val="24"/>
        </w:rPr>
        <w:t>, yet it is simpler</w:t>
      </w:r>
      <w:r w:rsidR="00A2285F">
        <w:rPr>
          <w:rFonts w:ascii="Calibri" w:eastAsia="Calibri" w:hAnsi="Calibri" w:cs="Calibri"/>
          <w:sz w:val="24"/>
          <w:szCs w:val="24"/>
        </w:rPr>
        <w:t>,</w:t>
      </w:r>
      <w:r>
        <w:rPr>
          <w:rFonts w:ascii="Calibri" w:eastAsia="Calibri" w:hAnsi="Calibri" w:cs="Calibri"/>
          <w:sz w:val="24"/>
          <w:szCs w:val="24"/>
        </w:rPr>
        <w:t xml:space="preserve"> and dissections can be carried out reliably and routinely by most field entomologists, which probably explains its more widespread use.</w:t>
      </w:r>
    </w:p>
    <w:p w14:paraId="0000005B" w14:textId="7AD98BEF" w:rsidR="00E03F53" w:rsidRDefault="00D47927">
      <w:pPr>
        <w:spacing w:before="240"/>
        <w:rPr>
          <w:rFonts w:ascii="Calibri" w:eastAsia="Calibri" w:hAnsi="Calibri" w:cs="Calibri"/>
          <w:sz w:val="24"/>
          <w:szCs w:val="24"/>
        </w:rPr>
      </w:pPr>
      <w:r>
        <w:rPr>
          <w:rFonts w:ascii="Calibri" w:eastAsia="Calibri" w:hAnsi="Calibri" w:cs="Calibri"/>
          <w:sz w:val="24"/>
          <w:szCs w:val="24"/>
        </w:rPr>
        <w:t xml:space="preserve">Lifespan estimates from both dissection methods are sensitive to the assumption that population </w:t>
      </w:r>
      <w:r w:rsidR="00C06CB5">
        <w:rPr>
          <w:rFonts w:ascii="Calibri" w:eastAsia="Calibri" w:hAnsi="Calibri" w:cs="Calibri"/>
          <w:sz w:val="24"/>
          <w:szCs w:val="24"/>
        </w:rPr>
        <w:t xml:space="preserve">size </w:t>
      </w:r>
      <w:r>
        <w:rPr>
          <w:rFonts w:ascii="Calibri" w:eastAsia="Calibri" w:hAnsi="Calibri" w:cs="Calibri"/>
          <w:sz w:val="24"/>
          <w:szCs w:val="24"/>
        </w:rPr>
        <w:t xml:space="preserve">is stable; lifespan will tend to be underestimated if the mosquitoes are collected from a growing population and vice versa. </w:t>
      </w:r>
      <w:r w:rsidR="00C06CB5">
        <w:rPr>
          <w:rFonts w:ascii="Calibri" w:eastAsia="Calibri" w:hAnsi="Calibri" w:cs="Calibri"/>
          <w:sz w:val="24"/>
          <w:szCs w:val="24"/>
        </w:rPr>
        <w:t>W</w:t>
      </w:r>
      <w:r>
        <w:rPr>
          <w:rFonts w:ascii="Calibri" w:eastAsia="Calibri" w:hAnsi="Calibri" w:cs="Calibri"/>
          <w:sz w:val="24"/>
          <w:szCs w:val="24"/>
        </w:rPr>
        <w:t xml:space="preserve">e will have reduced, but not eliminated, this bias by pooling data that were collected at different times of year for each study site where multiple collections were made. It is also possible that lifespan estimates will be affected by the trapping method, which may over-represent some life-stages at the expense of others. Typically, mosquitoes are caught when they attempt to blood-feed, and there are differing opinions about whether nulliparous females are more </w:t>
      </w:r>
      <w:r w:rsidR="00267810">
        <w:rPr>
          <w:rFonts w:ascii="Calibri" w:eastAsia="Calibri" w:hAnsi="Calibri" w:cs="Calibri"/>
          <w:sz w:val="24"/>
          <w:szCs w:val="24"/>
        </w:rPr>
        <w:fldChar w:fldCharType="begin"/>
      </w:r>
      <w:r w:rsidR="00267810">
        <w:rPr>
          <w:rFonts w:ascii="Calibri" w:eastAsia="Calibri" w:hAnsi="Calibri" w:cs="Calibri"/>
          <w:sz w:val="24"/>
          <w:szCs w:val="24"/>
        </w:rPr>
        <w:instrText xml:space="preserve"> ADDIN EN.CITE &lt;EndNote&gt;&lt;Cite&gt;&lt;Author&gt;Clements&lt;/Author&gt;&lt;Year&gt;1981&lt;/Year&gt;&lt;RecNum&gt;8&lt;/RecNum&gt;&lt;DisplayText&gt;(Clements and Paterson 1981)&lt;/DisplayText&gt;&lt;record&gt;&lt;rec-number&gt;8&lt;/rec-number&gt;&lt;foreign-keys&gt;&lt;key app="EN" db-id="zwtzeext2wxt59e9zrn5dx9sezwpptfs9dd9" timestamp="1653050647"&gt;8&lt;/key&gt;&lt;/foreign-keys&gt;&lt;ref-type name="Journal Article"&gt;17&lt;/ref-type&gt;&lt;contributors&gt;&lt;authors&gt;&lt;author&gt;Clements, AN&lt;/author&gt;&lt;author&gt;Paterson, GD&lt;/author&gt;&lt;/authors&gt;&lt;/contributors&gt;&lt;titles&gt;&lt;title&gt;The analysis of mortality and survival rates in wild populations of mosquitoes&lt;/title&gt;&lt;secondary-title&gt;Journal of applied ecology&lt;/secondary-title&gt;&lt;/titles&gt;&lt;periodical&gt;&lt;full-title&gt;Journal of applied ecology&lt;/full-title&gt;&lt;/periodical&gt;&lt;pages&gt;373-399&lt;/pages&gt;&lt;dates&gt;&lt;year&gt;1981&lt;/year&gt;&lt;/dates&gt;&lt;isbn&gt;0021-8901&lt;/isbn&gt;&lt;urls&gt;&lt;/urls&gt;&lt;/record&gt;&lt;/Cite&gt;&lt;/EndNote&gt;</w:instrText>
      </w:r>
      <w:r w:rsidR="00267810">
        <w:rPr>
          <w:rFonts w:ascii="Calibri" w:eastAsia="Calibri" w:hAnsi="Calibri" w:cs="Calibri"/>
          <w:sz w:val="24"/>
          <w:szCs w:val="24"/>
        </w:rPr>
        <w:fldChar w:fldCharType="separate"/>
      </w:r>
      <w:r w:rsidR="00267810">
        <w:rPr>
          <w:rFonts w:ascii="Calibri" w:eastAsia="Calibri" w:hAnsi="Calibri" w:cs="Calibri"/>
          <w:noProof/>
          <w:sz w:val="24"/>
          <w:szCs w:val="24"/>
        </w:rPr>
        <w:t>(Clements and Paterson 1981)</w:t>
      </w:r>
      <w:r w:rsidR="00267810">
        <w:rPr>
          <w:rFonts w:ascii="Calibri" w:eastAsia="Calibri" w:hAnsi="Calibri" w:cs="Calibri"/>
          <w:sz w:val="24"/>
          <w:szCs w:val="24"/>
        </w:rPr>
        <w:fldChar w:fldCharType="end"/>
      </w:r>
      <w:r>
        <w:rPr>
          <w:rFonts w:ascii="Calibri" w:eastAsia="Calibri" w:hAnsi="Calibri" w:cs="Calibri"/>
          <w:sz w:val="24"/>
          <w:szCs w:val="24"/>
        </w:rPr>
        <w:t xml:space="preserve"> or less </w:t>
      </w:r>
      <w:r w:rsidR="00267810">
        <w:rPr>
          <w:rFonts w:ascii="Calibri" w:eastAsia="Calibri" w:hAnsi="Calibri" w:cs="Calibri"/>
          <w:sz w:val="24"/>
          <w:szCs w:val="24"/>
        </w:rPr>
        <w:fldChar w:fldCharType="begin"/>
      </w:r>
      <w:r w:rsidR="00267810">
        <w:rPr>
          <w:rFonts w:ascii="Calibri" w:eastAsia="Calibri" w:hAnsi="Calibri" w:cs="Calibri"/>
          <w:sz w:val="24"/>
          <w:szCs w:val="24"/>
        </w:rPr>
        <w:instrText xml:space="preserve"> ADDIN EN.CITE &lt;EndNote&gt;&lt;Cite&gt;&lt;Author&gt;Gillies&lt;/Author&gt;&lt;Year&gt;1965&lt;/Year&gt;&lt;RecNum&gt;19&lt;/RecNum&gt;&lt;DisplayText&gt;(Gillies and Wilkes 1965)&lt;/DisplayText&gt;&lt;record&gt;&lt;rec-number&gt;19&lt;/rec-number&gt;&lt;foreign-keys&gt;&lt;key app="EN" db-id="zwtzeext2wxt59e9zrn5dx9sezwpptfs9dd9" timestamp="1653050649"&gt;19&lt;/key&gt;&lt;/foreign-keys&gt;&lt;ref-type name="Journal Article"&gt;17&lt;/ref-type&gt;&lt;contributors&gt;&lt;authors&gt;&lt;author&gt;Gillies, Michael T&lt;/author&gt;&lt;author&gt;Wilkes, Tony&lt;/author&gt;&lt;/authors&gt;&lt;/contributors&gt;&lt;titles&gt;&lt;title&gt;A study of the age-composition of populations of Anopheles gambiae Giles and A. funestus Giles in North-Eastern Tanzania&lt;/title&gt;&lt;secondary-title&gt;Bulletin of entomological research&lt;/secondary-title&gt;&lt;/titles&gt;&lt;periodical&gt;&lt;full-title&gt;Bulletin of entomological research&lt;/full-title&gt;&lt;/periodical&gt;&lt;pages&gt;237-262&lt;/pages&gt;&lt;volume&gt;56&lt;/volume&gt;&lt;number&gt;2&lt;/number&gt;&lt;dates&gt;&lt;year&gt;1965&lt;/year&gt;&lt;/dates&gt;&lt;isbn&gt;1475-2670&lt;/isbn&gt;&lt;urls&gt;&lt;/urls&gt;&lt;/record&gt;&lt;/Cite&gt;&lt;/EndNote&gt;</w:instrText>
      </w:r>
      <w:r w:rsidR="00267810">
        <w:rPr>
          <w:rFonts w:ascii="Calibri" w:eastAsia="Calibri" w:hAnsi="Calibri" w:cs="Calibri"/>
          <w:sz w:val="24"/>
          <w:szCs w:val="24"/>
        </w:rPr>
        <w:fldChar w:fldCharType="separate"/>
      </w:r>
      <w:r w:rsidR="00267810">
        <w:rPr>
          <w:rFonts w:ascii="Calibri" w:eastAsia="Calibri" w:hAnsi="Calibri" w:cs="Calibri"/>
          <w:noProof/>
          <w:sz w:val="24"/>
          <w:szCs w:val="24"/>
        </w:rPr>
        <w:t>(Gillies and Wilkes 1965)</w:t>
      </w:r>
      <w:r w:rsidR="00267810">
        <w:rPr>
          <w:rFonts w:ascii="Calibri" w:eastAsia="Calibri" w:hAnsi="Calibri" w:cs="Calibri"/>
          <w:sz w:val="24"/>
          <w:szCs w:val="24"/>
        </w:rPr>
        <w:fldChar w:fldCharType="end"/>
      </w:r>
      <w:r>
        <w:rPr>
          <w:rFonts w:ascii="Calibri" w:eastAsia="Calibri" w:hAnsi="Calibri" w:cs="Calibri"/>
          <w:sz w:val="24"/>
          <w:szCs w:val="24"/>
        </w:rPr>
        <w:t xml:space="preserve"> likely to be sampled. A further challenge to estimating chronological lifespan from dissection data is uncertainty in the length of the gonotrophic cycle. This is typically calculated using MRR studies or by observation of wild-caught females, though we found evidence that the method chosen influenced the estimated duration. </w:t>
      </w:r>
      <w:r w:rsidR="00C06CB5">
        <w:rPr>
          <w:rFonts w:ascii="Calibri" w:eastAsia="Calibri" w:hAnsi="Calibri" w:cs="Calibri"/>
          <w:sz w:val="24"/>
          <w:szCs w:val="24"/>
        </w:rPr>
        <w:t>W</w:t>
      </w:r>
      <w:r>
        <w:rPr>
          <w:rFonts w:ascii="Calibri" w:eastAsia="Calibri" w:hAnsi="Calibri" w:cs="Calibri"/>
          <w:sz w:val="24"/>
          <w:szCs w:val="24"/>
        </w:rPr>
        <w:t xml:space="preserve">e found significant variation in gonotrophic </w:t>
      </w:r>
      <w:r w:rsidR="00C06CB5">
        <w:rPr>
          <w:rFonts w:ascii="Calibri" w:eastAsia="Calibri" w:hAnsi="Calibri" w:cs="Calibri"/>
          <w:sz w:val="24"/>
          <w:szCs w:val="24"/>
        </w:rPr>
        <w:t xml:space="preserve">cycle </w:t>
      </w:r>
      <w:r>
        <w:rPr>
          <w:rFonts w:ascii="Calibri" w:eastAsia="Calibri" w:hAnsi="Calibri" w:cs="Calibri"/>
          <w:sz w:val="24"/>
          <w:szCs w:val="24"/>
        </w:rPr>
        <w:t>length across the three mosquito genera for which we had data.</w:t>
      </w:r>
    </w:p>
    <w:p w14:paraId="7A93E90A" w14:textId="7986071F" w:rsidR="009E2002" w:rsidRDefault="009E2002">
      <w:pPr>
        <w:spacing w:before="240"/>
        <w:rPr>
          <w:rFonts w:ascii="Calibri" w:eastAsia="Calibri" w:hAnsi="Calibri" w:cs="Calibri"/>
          <w:sz w:val="24"/>
          <w:szCs w:val="24"/>
        </w:rPr>
      </w:pPr>
      <w:r>
        <w:rPr>
          <w:rFonts w:ascii="Calibri" w:eastAsia="Calibri" w:hAnsi="Calibri" w:cs="Calibri"/>
          <w:sz w:val="24"/>
          <w:szCs w:val="24"/>
        </w:rPr>
        <w:lastRenderedPageBreak/>
        <w:t>We used meteorological records to investigate the effect of temperature on lifespan</w:t>
      </w:r>
      <w:r w:rsidR="00B275B3">
        <w:rPr>
          <w:rFonts w:ascii="Calibri" w:eastAsia="Calibri" w:hAnsi="Calibri" w:cs="Calibri"/>
          <w:sz w:val="24"/>
          <w:szCs w:val="24"/>
        </w:rPr>
        <w:t xml:space="preserve">, something that </w:t>
      </w:r>
      <w:r>
        <w:rPr>
          <w:rFonts w:ascii="Calibri" w:eastAsia="Calibri" w:hAnsi="Calibri" w:cs="Calibri"/>
          <w:sz w:val="24"/>
          <w:szCs w:val="24"/>
        </w:rPr>
        <w:t>has been shown to</w:t>
      </w:r>
      <w:r w:rsidR="00CD0C70">
        <w:rPr>
          <w:rFonts w:ascii="Calibri" w:eastAsia="Calibri" w:hAnsi="Calibri" w:cs="Calibri"/>
          <w:sz w:val="24"/>
          <w:szCs w:val="24"/>
        </w:rPr>
        <w:t xml:space="preserve"> be</w:t>
      </w:r>
      <w:r>
        <w:rPr>
          <w:rFonts w:ascii="Calibri" w:eastAsia="Calibri" w:hAnsi="Calibri" w:cs="Calibri"/>
          <w:sz w:val="24"/>
          <w:szCs w:val="24"/>
        </w:rPr>
        <w:t xml:space="preserve"> important in laboratory studies </w:t>
      </w:r>
      <w:r w:rsidR="00267810">
        <w:rPr>
          <w:rFonts w:ascii="Calibri" w:eastAsia="Calibri" w:hAnsi="Calibri" w:cs="Calibri"/>
          <w:sz w:val="24"/>
          <w:szCs w:val="24"/>
        </w:rPr>
        <w:fldChar w:fldCharType="begin">
          <w:fldData xml:space="preserve">PEVuZE5vdGU+PENpdGU+PEF1dGhvcj5ZYW5nPC9BdXRob3I+PFllYXI+MjAwOTwvWWVhcj48UmVj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</w:fldData>
        </w:fldChar>
      </w:r>
      <w:r w:rsidR="00267810">
        <w:rPr>
          <w:rFonts w:ascii="Calibri" w:eastAsia="Calibri" w:hAnsi="Calibri" w:cs="Calibri"/>
          <w:sz w:val="24"/>
          <w:szCs w:val="24"/>
        </w:rPr>
        <w:instrText xml:space="preserve"> ADDIN EN.CITE </w:instrText>
      </w:r>
      <w:r w:rsidR="00267810">
        <w:rPr>
          <w:rFonts w:ascii="Calibri" w:eastAsia="Calibri" w:hAnsi="Calibri" w:cs="Calibri"/>
          <w:sz w:val="24"/>
          <w:szCs w:val="24"/>
        </w:rPr>
        <w:fldChar w:fldCharType="begin">
          <w:fldData xml:space="preserve">PEVuZE5vdGU+PENpdGU+PEF1dGhvcj5ZYW5nPC9BdXRob3I+PFllYXI+MjAwOTwvWWVhcj48UmVj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</w:fldData>
        </w:fldChar>
      </w:r>
      <w:r w:rsidR="00267810">
        <w:rPr>
          <w:rFonts w:ascii="Calibri" w:eastAsia="Calibri" w:hAnsi="Calibri" w:cs="Calibri"/>
          <w:sz w:val="24"/>
          <w:szCs w:val="24"/>
        </w:rPr>
        <w:instrText xml:space="preserve"> ADDIN EN.CITE.DATA </w:instrText>
      </w:r>
      <w:r w:rsidR="00267810">
        <w:rPr>
          <w:rFonts w:ascii="Calibri" w:eastAsia="Calibri" w:hAnsi="Calibri" w:cs="Calibri"/>
          <w:sz w:val="24"/>
          <w:szCs w:val="24"/>
        </w:rPr>
      </w:r>
      <w:r w:rsidR="00267810">
        <w:rPr>
          <w:rFonts w:ascii="Calibri" w:eastAsia="Calibri" w:hAnsi="Calibri" w:cs="Calibri"/>
          <w:sz w:val="24"/>
          <w:szCs w:val="24"/>
        </w:rPr>
        <w:fldChar w:fldCharType="end"/>
      </w:r>
      <w:r w:rsidR="00267810">
        <w:rPr>
          <w:rFonts w:ascii="Calibri" w:eastAsia="Calibri" w:hAnsi="Calibri" w:cs="Calibri"/>
          <w:sz w:val="24"/>
          <w:szCs w:val="24"/>
        </w:rPr>
      </w:r>
      <w:r w:rsidR="00267810">
        <w:rPr>
          <w:rFonts w:ascii="Calibri" w:eastAsia="Calibri" w:hAnsi="Calibri" w:cs="Calibri"/>
          <w:sz w:val="24"/>
          <w:szCs w:val="24"/>
        </w:rPr>
        <w:fldChar w:fldCharType="separate"/>
      </w:r>
      <w:r w:rsidR="00267810">
        <w:rPr>
          <w:rFonts w:ascii="Calibri" w:eastAsia="Calibri" w:hAnsi="Calibri" w:cs="Calibri"/>
          <w:noProof/>
          <w:sz w:val="24"/>
          <w:szCs w:val="24"/>
        </w:rPr>
        <w:t>(Yang, Macoris et al. 2009, Murdock, Paaijmans et al. 2012, Beck-Johnson, Nelson et al. 2013, Brady, Johansson et al. 2013)</w:t>
      </w:r>
      <w:r w:rsidR="00267810">
        <w:rPr>
          <w:rFonts w:ascii="Calibri" w:eastAsia="Calibri" w:hAnsi="Calibri" w:cs="Calibri"/>
          <w:sz w:val="24"/>
          <w:szCs w:val="24"/>
        </w:rPr>
        <w:fldChar w:fldCharType="end"/>
      </w:r>
      <w:r>
        <w:rPr>
          <w:rFonts w:ascii="Calibri" w:eastAsia="Calibri" w:hAnsi="Calibri" w:cs="Calibri"/>
          <w:sz w:val="24"/>
          <w:szCs w:val="24"/>
        </w:rPr>
        <w:t>. We found no relationship which may be because our</w:t>
      </w:r>
      <w:r w:rsidRPr="0052444C">
        <w:t xml:space="preserve"> </w:t>
      </w:r>
      <w:r w:rsidRPr="0052444C">
        <w:rPr>
          <w:rFonts w:ascii="Calibri" w:eastAsia="Calibri" w:hAnsi="Calibri" w:cs="Calibri"/>
          <w:sz w:val="24"/>
          <w:szCs w:val="24"/>
        </w:rPr>
        <w:t>meteorological</w:t>
      </w:r>
      <w:r>
        <w:rPr>
          <w:rFonts w:ascii="Calibri" w:eastAsia="Calibri" w:hAnsi="Calibri" w:cs="Calibri"/>
          <w:sz w:val="24"/>
          <w:szCs w:val="24"/>
        </w:rPr>
        <w:t xml:space="preserve"> variables were too </w:t>
      </w:r>
      <w:r w:rsidR="00B275B3">
        <w:rPr>
          <w:rFonts w:ascii="Calibri" w:eastAsia="Calibri" w:hAnsi="Calibri" w:cs="Calibri"/>
          <w:sz w:val="24"/>
          <w:szCs w:val="24"/>
        </w:rPr>
        <w:t>imprecise</w:t>
      </w:r>
      <w:r>
        <w:rPr>
          <w:rFonts w:ascii="Calibri" w:eastAsia="Calibri" w:hAnsi="Calibri" w:cs="Calibri"/>
          <w:sz w:val="24"/>
          <w:szCs w:val="24"/>
        </w:rPr>
        <w:t xml:space="preserve">, ignoring weather variation around average temperatures. Alternatively, the effects of temperature may be smaller in the field than the laboratory if mosquitoes adjust their </w:t>
      </w:r>
      <w:proofErr w:type="spellStart"/>
      <w:r>
        <w:rPr>
          <w:rFonts w:ascii="Calibri" w:eastAsia="Calibri" w:hAnsi="Calibri" w:cs="Calibri"/>
          <w:sz w:val="24"/>
          <w:szCs w:val="24"/>
        </w:rPr>
        <w:t>behaviour</w:t>
      </w:r>
      <w:proofErr w:type="spellEnd"/>
      <w:r>
        <w:rPr>
          <w:rFonts w:ascii="Calibri" w:eastAsia="Calibri" w:hAnsi="Calibri" w:cs="Calibri"/>
          <w:sz w:val="24"/>
          <w:szCs w:val="24"/>
        </w:rPr>
        <w:t xml:space="preserve"> to buffer themselves against temperature extremes, for example by seeking out cool, shady micro-habitats during periods of high temperature. We did find that longevity was significantly correlated with the daily temperature range in </w:t>
      </w:r>
      <w:r>
        <w:rPr>
          <w:rFonts w:ascii="Calibri" w:eastAsia="Calibri" w:hAnsi="Calibri" w:cs="Calibri"/>
          <w:i/>
          <w:sz w:val="24"/>
          <w:szCs w:val="24"/>
        </w:rPr>
        <w:t xml:space="preserve">An. </w:t>
      </w:r>
      <w:proofErr w:type="spellStart"/>
      <w:r>
        <w:rPr>
          <w:rFonts w:ascii="Calibri" w:eastAsia="Calibri" w:hAnsi="Calibri" w:cs="Calibri"/>
          <w:i/>
          <w:sz w:val="24"/>
          <w:szCs w:val="24"/>
        </w:rPr>
        <w:t>gambiae</w:t>
      </w:r>
      <w:proofErr w:type="spellEnd"/>
      <w:r>
        <w:rPr>
          <w:rFonts w:ascii="Calibri" w:eastAsia="Calibri" w:hAnsi="Calibri" w:cs="Calibri"/>
          <w:i/>
          <w:sz w:val="24"/>
          <w:szCs w:val="24"/>
        </w:rPr>
        <w:t xml:space="preserve"> </w:t>
      </w:r>
      <w:proofErr w:type="spellStart"/>
      <w:r>
        <w:rPr>
          <w:rFonts w:ascii="Calibri" w:eastAsia="Calibri" w:hAnsi="Calibri" w:cs="Calibri"/>
          <w:i/>
          <w:sz w:val="24"/>
          <w:szCs w:val="24"/>
        </w:rPr>
        <w:t>s.l.</w:t>
      </w:r>
      <w:proofErr w:type="spellEnd"/>
      <w:r>
        <w:rPr>
          <w:rFonts w:ascii="Calibri" w:eastAsia="Calibri" w:hAnsi="Calibri" w:cs="Calibri"/>
          <w:sz w:val="24"/>
          <w:szCs w:val="24"/>
        </w:rPr>
        <w:t xml:space="preserve"> (there was a similar non-significant trend in </w:t>
      </w:r>
      <w:r>
        <w:rPr>
          <w:rFonts w:ascii="Calibri" w:eastAsia="Calibri" w:hAnsi="Calibri" w:cs="Calibri"/>
          <w:i/>
          <w:sz w:val="24"/>
          <w:szCs w:val="24"/>
        </w:rPr>
        <w:t xml:space="preserve">An. </w:t>
      </w:r>
      <w:proofErr w:type="spellStart"/>
      <w:r>
        <w:rPr>
          <w:rFonts w:ascii="Calibri" w:eastAsia="Calibri" w:hAnsi="Calibri" w:cs="Calibri"/>
          <w:i/>
          <w:sz w:val="24"/>
          <w:szCs w:val="24"/>
        </w:rPr>
        <w:t>funestus</w:t>
      </w:r>
      <w:proofErr w:type="spellEnd"/>
      <w:r>
        <w:rPr>
          <w:rFonts w:ascii="Calibri" w:eastAsia="Calibri" w:hAnsi="Calibri" w:cs="Calibri"/>
          <w:i/>
          <w:sz w:val="24"/>
          <w:szCs w:val="24"/>
        </w:rPr>
        <w:t xml:space="preserve"> </w:t>
      </w:r>
      <w:proofErr w:type="spellStart"/>
      <w:r>
        <w:rPr>
          <w:rFonts w:ascii="Calibri" w:eastAsia="Calibri" w:hAnsi="Calibri" w:cs="Calibri"/>
          <w:i/>
          <w:sz w:val="24"/>
          <w:szCs w:val="24"/>
        </w:rPr>
        <w:t>s.l.</w:t>
      </w:r>
      <w:proofErr w:type="spellEnd"/>
      <w:r>
        <w:rPr>
          <w:rFonts w:ascii="Calibri" w:eastAsia="Calibri" w:hAnsi="Calibri" w:cs="Calibri"/>
          <w:sz w:val="24"/>
          <w:szCs w:val="24"/>
        </w:rPr>
        <w:t>) but are uncertain how to interpret this finding.</w:t>
      </w:r>
    </w:p>
    <w:p w14:paraId="0000005C" w14:textId="43996726" w:rsidR="00E03F53" w:rsidRDefault="00D47927">
      <w:pPr>
        <w:spacing w:before="240"/>
        <w:rPr>
          <w:rFonts w:ascii="Calibri" w:eastAsia="Calibri" w:hAnsi="Calibri" w:cs="Calibri"/>
          <w:sz w:val="24"/>
          <w:szCs w:val="24"/>
        </w:rPr>
      </w:pPr>
      <w:r>
        <w:rPr>
          <w:rFonts w:ascii="Calibri" w:eastAsia="Calibri" w:hAnsi="Calibri" w:cs="Calibri"/>
          <w:sz w:val="24"/>
          <w:szCs w:val="24"/>
        </w:rPr>
        <w:t xml:space="preserve">There is evidence that mosquito mortality rates rise with age (senescence) from laboratory studies </w:t>
      </w:r>
      <w:r w:rsidR="00267810">
        <w:rPr>
          <w:rFonts w:ascii="Calibri" w:eastAsia="Calibri" w:hAnsi="Calibri" w:cs="Calibri"/>
          <w:sz w:val="24"/>
          <w:szCs w:val="24"/>
        </w:rPr>
        <w:fldChar w:fldCharType="begin">
          <w:fldData xml:space="preserve">PEVuZE5vdGU+PENpdGU+PEF1dGhvcj5TdHllcjwvQXV0aG9yPjxZZWFyPjIwMDc8L1llYXI+PFJl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</w:fldData>
        </w:fldChar>
      </w:r>
      <w:r w:rsidR="00267810">
        <w:rPr>
          <w:rFonts w:ascii="Calibri" w:eastAsia="Calibri" w:hAnsi="Calibri" w:cs="Calibri"/>
          <w:sz w:val="24"/>
          <w:szCs w:val="24"/>
        </w:rPr>
        <w:instrText xml:space="preserve"> ADDIN EN.CITE </w:instrText>
      </w:r>
      <w:r w:rsidR="00267810">
        <w:rPr>
          <w:rFonts w:ascii="Calibri" w:eastAsia="Calibri" w:hAnsi="Calibri" w:cs="Calibri"/>
          <w:sz w:val="24"/>
          <w:szCs w:val="24"/>
        </w:rPr>
        <w:fldChar w:fldCharType="begin">
          <w:fldData xml:space="preserve">PEVuZE5vdGU+PENpdGU+PEF1dGhvcj5TdHllcjwvQXV0aG9yPjxZZWFyPjIwMDc8L1llYXI+PFJl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</w:fldData>
        </w:fldChar>
      </w:r>
      <w:r w:rsidR="00267810">
        <w:rPr>
          <w:rFonts w:ascii="Calibri" w:eastAsia="Calibri" w:hAnsi="Calibri" w:cs="Calibri"/>
          <w:sz w:val="24"/>
          <w:szCs w:val="24"/>
        </w:rPr>
        <w:instrText xml:space="preserve"> ADDIN EN.CITE.DATA </w:instrText>
      </w:r>
      <w:r w:rsidR="00267810">
        <w:rPr>
          <w:rFonts w:ascii="Calibri" w:eastAsia="Calibri" w:hAnsi="Calibri" w:cs="Calibri"/>
          <w:sz w:val="24"/>
          <w:szCs w:val="24"/>
        </w:rPr>
      </w:r>
      <w:r w:rsidR="00267810">
        <w:rPr>
          <w:rFonts w:ascii="Calibri" w:eastAsia="Calibri" w:hAnsi="Calibri" w:cs="Calibri"/>
          <w:sz w:val="24"/>
          <w:szCs w:val="24"/>
        </w:rPr>
        <w:fldChar w:fldCharType="end"/>
      </w:r>
      <w:r w:rsidR="00267810">
        <w:rPr>
          <w:rFonts w:ascii="Calibri" w:eastAsia="Calibri" w:hAnsi="Calibri" w:cs="Calibri"/>
          <w:sz w:val="24"/>
          <w:szCs w:val="24"/>
        </w:rPr>
      </w:r>
      <w:r w:rsidR="00267810">
        <w:rPr>
          <w:rFonts w:ascii="Calibri" w:eastAsia="Calibri" w:hAnsi="Calibri" w:cs="Calibri"/>
          <w:sz w:val="24"/>
          <w:szCs w:val="24"/>
        </w:rPr>
        <w:fldChar w:fldCharType="separate"/>
      </w:r>
      <w:r w:rsidR="00267810">
        <w:rPr>
          <w:rFonts w:ascii="Calibri" w:eastAsia="Calibri" w:hAnsi="Calibri" w:cs="Calibri"/>
          <w:noProof/>
          <w:sz w:val="24"/>
          <w:szCs w:val="24"/>
        </w:rPr>
        <w:t>(Styer, Carey et al. 2007, Dawes, Churcher et al. 2009)</w:t>
      </w:r>
      <w:r w:rsidR="00267810">
        <w:rPr>
          <w:rFonts w:ascii="Calibri" w:eastAsia="Calibri" w:hAnsi="Calibri" w:cs="Calibri"/>
          <w:sz w:val="24"/>
          <w:szCs w:val="24"/>
        </w:rPr>
        <w:fldChar w:fldCharType="end"/>
      </w:r>
      <w:r>
        <w:rPr>
          <w:rFonts w:ascii="Calibri" w:eastAsia="Calibri" w:hAnsi="Calibri" w:cs="Calibri"/>
          <w:sz w:val="24"/>
          <w:szCs w:val="24"/>
        </w:rPr>
        <w:t xml:space="preserve"> and a single field experiment </w:t>
      </w:r>
      <w:r w:rsidR="00267810">
        <w:rPr>
          <w:rFonts w:ascii="Calibri" w:eastAsia="Calibri" w:hAnsi="Calibri" w:cs="Calibri"/>
          <w:sz w:val="24"/>
          <w:szCs w:val="24"/>
        </w:rPr>
        <w:fldChar w:fldCharType="begin"/>
      </w:r>
      <w:r w:rsidR="00267810">
        <w:rPr>
          <w:rFonts w:ascii="Calibri" w:eastAsia="Calibri" w:hAnsi="Calibri" w:cs="Calibri"/>
          <w:sz w:val="24"/>
          <w:szCs w:val="24"/>
        </w:rPr>
        <w:instrText xml:space="preserve"> ADDIN EN.CITE &lt;EndNote&gt;&lt;Cite&gt;&lt;Author&gt;Harrington&lt;/Author&gt;&lt;Year&gt;2014&lt;/Year&gt;&lt;RecNum&gt;3&lt;/RecNum&gt;&lt;DisplayText&gt;(Harrington, Vermeylen et al. 2014)&lt;/DisplayText&gt;&lt;record&gt;&lt;rec-number&gt;3&lt;/rec-number&gt;&lt;foreign-keys&gt;&lt;key app="EN" db-id="zwtzeext2wxt59e9zrn5dx9sezwpptfs9dd9" timestamp="1653049753"&gt;3&lt;/key&gt;&lt;/foreign-keys&gt;&lt;ref-type name="Journal Article"&gt;17&lt;/ref-type&gt;&lt;contributors&gt;&lt;authors&gt;&lt;author&gt;Harrington, Laura C.&lt;/author&gt;&lt;author&gt;Vermeylen, Françoise&lt;/author&gt;&lt;author&gt;Jones, James J.&lt;/author&gt;&lt;author&gt;Kitthawee, Sangvorn&lt;/author&gt;&lt;author&gt;Sithiprasasna, Ratana&lt;/author&gt;&lt;author&gt;Edman, John D.&lt;/author&gt;&lt;author&gt;Scott, Thomas W.&lt;/author&gt;&lt;/authors&gt;&lt;/contributors&gt;&lt;titles&gt;&lt;title&gt;Age-dependent survival of the dengue vector Aedes aegypti (Diptera: Culicidae) demonstrated by simultaneous release–recapture of different age cohorts&lt;/title&gt;&lt;secondary-title&gt;Journal of medical entomology&lt;/secondary-title&gt;&lt;/titles&gt;&lt;periodical&gt;&lt;full-title&gt;Journal of medical entomology&lt;/full-title&gt;&lt;/periodical&gt;&lt;pages&gt;307-313&lt;/pages&gt;&lt;volume&gt;45&lt;/volume&gt;&lt;number&gt;2&lt;/number&gt;&lt;dates&gt;&lt;year&gt;2014&lt;/year&gt;&lt;/dates&gt;&lt;urls&gt;&lt;/urls&gt;&lt;/record&gt;&lt;/Cite&gt;&lt;/EndNote&gt;</w:instrText>
      </w:r>
      <w:r w:rsidR="00267810">
        <w:rPr>
          <w:rFonts w:ascii="Calibri" w:eastAsia="Calibri" w:hAnsi="Calibri" w:cs="Calibri"/>
          <w:sz w:val="24"/>
          <w:szCs w:val="24"/>
        </w:rPr>
        <w:fldChar w:fldCharType="separate"/>
      </w:r>
      <w:r w:rsidR="00267810">
        <w:rPr>
          <w:rFonts w:ascii="Calibri" w:eastAsia="Calibri" w:hAnsi="Calibri" w:cs="Calibri"/>
          <w:noProof/>
          <w:sz w:val="24"/>
          <w:szCs w:val="24"/>
        </w:rPr>
        <w:t>(Harrington, Vermeylen et al. 2014)</w:t>
      </w:r>
      <w:r w:rsidR="00267810">
        <w:rPr>
          <w:rFonts w:ascii="Calibri" w:eastAsia="Calibri" w:hAnsi="Calibri" w:cs="Calibri"/>
          <w:sz w:val="24"/>
          <w:szCs w:val="24"/>
        </w:rPr>
        <w:fldChar w:fldCharType="end"/>
      </w:r>
      <w:r w:rsidR="00C938EE">
        <w:rPr>
          <w:rFonts w:ascii="Calibri" w:eastAsia="Calibri" w:hAnsi="Calibri" w:cs="Calibri"/>
          <w:sz w:val="24"/>
          <w:szCs w:val="24"/>
        </w:rPr>
        <w:t>.</w:t>
      </w:r>
      <w:r>
        <w:rPr>
          <w:rFonts w:ascii="Calibri" w:eastAsia="Calibri" w:hAnsi="Calibri" w:cs="Calibri"/>
          <w:sz w:val="24"/>
          <w:szCs w:val="24"/>
        </w:rPr>
        <w:t xml:space="preserve"> By fitting a range of survival models to the data in two meta-analyses, we tested for age-dependent mortality</w:t>
      </w:r>
      <w:r w:rsidR="00C06CB5">
        <w:rPr>
          <w:rFonts w:ascii="Calibri" w:eastAsia="Calibri" w:hAnsi="Calibri" w:cs="Calibri"/>
          <w:sz w:val="24"/>
          <w:szCs w:val="24"/>
        </w:rPr>
        <w:t>.  We f</w:t>
      </w:r>
      <w:r>
        <w:rPr>
          <w:rFonts w:ascii="Calibri" w:eastAsia="Calibri" w:hAnsi="Calibri" w:cs="Calibri"/>
          <w:sz w:val="24"/>
          <w:szCs w:val="24"/>
        </w:rPr>
        <w:t xml:space="preserve">ound </w:t>
      </w:r>
      <w:r w:rsidR="00C06CB5">
        <w:rPr>
          <w:rFonts w:ascii="Calibri" w:eastAsia="Calibri" w:hAnsi="Calibri" w:cs="Calibri"/>
          <w:sz w:val="24"/>
          <w:szCs w:val="24"/>
        </w:rPr>
        <w:t xml:space="preserve">limited evidence for senescence. </w:t>
      </w:r>
      <w:r>
        <w:rPr>
          <w:rFonts w:ascii="Calibri" w:eastAsia="Calibri" w:hAnsi="Calibri" w:cs="Calibri"/>
          <w:sz w:val="24"/>
          <w:szCs w:val="24"/>
        </w:rPr>
        <w:t xml:space="preserve">To help interpret these results, we conducted a simulation power analysis of a typical MRR study to understand the factors affecting the likelihood of detection of senescence (Section S3). This revealed that study duration is very important, but the initial release size much less so. For the </w:t>
      </w:r>
      <w:r w:rsidR="00B275B3">
        <w:rPr>
          <w:rFonts w:ascii="Calibri" w:eastAsia="Calibri" w:hAnsi="Calibri" w:cs="Calibri"/>
          <w:sz w:val="24"/>
          <w:szCs w:val="24"/>
        </w:rPr>
        <w:t>‘moderate’</w:t>
      </w:r>
      <w:r>
        <w:rPr>
          <w:rFonts w:ascii="Calibri" w:eastAsia="Calibri" w:hAnsi="Calibri" w:cs="Calibri"/>
          <w:sz w:val="24"/>
          <w:szCs w:val="24"/>
        </w:rPr>
        <w:t xml:space="preserve"> senescence that we modelled, the recapture efforts must continue for </w:t>
      </w:r>
      <w:r w:rsidR="00E87012">
        <w:rPr>
          <w:rFonts w:ascii="Calibri" w:eastAsia="Calibri" w:hAnsi="Calibri" w:cs="Calibri"/>
          <w:sz w:val="24"/>
          <w:szCs w:val="24"/>
        </w:rPr>
        <w:t>more than</w:t>
      </w:r>
      <w:r>
        <w:rPr>
          <w:rFonts w:ascii="Calibri" w:eastAsia="Calibri" w:hAnsi="Calibri" w:cs="Calibri"/>
          <w:sz w:val="24"/>
          <w:szCs w:val="24"/>
        </w:rPr>
        <w:t xml:space="preserve"> 18 days to detect senescence 80% of the time</w:t>
      </w:r>
      <w:r w:rsidR="00E87012">
        <w:rPr>
          <w:rFonts w:ascii="Calibri" w:eastAsia="Calibri" w:hAnsi="Calibri" w:cs="Calibri"/>
          <w:sz w:val="24"/>
          <w:szCs w:val="24"/>
        </w:rPr>
        <w:t xml:space="preserve"> (Fig. S7)</w:t>
      </w:r>
      <w:r>
        <w:rPr>
          <w:rFonts w:ascii="Calibri" w:eastAsia="Calibri" w:hAnsi="Calibri" w:cs="Calibri"/>
          <w:sz w:val="24"/>
          <w:szCs w:val="24"/>
        </w:rPr>
        <w:t>, yet the median duration of experiments in the MRR dataset was only 10 days. It may be that mosquitoes in the field seldom live long enough to experienc</w:t>
      </w:r>
      <w:r w:rsidR="00D42843">
        <w:rPr>
          <w:rFonts w:ascii="Calibri" w:eastAsia="Calibri" w:hAnsi="Calibri" w:cs="Calibri"/>
          <w:sz w:val="24"/>
          <w:szCs w:val="24"/>
        </w:rPr>
        <w:t>e the senescence observed under</w:t>
      </w:r>
      <w:r>
        <w:rPr>
          <w:rFonts w:ascii="Calibri" w:eastAsia="Calibri" w:hAnsi="Calibri" w:cs="Calibri"/>
          <w:sz w:val="24"/>
          <w:szCs w:val="24"/>
        </w:rPr>
        <w:t xml:space="preserve"> laboratory</w:t>
      </w:r>
      <w:r w:rsidR="00D42843">
        <w:rPr>
          <w:rFonts w:ascii="Calibri" w:eastAsia="Calibri" w:hAnsi="Calibri" w:cs="Calibri"/>
          <w:sz w:val="24"/>
          <w:szCs w:val="24"/>
        </w:rPr>
        <w:t xml:space="preserve"> conditions</w:t>
      </w:r>
      <w:r>
        <w:rPr>
          <w:rFonts w:ascii="Calibri" w:eastAsia="Calibri" w:hAnsi="Calibri" w:cs="Calibri"/>
          <w:sz w:val="24"/>
          <w:szCs w:val="24"/>
        </w:rPr>
        <w:t xml:space="preserve">, but if they do then carefully designed and extended MRR experiments will be required to detect it. </w:t>
      </w:r>
      <w:r w:rsidR="00267810">
        <w:rPr>
          <w:rFonts w:ascii="Calibri" w:eastAsia="Calibri" w:hAnsi="Calibri" w:cs="Calibri"/>
          <w:sz w:val="24"/>
          <w:szCs w:val="24"/>
        </w:rPr>
        <w:fldChar w:fldCharType="begin"/>
      </w:r>
      <w:r w:rsidR="00267810">
        <w:rPr>
          <w:rFonts w:ascii="Calibri" w:eastAsia="Calibri" w:hAnsi="Calibri" w:cs="Calibri"/>
          <w:sz w:val="24"/>
          <w:szCs w:val="24"/>
        </w:rPr>
        <w:instrText xml:space="preserve"> ADDIN EN.CITE &lt;EndNote&gt;&lt;Cite&gt;&lt;Author&gt;Clements&lt;/Author&gt;&lt;Year&gt;1981&lt;/Year&gt;&lt;RecNum&gt;8&lt;/RecNum&gt;&lt;DisplayText&gt;(Clements and Paterson 1981)&lt;/DisplayText&gt;&lt;record&gt;&lt;rec-number&gt;8&lt;/rec-number&gt;&lt;foreign-keys&gt;&lt;key app="EN" db-id="zwtzeext2wxt59e9zrn5dx9sezwpptfs9dd9" timestamp="1653050647"&gt;8&lt;/key&gt;&lt;/foreign-keys&gt;&lt;ref-type name="Journal Article"&gt;17&lt;/ref-type&gt;&lt;contributors&gt;&lt;authors&gt;&lt;author&gt;Clements, AN&lt;/author&gt;&lt;author&gt;Paterson, GD&lt;/author&gt;&lt;/authors&gt;&lt;/contributors&gt;&lt;titles&gt;&lt;title&gt;The analysis of mortality and survival rates in wild populations of mosquitoes&lt;/title&gt;&lt;secondary-title&gt;Journal of applied ecology&lt;/secondary-title&gt;&lt;/titles&gt;&lt;periodical&gt;&lt;full-title&gt;Journal of applied ecology&lt;/full-title&gt;&lt;/periodical&gt;&lt;pages&gt;373-399&lt;/pages&gt;&lt;dates&gt;&lt;year&gt;1981&lt;/year&gt;&lt;/dates&gt;&lt;isbn&gt;0021-8901&lt;/isbn&gt;&lt;urls&gt;&lt;/urls&gt;&lt;/record&gt;&lt;/Cite&gt;&lt;/EndNote&gt;</w:instrText>
      </w:r>
      <w:r w:rsidR="00267810">
        <w:rPr>
          <w:rFonts w:ascii="Calibri" w:eastAsia="Calibri" w:hAnsi="Calibri" w:cs="Calibri"/>
          <w:sz w:val="24"/>
          <w:szCs w:val="24"/>
        </w:rPr>
        <w:fldChar w:fldCharType="separate"/>
      </w:r>
      <w:r w:rsidR="00267810">
        <w:rPr>
          <w:rFonts w:ascii="Calibri" w:eastAsia="Calibri" w:hAnsi="Calibri" w:cs="Calibri"/>
          <w:noProof/>
          <w:sz w:val="24"/>
          <w:szCs w:val="24"/>
        </w:rPr>
        <w:t>(Clements and Paterson 1981)</w:t>
      </w:r>
      <w:r w:rsidR="00267810">
        <w:rPr>
          <w:rFonts w:ascii="Calibri" w:eastAsia="Calibri" w:hAnsi="Calibri" w:cs="Calibri"/>
          <w:sz w:val="24"/>
          <w:szCs w:val="24"/>
        </w:rPr>
        <w:fldChar w:fldCharType="end"/>
      </w:r>
      <w:r>
        <w:rPr>
          <w:rFonts w:ascii="Calibri" w:eastAsia="Calibri" w:hAnsi="Calibri" w:cs="Calibri"/>
          <w:sz w:val="24"/>
          <w:szCs w:val="24"/>
        </w:rPr>
        <w:t xml:space="preserve"> conducted a meta-analysis of MRR and dissection field experiments and determined that mortality increased with age at a rate comparable to the </w:t>
      </w:r>
      <w:r w:rsidR="00B275B3">
        <w:rPr>
          <w:rFonts w:ascii="Calibri" w:eastAsia="Calibri" w:hAnsi="Calibri" w:cs="Calibri"/>
          <w:sz w:val="24"/>
          <w:szCs w:val="24"/>
        </w:rPr>
        <w:t>moderate</w:t>
      </w:r>
      <w:r>
        <w:rPr>
          <w:rFonts w:ascii="Calibri" w:eastAsia="Calibri" w:hAnsi="Calibri" w:cs="Calibri"/>
          <w:sz w:val="24"/>
          <w:szCs w:val="24"/>
        </w:rPr>
        <w:t xml:space="preserve"> senescen</w:t>
      </w:r>
      <w:r w:rsidR="00B275B3">
        <w:rPr>
          <w:rFonts w:ascii="Calibri" w:eastAsia="Calibri" w:hAnsi="Calibri" w:cs="Calibri"/>
          <w:sz w:val="24"/>
          <w:szCs w:val="24"/>
        </w:rPr>
        <w:t>ce</w:t>
      </w:r>
      <w:r>
        <w:rPr>
          <w:rFonts w:ascii="Calibri" w:eastAsia="Calibri" w:hAnsi="Calibri" w:cs="Calibri"/>
          <w:sz w:val="24"/>
          <w:szCs w:val="24"/>
        </w:rPr>
        <w:t xml:space="preserve"> we consider in the power analysis. To our knowledge, the MRR study of </w:t>
      </w:r>
      <w:r w:rsidR="00267810">
        <w:rPr>
          <w:rFonts w:ascii="Calibri" w:eastAsia="Calibri" w:hAnsi="Calibri" w:cs="Calibri"/>
          <w:sz w:val="24"/>
          <w:szCs w:val="24"/>
        </w:rPr>
        <w:fldChar w:fldCharType="begin"/>
      </w:r>
      <w:r w:rsidR="00267810">
        <w:rPr>
          <w:rFonts w:ascii="Calibri" w:eastAsia="Calibri" w:hAnsi="Calibri" w:cs="Calibri"/>
          <w:sz w:val="24"/>
          <w:szCs w:val="24"/>
        </w:rPr>
        <w:instrText xml:space="preserve"> ADDIN EN.CITE &lt;EndNote&gt;&lt;Cite&gt;&lt;Author&gt;Harrington&lt;/Author&gt;&lt;Year&gt;2014&lt;/Year&gt;&lt;RecNum&gt;3&lt;/RecNum&gt;&lt;DisplayText&gt;(Harrington, Vermeylen et al. 2014)&lt;/DisplayText&gt;&lt;record&gt;&lt;rec-number&gt;3&lt;/rec-number&gt;&lt;foreign-keys&gt;&lt;key app="EN" db-id="zwtzeext2wxt59e9zrn5dx9sezwpptfs9dd9" timestamp="1653049753"&gt;3&lt;/key&gt;&lt;/foreign-keys&gt;&lt;ref-type name="Journal Article"&gt;17&lt;/ref-type&gt;&lt;contributors&gt;&lt;authors&gt;&lt;author&gt;Harrington, Laura C.&lt;/author&gt;&lt;author&gt;Vermeylen, Françoise&lt;/author&gt;&lt;author&gt;Jones, James J.&lt;/author&gt;&lt;author&gt;Kitthawee, Sangvorn&lt;/author&gt;&lt;author&gt;Sithiprasasna, Ratana&lt;/author&gt;&lt;author&gt;Edman, John D.&lt;/author&gt;&lt;author&gt;Scott, Thomas W.&lt;/author&gt;&lt;/authors&gt;&lt;/contributors&gt;&lt;titles&gt;&lt;title&gt;Age-dependent survival of the dengue vector Aedes aegypti (Diptera: Culicidae) demonstrated by simultaneous release–recapture of different age cohorts&lt;/title&gt;&lt;secondary-title&gt;Journal of medical entomology&lt;/secondary-title&gt;&lt;/titles&gt;&lt;periodical&gt;&lt;full-title&gt;Journal of medical entomology&lt;/full-title&gt;&lt;/periodical&gt;&lt;pages&gt;307-313&lt;/pages&gt;&lt;volume&gt;45&lt;/volume&gt;&lt;number&gt;2&lt;/number&gt;&lt;dates&gt;&lt;year&gt;2014&lt;/year&gt;&lt;/dates&gt;&lt;urls&gt;&lt;/urls&gt;&lt;/record&gt;&lt;/Cite&gt;&lt;/EndNote&gt;</w:instrText>
      </w:r>
      <w:r w:rsidR="00267810">
        <w:rPr>
          <w:rFonts w:ascii="Calibri" w:eastAsia="Calibri" w:hAnsi="Calibri" w:cs="Calibri"/>
          <w:sz w:val="24"/>
          <w:szCs w:val="24"/>
        </w:rPr>
        <w:fldChar w:fldCharType="separate"/>
      </w:r>
      <w:r w:rsidR="00267810">
        <w:rPr>
          <w:rFonts w:ascii="Calibri" w:eastAsia="Calibri" w:hAnsi="Calibri" w:cs="Calibri"/>
          <w:noProof/>
          <w:sz w:val="24"/>
          <w:szCs w:val="24"/>
        </w:rPr>
        <w:t>(Harrington, Vermeylen et al. 2014)</w:t>
      </w:r>
      <w:r w:rsidR="00267810">
        <w:rPr>
          <w:rFonts w:ascii="Calibri" w:eastAsia="Calibri" w:hAnsi="Calibri" w:cs="Calibri"/>
          <w:sz w:val="24"/>
          <w:szCs w:val="24"/>
        </w:rPr>
        <w:fldChar w:fldCharType="end"/>
      </w:r>
      <w:r>
        <w:rPr>
          <w:rFonts w:ascii="Calibri" w:eastAsia="Calibri" w:hAnsi="Calibri" w:cs="Calibri"/>
          <w:sz w:val="24"/>
          <w:szCs w:val="24"/>
        </w:rPr>
        <w:t xml:space="preserve"> on </w:t>
      </w:r>
      <w:r>
        <w:rPr>
          <w:rFonts w:ascii="Calibri" w:eastAsia="Calibri" w:hAnsi="Calibri" w:cs="Calibri"/>
          <w:i/>
          <w:sz w:val="24"/>
          <w:szCs w:val="24"/>
        </w:rPr>
        <w:t>Ae. aegypti</w:t>
      </w:r>
      <w:r>
        <w:rPr>
          <w:rFonts w:ascii="Calibri" w:eastAsia="Calibri" w:hAnsi="Calibri" w:cs="Calibri"/>
          <w:sz w:val="24"/>
          <w:szCs w:val="24"/>
        </w:rPr>
        <w:t xml:space="preserve"> in Thailand has been the sole field experiment that has detected senescence: here, laboratory-reared mosquitoes of different ages were marked and released. It is possible that </w:t>
      </w:r>
      <w:r w:rsidR="00C06CB5">
        <w:rPr>
          <w:rFonts w:ascii="Calibri" w:eastAsia="Calibri" w:hAnsi="Calibri" w:cs="Calibri"/>
          <w:sz w:val="24"/>
          <w:szCs w:val="24"/>
        </w:rPr>
        <w:t xml:space="preserve">this study was able to detect </w:t>
      </w:r>
      <w:r>
        <w:rPr>
          <w:rFonts w:ascii="Calibri" w:eastAsia="Calibri" w:hAnsi="Calibri" w:cs="Calibri"/>
          <w:sz w:val="24"/>
          <w:szCs w:val="24"/>
        </w:rPr>
        <w:t xml:space="preserve">senescence because mosquitoes of ages up to 20 days old were released, which considerably exceeds our estimates of wild lifespan. </w:t>
      </w:r>
    </w:p>
    <w:p w14:paraId="0000005D" w14:textId="35ECEB96" w:rsidR="00E03F53" w:rsidRDefault="00D47927">
      <w:pPr>
        <w:spacing w:before="240"/>
        <w:rPr>
          <w:rFonts w:ascii="Calibri" w:eastAsia="Calibri" w:hAnsi="Calibri" w:cs="Calibri"/>
          <w:sz w:val="24"/>
          <w:szCs w:val="24"/>
        </w:rPr>
      </w:pPr>
      <w:r>
        <w:rPr>
          <w:rFonts w:ascii="Calibri" w:eastAsia="Calibri" w:hAnsi="Calibri" w:cs="Calibri"/>
          <w:sz w:val="24"/>
          <w:szCs w:val="24"/>
        </w:rPr>
        <w:t xml:space="preserve">As has been found in laboratory studies </w:t>
      </w:r>
      <w:r w:rsidR="00267810">
        <w:rPr>
          <w:rFonts w:ascii="Calibri" w:eastAsia="Calibri" w:hAnsi="Calibri" w:cs="Calibri"/>
          <w:sz w:val="24"/>
          <w:szCs w:val="24"/>
        </w:rPr>
        <w:fldChar w:fldCharType="begin"/>
      </w:r>
      <w:r w:rsidR="00267810">
        <w:rPr>
          <w:rFonts w:ascii="Calibri" w:eastAsia="Calibri" w:hAnsi="Calibri" w:cs="Calibri"/>
          <w:sz w:val="24"/>
          <w:szCs w:val="24"/>
        </w:rPr>
        <w:instrText xml:space="preserve"> ADDIN EN.CITE &lt;EndNote&gt;&lt;Cite&gt;&lt;Author&gt;Dawes&lt;/Author&gt;&lt;Year&gt;2009&lt;/Year&gt;&lt;RecNum&gt;24&lt;/RecNum&gt;&lt;DisplayText&gt;(Styer, Carey et al. 2007, Dawes, Churcher et al. 2009)&lt;/DisplayText&gt;&lt;record&gt;&lt;rec-number&gt;24&lt;/rec-number&gt;&lt;foreign-keys&gt;&lt;key app="EN" db-id="zwtzeext2wxt59e9zrn5dx9sezwpptfs9dd9" timestamp="1653050649"&gt;24&lt;/key&gt;&lt;/foreign-keys&gt;&lt;ref-type name="Journal Article"&gt;17&lt;/ref-type&gt;&lt;contributors&gt;&lt;authors&gt;&lt;author&gt;Dawes, Emma J&lt;/author&gt;&lt;author&gt;Churcher, Thomas S&lt;/author&gt;&lt;author&gt;Zhuang, Shijie&lt;/author&gt;&lt;author&gt;Sinden, Robert E&lt;/author&gt;&lt;author&gt;Basáñez, María-Gloria&lt;/author&gt;&lt;/authors&gt;&lt;/contributors&gt;&lt;titles&gt;&lt;title&gt;Anopheles mortality is both age-and Plasmodium-density dependent: implications for malaria transmission&lt;/title&gt;&lt;secondary-title&gt;Malaria journal&lt;/secondary-title&gt;&lt;/titles&gt;&lt;periodical&gt;&lt;full-title&gt;Malaria journal&lt;/full-title&gt;&lt;/periodical&gt;&lt;pages&gt;1-16&lt;/pages&gt;&lt;volume&gt;8&lt;/volume&gt;&lt;number&gt;1&lt;/number&gt;&lt;dates&gt;&lt;year&gt;2009&lt;/year&gt;&lt;/dates&gt;&lt;isbn&gt;1475-2875&lt;/isbn&gt;&lt;urls&gt;&lt;/urls&gt;&lt;/record&gt;&lt;/Cite&gt;&lt;Cite&gt;&lt;Author&gt;Styer&lt;/Author&gt;&lt;Year&gt;2007&lt;/Year&gt;&lt;RecNum&gt;1&lt;/RecNum&gt;&lt;record&gt;&lt;rec-number&gt;1&lt;/rec-number&gt;&lt;foreign-keys&gt;&lt;key app="EN" db-id="zwtzeext2wxt59e9zrn5dx9sezwpptfs9dd9" timestamp="1653048944"&gt;1&lt;/key&gt;&lt;/foreign-keys&gt;&lt;ref-type name="Journal Article"&gt;17&lt;/ref-type&gt;&lt;contributors&gt;&lt;authors&gt;&lt;author&gt;Styer, Linda M.&lt;/author&gt;&lt;author&gt;Carey, James R.&lt;/author&gt;&lt;author&gt;Wang, Jane-Ling&lt;/author&gt;&lt;author&gt;Scott, Thomas W.&lt;/author&gt;&lt;/authors&gt;&lt;/contributors&gt;&lt;titles&gt;&lt;title&gt;Mosquitoes do senesce: departure from the paradigm of constant mortality&lt;/title&gt;&lt;secondary-title&gt;The American journal of tropical medicine and hygiene&lt;/secondary-title&gt;&lt;/titles&gt;&lt;periodical&gt;&lt;full-title&gt;The American journal of tropical medicine and hygiene&lt;/full-title&gt;&lt;/periodical&gt;&lt;pages&gt;111&lt;/pages&gt;&lt;volume&gt;76&lt;/volume&gt;&lt;number&gt;1&lt;/number&gt;&lt;dates&gt;&lt;year&gt;2007&lt;/year&gt;&lt;/dates&gt;&lt;urls&gt;&lt;/urls&gt;&lt;/record&gt;&lt;/Cite&gt;&lt;/EndNote&gt;</w:instrText>
      </w:r>
      <w:r w:rsidR="00267810">
        <w:rPr>
          <w:rFonts w:ascii="Calibri" w:eastAsia="Calibri" w:hAnsi="Calibri" w:cs="Calibri"/>
          <w:sz w:val="24"/>
          <w:szCs w:val="24"/>
        </w:rPr>
        <w:fldChar w:fldCharType="separate"/>
      </w:r>
      <w:r w:rsidR="00267810">
        <w:rPr>
          <w:rFonts w:ascii="Calibri" w:eastAsia="Calibri" w:hAnsi="Calibri" w:cs="Calibri"/>
          <w:noProof/>
          <w:sz w:val="24"/>
          <w:szCs w:val="24"/>
        </w:rPr>
        <w:t>(Styer, Carey et al. 2007, Dawes, Churcher et al. 2009)</w:t>
      </w:r>
      <w:r w:rsidR="00267810">
        <w:rPr>
          <w:rFonts w:ascii="Calibri" w:eastAsia="Calibri" w:hAnsi="Calibri" w:cs="Calibri"/>
          <w:sz w:val="24"/>
          <w:szCs w:val="24"/>
        </w:rPr>
        <w:fldChar w:fldCharType="end"/>
      </w:r>
      <w:r w:rsidR="00FD5F2F">
        <w:rPr>
          <w:rFonts w:ascii="Calibri" w:eastAsia="Calibri" w:hAnsi="Calibri" w:cs="Calibri"/>
          <w:sz w:val="24"/>
          <w:szCs w:val="24"/>
        </w:rPr>
        <w:t xml:space="preserve"> </w:t>
      </w:r>
      <w:r>
        <w:rPr>
          <w:rFonts w:ascii="Calibri" w:eastAsia="Calibri" w:hAnsi="Calibri" w:cs="Calibri"/>
          <w:sz w:val="24"/>
          <w:szCs w:val="24"/>
        </w:rPr>
        <w:t>, our analysis of the MRR data indicates that female mosquitoes outlive males in the field, although the magnitude of this difference is not as great. Because of ethical concerns about releasing female vectors, many recent MRR experiments use only males (Fig. SM1). Our results suggest caution in extrapolating results from one sex to the other.</w:t>
      </w:r>
    </w:p>
    <w:p w14:paraId="0000005E" w14:textId="77777777" w:rsidR="00E03F53" w:rsidRDefault="00D47927">
      <w:pPr>
        <w:spacing w:before="240"/>
        <w:rPr>
          <w:rFonts w:ascii="Calibri" w:eastAsia="Calibri" w:hAnsi="Calibri" w:cs="Calibri"/>
          <w:b/>
          <w:color w:val="00000A"/>
          <w:sz w:val="28"/>
          <w:szCs w:val="28"/>
        </w:rPr>
      </w:pPr>
      <w:r>
        <w:rPr>
          <w:rFonts w:ascii="Calibri" w:eastAsia="Calibri" w:hAnsi="Calibri" w:cs="Calibri"/>
          <w:b/>
          <w:color w:val="00000A"/>
          <w:sz w:val="28"/>
          <w:szCs w:val="28"/>
        </w:rPr>
        <w:t>Conclusion</w:t>
      </w:r>
    </w:p>
    <w:p w14:paraId="00000065" w14:textId="4EB86B65" w:rsidR="00E03F53" w:rsidRDefault="00D47927" w:rsidP="00AC7507">
      <w:pPr>
        <w:spacing w:before="240"/>
        <w:rPr>
          <w:rFonts w:ascii="Calibri" w:eastAsia="Calibri" w:hAnsi="Calibri" w:cs="Calibri"/>
          <w:sz w:val="24"/>
          <w:szCs w:val="24"/>
        </w:rPr>
      </w:pPr>
      <w:r>
        <w:rPr>
          <w:rFonts w:ascii="Calibri" w:eastAsia="Calibri" w:hAnsi="Calibri" w:cs="Calibri"/>
          <w:sz w:val="24"/>
          <w:szCs w:val="24"/>
        </w:rPr>
        <w:lastRenderedPageBreak/>
        <w:t xml:space="preserve">We applied modern statistical methods to </w:t>
      </w:r>
      <w:proofErr w:type="spellStart"/>
      <w:r w:rsidR="009262E8">
        <w:rPr>
          <w:rFonts w:ascii="Calibri" w:eastAsia="Calibri" w:hAnsi="Calibri" w:cs="Calibri"/>
          <w:sz w:val="24"/>
          <w:szCs w:val="24"/>
        </w:rPr>
        <w:t>analyse</w:t>
      </w:r>
      <w:proofErr w:type="spellEnd"/>
      <w:r w:rsidR="009262E8">
        <w:rPr>
          <w:rFonts w:ascii="Calibri" w:eastAsia="Calibri" w:hAnsi="Calibri" w:cs="Calibri"/>
          <w:sz w:val="24"/>
          <w:szCs w:val="24"/>
        </w:rPr>
        <w:t xml:space="preserve"> </w:t>
      </w:r>
      <w:r>
        <w:rPr>
          <w:rFonts w:ascii="Calibri" w:eastAsia="Calibri" w:hAnsi="Calibri" w:cs="Calibri"/>
          <w:sz w:val="24"/>
          <w:szCs w:val="24"/>
        </w:rPr>
        <w:t>field data collected over 99 years to produce</w:t>
      </w:r>
      <w:r w:rsidR="009262E8">
        <w:rPr>
          <w:rFonts w:ascii="Calibri" w:eastAsia="Calibri" w:hAnsi="Calibri" w:cs="Calibri"/>
          <w:sz w:val="24"/>
          <w:szCs w:val="24"/>
        </w:rPr>
        <w:t xml:space="preserve"> a set of</w:t>
      </w:r>
      <w:r>
        <w:rPr>
          <w:rFonts w:ascii="Calibri" w:eastAsia="Calibri" w:hAnsi="Calibri" w:cs="Calibri"/>
          <w:sz w:val="24"/>
          <w:szCs w:val="24"/>
        </w:rPr>
        <w:t xml:space="preserve"> lower bound estimates of mosquito lifespan. </w:t>
      </w:r>
      <w:r w:rsidR="009262E8">
        <w:rPr>
          <w:rFonts w:ascii="Calibri" w:eastAsia="Calibri" w:hAnsi="Calibri" w:cs="Calibri"/>
          <w:sz w:val="24"/>
          <w:szCs w:val="24"/>
        </w:rPr>
        <w:t xml:space="preserve">Though the application of tailored statistical models to particular data sets may </w:t>
      </w:r>
      <w:proofErr w:type="spellStart"/>
      <w:r w:rsidR="009262E8">
        <w:rPr>
          <w:rFonts w:ascii="Calibri" w:eastAsia="Calibri" w:hAnsi="Calibri" w:cs="Calibri"/>
          <w:sz w:val="24"/>
          <w:szCs w:val="24"/>
        </w:rPr>
        <w:t>maximise</w:t>
      </w:r>
      <w:proofErr w:type="spellEnd"/>
      <w:r w:rsidR="009262E8">
        <w:rPr>
          <w:rFonts w:ascii="Calibri" w:eastAsia="Calibri" w:hAnsi="Calibri" w:cs="Calibri"/>
          <w:sz w:val="24"/>
          <w:szCs w:val="24"/>
        </w:rPr>
        <w:t xml:space="preserve"> the information obtained from each, our approach of using the same methods across all data sets allows different studies to be pooled and broader patterns to be examined.  We found</w:t>
      </w:r>
      <w:r>
        <w:rPr>
          <w:rFonts w:ascii="Calibri" w:eastAsia="Calibri" w:hAnsi="Calibri" w:cs="Calibri"/>
          <w:sz w:val="24"/>
          <w:szCs w:val="24"/>
        </w:rPr>
        <w:t xml:space="preserve"> considerable variation among populations,</w:t>
      </w:r>
      <w:r w:rsidR="009262E8">
        <w:rPr>
          <w:rFonts w:ascii="Calibri" w:eastAsia="Calibri" w:hAnsi="Calibri" w:cs="Calibri"/>
          <w:sz w:val="24"/>
          <w:szCs w:val="24"/>
        </w:rPr>
        <w:t xml:space="preserve"> and relatively few, and then generally weak, emergent patterns.  There was weak or no concordance between lifespan estimates obtained by MRR and dissection methods.  These results combined with our power analyses suggest that the majority of field studies conducted to estimate lifespan are of sufficient scale to obtain robust results, and we suspect that temporal and spatial variation in lifespan, something that is rarely assessed, may also frustrate simple conclusions about lifespan patterns.  </w:t>
      </w:r>
      <w:r w:rsidR="009A5C42">
        <w:rPr>
          <w:rFonts w:ascii="Calibri" w:eastAsia="Calibri" w:hAnsi="Calibri" w:cs="Calibri"/>
          <w:sz w:val="24"/>
          <w:szCs w:val="24"/>
        </w:rPr>
        <w:t xml:space="preserve">For MRR in particular, allocating resources to large-scale experiments rather than a large number of small-scale experiments is likely to be more fruitful.  The challenges of statistically estimating lifespan from population data are thus very great and strongly justify continuing research into biochemical and genetic markers of individual age which, if successful, would </w:t>
      </w:r>
      <w:proofErr w:type="spellStart"/>
      <w:r w:rsidR="009A5C42">
        <w:rPr>
          <w:rFonts w:ascii="Calibri" w:eastAsia="Calibri" w:hAnsi="Calibri" w:cs="Calibri"/>
          <w:sz w:val="24"/>
          <w:szCs w:val="24"/>
        </w:rPr>
        <w:t>revolutionise</w:t>
      </w:r>
      <w:proofErr w:type="spellEnd"/>
      <w:r w:rsidR="009A5C42">
        <w:rPr>
          <w:rFonts w:ascii="Calibri" w:eastAsia="Calibri" w:hAnsi="Calibri" w:cs="Calibri"/>
          <w:sz w:val="24"/>
          <w:szCs w:val="24"/>
        </w:rPr>
        <w:t xml:space="preserve"> our ability to estimate this most important parameter.</w:t>
      </w:r>
    </w:p>
    <w:p w14:paraId="00000066" w14:textId="77777777" w:rsidR="00E03F53" w:rsidRDefault="00D47927">
      <w:pPr>
        <w:spacing w:before="240"/>
        <w:ind w:right="-20"/>
        <w:rPr>
          <w:rFonts w:ascii="Calibri" w:eastAsia="Calibri" w:hAnsi="Calibri" w:cs="Calibri"/>
          <w:b/>
          <w:sz w:val="24"/>
          <w:szCs w:val="24"/>
        </w:rPr>
      </w:pPr>
      <w:r>
        <w:rPr>
          <w:rFonts w:ascii="Calibri" w:eastAsia="Calibri" w:hAnsi="Calibri" w:cs="Calibri"/>
          <w:b/>
          <w:sz w:val="24"/>
          <w:szCs w:val="24"/>
        </w:rPr>
        <w:t>Materials and Methods</w:t>
      </w:r>
    </w:p>
    <w:p w14:paraId="00000068" w14:textId="087DFF6D" w:rsidR="00E03F53" w:rsidRDefault="00D47927">
      <w:pPr>
        <w:spacing w:before="240"/>
        <w:ind w:right="-20"/>
        <w:rPr>
          <w:rFonts w:ascii="Calibri" w:eastAsia="Calibri" w:hAnsi="Calibri" w:cs="Calibri"/>
          <w:color w:val="00000A"/>
          <w:sz w:val="28"/>
          <w:szCs w:val="28"/>
        </w:rPr>
      </w:pPr>
      <w:r>
        <w:rPr>
          <w:rFonts w:ascii="Calibri" w:eastAsia="Calibri" w:hAnsi="Calibri" w:cs="Calibri"/>
          <w:sz w:val="24"/>
          <w:szCs w:val="24"/>
        </w:rPr>
        <w:t xml:space="preserve">In recent years, many important vectors of disease have been shown to be complexes of closely related species, biotypes or forms that cannot be distinguished morphologically (for example, the </w:t>
      </w:r>
      <w:proofErr w:type="spellStart"/>
      <w:r>
        <w:rPr>
          <w:rFonts w:ascii="Calibri" w:eastAsia="Calibri" w:hAnsi="Calibri" w:cs="Calibri"/>
          <w:sz w:val="24"/>
          <w:szCs w:val="24"/>
        </w:rPr>
        <w:t>morphospecies</w:t>
      </w:r>
      <w:proofErr w:type="spellEnd"/>
      <w:r>
        <w:rPr>
          <w:rFonts w:ascii="Calibri" w:eastAsia="Calibri" w:hAnsi="Calibri" w:cs="Calibri"/>
          <w:sz w:val="24"/>
          <w:szCs w:val="24"/>
        </w:rPr>
        <w:t xml:space="preserve"> </w:t>
      </w:r>
      <w:r>
        <w:rPr>
          <w:rFonts w:ascii="Calibri" w:eastAsia="Calibri" w:hAnsi="Calibri" w:cs="Calibri"/>
          <w:i/>
          <w:sz w:val="24"/>
          <w:szCs w:val="24"/>
        </w:rPr>
        <w:t xml:space="preserve">Anopheles </w:t>
      </w:r>
      <w:proofErr w:type="spellStart"/>
      <w:r>
        <w:rPr>
          <w:rFonts w:ascii="Calibri" w:eastAsia="Calibri" w:hAnsi="Calibri" w:cs="Calibri"/>
          <w:i/>
          <w:sz w:val="24"/>
          <w:szCs w:val="24"/>
        </w:rPr>
        <w:t>gambiae</w:t>
      </w:r>
      <w:proofErr w:type="spellEnd"/>
      <w:r>
        <w:rPr>
          <w:rFonts w:ascii="Calibri" w:eastAsia="Calibri" w:hAnsi="Calibri" w:cs="Calibri"/>
          <w:i/>
          <w:sz w:val="24"/>
          <w:szCs w:val="24"/>
        </w:rPr>
        <w:t xml:space="preserve"> </w:t>
      </w:r>
      <w:proofErr w:type="spellStart"/>
      <w:r>
        <w:rPr>
          <w:rFonts w:ascii="Calibri" w:eastAsia="Calibri" w:hAnsi="Calibri" w:cs="Calibri"/>
          <w:i/>
          <w:sz w:val="24"/>
          <w:szCs w:val="24"/>
        </w:rPr>
        <w:t>sensu</w:t>
      </w:r>
      <w:proofErr w:type="spellEnd"/>
      <w:r>
        <w:rPr>
          <w:rFonts w:ascii="Calibri" w:eastAsia="Calibri" w:hAnsi="Calibri" w:cs="Calibri"/>
          <w:i/>
          <w:sz w:val="24"/>
          <w:szCs w:val="24"/>
        </w:rPr>
        <w:t xml:space="preserve"> </w:t>
      </w:r>
      <w:proofErr w:type="spellStart"/>
      <w:r>
        <w:rPr>
          <w:rFonts w:ascii="Calibri" w:eastAsia="Calibri" w:hAnsi="Calibri" w:cs="Calibri"/>
          <w:i/>
          <w:sz w:val="24"/>
          <w:szCs w:val="24"/>
        </w:rPr>
        <w:t>lato</w:t>
      </w:r>
      <w:proofErr w:type="spellEnd"/>
      <w:r>
        <w:rPr>
          <w:rFonts w:ascii="Calibri" w:eastAsia="Calibri" w:hAnsi="Calibri" w:cs="Calibri"/>
          <w:sz w:val="24"/>
          <w:szCs w:val="24"/>
        </w:rPr>
        <w:t xml:space="preserve"> is now separated into the widespread </w:t>
      </w:r>
      <w:proofErr w:type="spellStart"/>
      <w:r>
        <w:rPr>
          <w:rFonts w:ascii="Calibri" w:eastAsia="Calibri" w:hAnsi="Calibri" w:cs="Calibri"/>
          <w:i/>
          <w:sz w:val="24"/>
          <w:szCs w:val="24"/>
        </w:rPr>
        <w:t>gambiae</w:t>
      </w:r>
      <w:proofErr w:type="spellEnd"/>
      <w:r>
        <w:rPr>
          <w:rFonts w:ascii="Calibri" w:eastAsia="Calibri" w:hAnsi="Calibri" w:cs="Calibri"/>
          <w:i/>
          <w:sz w:val="24"/>
          <w:szCs w:val="24"/>
        </w:rPr>
        <w:t xml:space="preserve">, </w:t>
      </w:r>
      <w:proofErr w:type="spellStart"/>
      <w:r>
        <w:rPr>
          <w:rFonts w:ascii="Calibri" w:eastAsia="Calibri" w:hAnsi="Calibri" w:cs="Calibri"/>
          <w:i/>
          <w:sz w:val="24"/>
          <w:szCs w:val="24"/>
        </w:rPr>
        <w:t>coluzzii</w:t>
      </w:r>
      <w:proofErr w:type="spellEnd"/>
      <w:r>
        <w:rPr>
          <w:rFonts w:ascii="Calibri" w:eastAsia="Calibri" w:hAnsi="Calibri" w:cs="Calibri"/>
          <w:i/>
          <w:sz w:val="24"/>
          <w:szCs w:val="24"/>
        </w:rPr>
        <w:t xml:space="preserve">, </w:t>
      </w:r>
      <w:proofErr w:type="spellStart"/>
      <w:r>
        <w:rPr>
          <w:rFonts w:ascii="Calibri" w:eastAsia="Calibri" w:hAnsi="Calibri" w:cs="Calibri"/>
          <w:i/>
          <w:sz w:val="24"/>
          <w:szCs w:val="24"/>
        </w:rPr>
        <w:t>arabiensis</w:t>
      </w:r>
      <w:proofErr w:type="spellEnd"/>
      <w:r>
        <w:rPr>
          <w:rFonts w:ascii="Calibri" w:eastAsia="Calibri" w:hAnsi="Calibri" w:cs="Calibri"/>
          <w:sz w:val="24"/>
          <w:szCs w:val="24"/>
        </w:rPr>
        <w:t xml:space="preserve"> and a number of more local species). In the MRR and </w:t>
      </w:r>
      <w:proofErr w:type="spellStart"/>
      <w:r>
        <w:rPr>
          <w:rFonts w:ascii="Calibri" w:eastAsia="Calibri" w:hAnsi="Calibri" w:cs="Calibri"/>
          <w:sz w:val="24"/>
          <w:szCs w:val="24"/>
        </w:rPr>
        <w:t>Polovodova</w:t>
      </w:r>
      <w:proofErr w:type="spellEnd"/>
      <w:r>
        <w:rPr>
          <w:rFonts w:ascii="Calibri" w:eastAsia="Calibri" w:hAnsi="Calibri" w:cs="Calibri"/>
          <w:sz w:val="24"/>
          <w:szCs w:val="24"/>
        </w:rPr>
        <w:t>-dissection analyses, most data were collected before molecular techniques allowed these taxa to be separated</w:t>
      </w:r>
      <w:r w:rsidR="0043080E">
        <w:rPr>
          <w:rFonts w:ascii="Calibri" w:eastAsia="Calibri" w:hAnsi="Calibri" w:cs="Calibri"/>
          <w:sz w:val="24"/>
          <w:szCs w:val="24"/>
        </w:rPr>
        <w:t>,</w:t>
      </w:r>
      <w:r>
        <w:rPr>
          <w:rFonts w:ascii="Calibri" w:eastAsia="Calibri" w:hAnsi="Calibri" w:cs="Calibri"/>
          <w:sz w:val="24"/>
          <w:szCs w:val="24"/>
        </w:rPr>
        <w:t xml:space="preserve"> and</w:t>
      </w:r>
      <w:r w:rsidR="0043080E">
        <w:rPr>
          <w:rFonts w:ascii="Calibri" w:eastAsia="Calibri" w:hAnsi="Calibri" w:cs="Calibri"/>
          <w:sz w:val="24"/>
          <w:szCs w:val="24"/>
        </w:rPr>
        <w:t>,</w:t>
      </w:r>
      <w:r>
        <w:rPr>
          <w:rFonts w:ascii="Calibri" w:eastAsia="Calibri" w:hAnsi="Calibri" w:cs="Calibri"/>
          <w:sz w:val="24"/>
          <w:szCs w:val="24"/>
        </w:rPr>
        <w:t xml:space="preserve"> for these</w:t>
      </w:r>
      <w:r w:rsidR="0043080E">
        <w:rPr>
          <w:rFonts w:ascii="Calibri" w:eastAsia="Calibri" w:hAnsi="Calibri" w:cs="Calibri"/>
          <w:sz w:val="24"/>
          <w:szCs w:val="24"/>
        </w:rPr>
        <w:t>,</w:t>
      </w:r>
      <w:r>
        <w:rPr>
          <w:rFonts w:ascii="Calibri" w:eastAsia="Calibri" w:hAnsi="Calibri" w:cs="Calibri"/>
          <w:sz w:val="24"/>
          <w:szCs w:val="24"/>
        </w:rPr>
        <w:t xml:space="preserve"> we work chiefly with </w:t>
      </w:r>
      <w:proofErr w:type="spellStart"/>
      <w:r>
        <w:rPr>
          <w:rFonts w:ascii="Calibri" w:eastAsia="Calibri" w:hAnsi="Calibri" w:cs="Calibri"/>
          <w:sz w:val="24"/>
          <w:szCs w:val="24"/>
        </w:rPr>
        <w:t>morphospecies</w:t>
      </w:r>
      <w:proofErr w:type="spellEnd"/>
      <w:r>
        <w:rPr>
          <w:rFonts w:ascii="Calibri" w:eastAsia="Calibri" w:hAnsi="Calibri" w:cs="Calibri"/>
          <w:sz w:val="24"/>
          <w:szCs w:val="24"/>
        </w:rPr>
        <w:t xml:space="preserve">. In the </w:t>
      </w:r>
      <w:proofErr w:type="spellStart"/>
      <w:r>
        <w:rPr>
          <w:rFonts w:ascii="Calibri" w:eastAsia="Calibri" w:hAnsi="Calibri" w:cs="Calibri"/>
          <w:sz w:val="24"/>
          <w:szCs w:val="24"/>
        </w:rPr>
        <w:t>Detinova</w:t>
      </w:r>
      <w:proofErr w:type="spellEnd"/>
      <w:r>
        <w:rPr>
          <w:rFonts w:ascii="Calibri" w:eastAsia="Calibri" w:hAnsi="Calibri" w:cs="Calibri"/>
          <w:sz w:val="24"/>
          <w:szCs w:val="24"/>
        </w:rPr>
        <w:t>-dissection</w:t>
      </w:r>
      <w:r w:rsidR="00FA181B">
        <w:rPr>
          <w:rFonts w:ascii="Calibri" w:eastAsia="Calibri" w:hAnsi="Calibri" w:cs="Calibri"/>
          <w:sz w:val="24"/>
          <w:szCs w:val="24"/>
        </w:rPr>
        <w:t xml:space="preserve"> analyses</w:t>
      </w:r>
      <w:r>
        <w:rPr>
          <w:rFonts w:ascii="Calibri" w:eastAsia="Calibri" w:hAnsi="Calibri" w:cs="Calibri"/>
          <w:sz w:val="24"/>
          <w:szCs w:val="24"/>
        </w:rPr>
        <w:t xml:space="preserve">, more detailed species-level information was often available, and we estimate lifespans for both species and </w:t>
      </w:r>
      <w:proofErr w:type="spellStart"/>
      <w:r>
        <w:rPr>
          <w:rFonts w:ascii="Calibri" w:eastAsia="Calibri" w:hAnsi="Calibri" w:cs="Calibri"/>
          <w:sz w:val="24"/>
          <w:szCs w:val="24"/>
        </w:rPr>
        <w:t>morphospecies</w:t>
      </w:r>
      <w:proofErr w:type="spellEnd"/>
      <w:r>
        <w:rPr>
          <w:rFonts w:ascii="Calibri" w:eastAsia="Calibri" w:hAnsi="Calibri" w:cs="Calibri"/>
          <w:sz w:val="24"/>
          <w:szCs w:val="24"/>
        </w:rPr>
        <w:t>. A detailed description of methods is provided in the SOM file.</w:t>
      </w:r>
    </w:p>
    <w:p w14:paraId="00000069" w14:textId="77777777" w:rsidR="00E03F53" w:rsidRDefault="00D47927">
      <w:pPr>
        <w:spacing w:before="240"/>
        <w:ind w:right="-20"/>
        <w:rPr>
          <w:rFonts w:ascii="Calibri" w:eastAsia="Calibri" w:hAnsi="Calibri" w:cs="Calibri"/>
          <w:b/>
          <w:sz w:val="24"/>
          <w:szCs w:val="24"/>
        </w:rPr>
      </w:pPr>
      <w:r>
        <w:rPr>
          <w:rFonts w:ascii="Calibri" w:eastAsia="Calibri" w:hAnsi="Calibri" w:cs="Calibri"/>
          <w:b/>
          <w:sz w:val="24"/>
          <w:szCs w:val="24"/>
        </w:rPr>
        <w:t>Mark-release-recapture (MRR)</w:t>
      </w:r>
    </w:p>
    <w:p w14:paraId="0000006B" w14:textId="56B105CE" w:rsidR="00E03F53" w:rsidRDefault="00D47927">
      <w:pPr>
        <w:spacing w:before="240"/>
        <w:ind w:right="-20"/>
        <w:rPr>
          <w:rFonts w:ascii="Calibri" w:eastAsia="Calibri" w:hAnsi="Calibri" w:cs="Calibri"/>
          <w:color w:val="00000A"/>
          <w:sz w:val="28"/>
          <w:szCs w:val="28"/>
        </w:rPr>
      </w:pPr>
      <w:r>
        <w:rPr>
          <w:rFonts w:ascii="Calibri" w:eastAsia="Calibri" w:hAnsi="Calibri" w:cs="Calibri"/>
          <w:sz w:val="24"/>
          <w:szCs w:val="24"/>
        </w:rPr>
        <w:t>Data from MRR experiments in the database</w:t>
      </w:r>
      <w:r w:rsidR="00FD5F2F">
        <w:rPr>
          <w:rFonts w:ascii="Calibri" w:eastAsia="Calibri" w:hAnsi="Calibri" w:cs="Calibri"/>
          <w:sz w:val="24"/>
          <w:szCs w:val="24"/>
        </w:rPr>
        <w:t xml:space="preserve"> of </w:t>
      </w:r>
      <w:r w:rsidR="00267810">
        <w:rPr>
          <w:rFonts w:ascii="Calibri" w:eastAsia="Calibri" w:hAnsi="Calibri" w:cs="Calibri"/>
          <w:sz w:val="24"/>
          <w:szCs w:val="24"/>
        </w:rPr>
        <w:fldChar w:fldCharType="begin"/>
      </w:r>
      <w:r w:rsidR="00267810">
        <w:rPr>
          <w:rFonts w:ascii="Calibri" w:eastAsia="Calibri" w:hAnsi="Calibri" w:cs="Calibri"/>
          <w:sz w:val="24"/>
          <w:szCs w:val="24"/>
        </w:rPr>
        <w:instrText xml:space="preserve"> ADDIN EN.CITE &lt;EndNote&gt;&lt;Cite&gt;&lt;Author&gt;Guerra&lt;/Author&gt;&lt;Year&gt;2014&lt;/Year&gt;&lt;RecNum&gt;9&lt;/RecNum&gt;&lt;DisplayText&gt;(Guerra, Reiner et al. 2014)&lt;/DisplayText&gt;&lt;record&gt;&lt;rec-number&gt;9&lt;/rec-number&gt;&lt;foreign-keys&gt;&lt;key app="EN" db-id="zwtzeext2wxt59e9zrn5dx9sezwpptfs9dd9" timestamp="1653050647"&gt;9&lt;/key&gt;&lt;/foreign-keys&gt;&lt;ref-type name="Journal Article"&gt;17&lt;/ref-type&gt;&lt;contributors&gt;&lt;authors&gt;&lt;author&gt;Guerra, Carlos A&lt;/author&gt;&lt;author&gt;Reiner, Robert C&lt;/author&gt;&lt;author&gt;Perkins, T Alex&lt;/author&gt;&lt;author&gt;Lindsay, Steve W&lt;/author&gt;&lt;author&gt;Midega, Janet T&lt;/author&gt;&lt;author&gt;Brady, Oliver J&lt;/author&gt;&lt;author&gt;Barker, Christopher M&lt;/author&gt;&lt;author&gt;Reisen, William K&lt;/author&gt;&lt;author&gt;Harrington, Laura C&lt;/author&gt;&lt;author&gt;Takken, Willem&lt;/author&gt;&lt;author&gt;vectors&lt;/author&gt;&lt;/authors&gt;&lt;/contributors&gt;&lt;titles&gt;&lt;title&gt;A global assembly of adult female mosquito mark-release-recapture data to inform the control of mosquito-borne pathogens&lt;/title&gt;&lt;secondary-title&gt;Parasites &amp;amp; vectors&lt;/secondary-title&gt;&lt;/titles&gt;&lt;periodical&gt;&lt;full-title&gt;Parasites &amp;amp; vectors&lt;/full-title&gt;&lt;/periodical&gt;&lt;pages&gt;1-15&lt;/pages&gt;&lt;volume&gt;7&lt;/volume&gt;&lt;number&gt;1&lt;/number&gt;&lt;dates&gt;&lt;year&gt;2014&lt;/year&gt;&lt;/dates&gt;&lt;isbn&gt;1756-3305&lt;/isbn&gt;&lt;urls&gt;&lt;/urls&gt;&lt;/record&gt;&lt;/Cite&gt;&lt;/EndNote&gt;</w:instrText>
      </w:r>
      <w:r w:rsidR="00267810">
        <w:rPr>
          <w:rFonts w:ascii="Calibri" w:eastAsia="Calibri" w:hAnsi="Calibri" w:cs="Calibri"/>
          <w:sz w:val="24"/>
          <w:szCs w:val="24"/>
        </w:rPr>
        <w:fldChar w:fldCharType="separate"/>
      </w:r>
      <w:r w:rsidR="00267810">
        <w:rPr>
          <w:rFonts w:ascii="Calibri" w:eastAsia="Calibri" w:hAnsi="Calibri" w:cs="Calibri"/>
          <w:noProof/>
          <w:sz w:val="24"/>
          <w:szCs w:val="24"/>
        </w:rPr>
        <w:t>(Guerra, Reiner et al. 2014)</w:t>
      </w:r>
      <w:r w:rsidR="00267810">
        <w:rPr>
          <w:rFonts w:ascii="Calibri" w:eastAsia="Calibri" w:hAnsi="Calibri" w:cs="Calibri"/>
          <w:sz w:val="24"/>
          <w:szCs w:val="24"/>
        </w:rPr>
        <w:fldChar w:fldCharType="end"/>
      </w:r>
      <w:r>
        <w:rPr>
          <w:rFonts w:ascii="Calibri" w:eastAsia="Calibri" w:hAnsi="Calibri" w:cs="Calibri"/>
          <w:sz w:val="24"/>
          <w:szCs w:val="24"/>
        </w:rPr>
        <w:t xml:space="preserve"> were examined. Of the 232 data sets, 179 involved only females, 35 males, and 18 both sex releases. For 102 data sets, the age of the released mosquitoes was known (the average age of released mosquitoes was 4.0 days) while in the other cases it was unknown or unrecorded; in these cases, we assumed the mosquitoes were newly emerged at the time of release. See Tables SM1 &amp; SM2 for a summary of data characteristics.</w:t>
      </w:r>
    </w:p>
    <w:p w14:paraId="0000006D" w14:textId="68DDD33D" w:rsidR="00E03F53" w:rsidRDefault="00D47927">
      <w:pPr>
        <w:spacing w:before="240"/>
        <w:ind w:right="-20"/>
        <w:rPr>
          <w:rFonts w:ascii="Calibri" w:eastAsia="Calibri" w:hAnsi="Calibri" w:cs="Calibri"/>
          <w:color w:val="00000A"/>
          <w:sz w:val="28"/>
          <w:szCs w:val="28"/>
        </w:rPr>
      </w:pPr>
      <w:r>
        <w:rPr>
          <w:rFonts w:ascii="Calibri" w:eastAsia="Calibri" w:hAnsi="Calibri" w:cs="Calibri"/>
          <w:sz w:val="24"/>
          <w:szCs w:val="24"/>
        </w:rPr>
        <w:t xml:space="preserve">We </w:t>
      </w:r>
      <w:proofErr w:type="spellStart"/>
      <w:r>
        <w:rPr>
          <w:rFonts w:ascii="Calibri" w:eastAsia="Calibri" w:hAnsi="Calibri" w:cs="Calibri"/>
          <w:sz w:val="24"/>
          <w:szCs w:val="24"/>
        </w:rPr>
        <w:t>analysed</w:t>
      </w:r>
      <w:proofErr w:type="spellEnd"/>
      <w:r>
        <w:rPr>
          <w:rFonts w:ascii="Calibri" w:eastAsia="Calibri" w:hAnsi="Calibri" w:cs="Calibri"/>
          <w:sz w:val="24"/>
          <w:szCs w:val="24"/>
        </w:rPr>
        <w:t xml:space="preserve"> all MRR experiments within the same statistical framework. In the simplest case, mosquitoes are released on day zero</w:t>
      </w:r>
      <w:r w:rsidR="006F5FDE">
        <w:rPr>
          <w:rFonts w:ascii="Calibri" w:eastAsia="Calibri" w:hAnsi="Calibri" w:cs="Calibri"/>
          <w:sz w:val="24"/>
          <w:szCs w:val="24"/>
        </w:rPr>
        <w:t>,</w:t>
      </w:r>
      <w:r>
        <w:rPr>
          <w:rFonts w:ascii="Calibri" w:eastAsia="Calibri" w:hAnsi="Calibri" w:cs="Calibri"/>
          <w:sz w:val="24"/>
          <w:szCs w:val="24"/>
        </w:rPr>
        <w:t xml:space="preserve"> and the probability that they remain in</w:t>
      </w:r>
      <w:r>
        <w:rPr>
          <w:rFonts w:ascii="Calibri" w:eastAsia="Calibri" w:hAnsi="Calibri" w:cs="Calibri"/>
          <w:i/>
          <w:sz w:val="24"/>
          <w:szCs w:val="24"/>
        </w:rPr>
        <w:t xml:space="preserve"> </w:t>
      </w:r>
      <w:r>
        <w:rPr>
          <w:rFonts w:ascii="Calibri" w:eastAsia="Calibri" w:hAnsi="Calibri" w:cs="Calibri"/>
          <w:sz w:val="24"/>
          <w:szCs w:val="24"/>
        </w:rPr>
        <w:t xml:space="preserve">the recapture area </w:t>
      </w:r>
      <w:r>
        <w:rPr>
          <w:rFonts w:ascii="Calibri" w:eastAsia="Calibri" w:hAnsi="Calibri" w:cs="Calibri"/>
          <w:sz w:val="24"/>
          <w:szCs w:val="24"/>
        </w:rPr>
        <w:lastRenderedPageBreak/>
        <w:t xml:space="preserve">until day </w:t>
      </w:r>
      <w:r>
        <w:rPr>
          <w:rFonts w:ascii="Calibri" w:eastAsia="Calibri" w:hAnsi="Calibri" w:cs="Calibri"/>
          <w:i/>
          <w:sz w:val="24"/>
          <w:szCs w:val="24"/>
        </w:rPr>
        <w:t>t</w:t>
      </w:r>
      <w:r>
        <w:rPr>
          <w:rFonts w:ascii="Calibri" w:eastAsia="Calibri" w:hAnsi="Calibri" w:cs="Calibri"/>
          <w:sz w:val="24"/>
          <w:szCs w:val="24"/>
        </w:rPr>
        <w:t xml:space="preserve"> is </w:t>
      </w:r>
      <w:r>
        <w:rPr>
          <w:rFonts w:ascii="Calibri" w:eastAsia="Calibri" w:hAnsi="Calibri" w:cs="Calibri"/>
          <w:i/>
          <w:sz w:val="24"/>
          <w:szCs w:val="24"/>
        </w:rPr>
        <w:t>S</w:t>
      </w:r>
      <w:r>
        <w:rPr>
          <w:rFonts w:ascii="Calibri" w:eastAsia="Calibri" w:hAnsi="Calibri" w:cs="Calibri"/>
          <w:sz w:val="24"/>
          <w:szCs w:val="24"/>
        </w:rPr>
        <w:t>(</w:t>
      </w:r>
      <w:r>
        <w:rPr>
          <w:rFonts w:ascii="Calibri" w:eastAsia="Calibri" w:hAnsi="Calibri" w:cs="Calibri"/>
          <w:i/>
          <w:sz w:val="24"/>
          <w:szCs w:val="24"/>
        </w:rPr>
        <w:t>t</w:t>
      </w:r>
      <w:r>
        <w:rPr>
          <w:rFonts w:ascii="Calibri" w:eastAsia="Calibri" w:hAnsi="Calibri" w:cs="Calibri"/>
          <w:sz w:val="24"/>
          <w:szCs w:val="24"/>
        </w:rPr>
        <w:t xml:space="preserve">) when they are recaptured with probability </w:t>
      </w:r>
      <w:r>
        <w:rPr>
          <w:rFonts w:ascii="Calibri" w:eastAsia="Calibri" w:hAnsi="Calibri" w:cs="Calibri"/>
          <w:i/>
          <w:sz w:val="24"/>
          <w:szCs w:val="24"/>
        </w:rPr>
        <w:t>ψ</w:t>
      </w:r>
      <w:r>
        <w:rPr>
          <w:rFonts w:ascii="Calibri" w:eastAsia="Calibri" w:hAnsi="Calibri" w:cs="Calibri"/>
          <w:sz w:val="24"/>
          <w:szCs w:val="24"/>
        </w:rPr>
        <w:t>. We model the number of mosquitoes recaptured on day</w:t>
      </w:r>
      <w:r>
        <w:rPr>
          <w:rFonts w:ascii="Calibri" w:eastAsia="Calibri" w:hAnsi="Calibri" w:cs="Calibri"/>
          <w:i/>
          <w:sz w:val="24"/>
          <w:szCs w:val="24"/>
        </w:rPr>
        <w:t xml:space="preserve"> t </w:t>
      </w:r>
      <w:r>
        <w:rPr>
          <w:rFonts w:ascii="Calibri" w:eastAsia="Calibri" w:hAnsi="Calibri" w:cs="Calibri"/>
          <w:sz w:val="24"/>
          <w:szCs w:val="24"/>
        </w:rPr>
        <w:t>using a negative</w:t>
      </w:r>
      <w:r>
        <w:rPr>
          <w:rFonts w:ascii="Calibri" w:eastAsia="Calibri" w:hAnsi="Calibri" w:cs="Calibri"/>
          <w:i/>
          <w:sz w:val="24"/>
          <w:szCs w:val="24"/>
        </w:rPr>
        <w:t xml:space="preserve"> </w:t>
      </w:r>
      <w:r>
        <w:rPr>
          <w:rFonts w:ascii="Calibri" w:eastAsia="Calibri" w:hAnsi="Calibri" w:cs="Calibri"/>
          <w:sz w:val="24"/>
          <w:szCs w:val="24"/>
        </w:rPr>
        <w:t>binomial sampling model with mean (</w:t>
      </w:r>
      <w:r>
        <w:rPr>
          <w:rFonts w:ascii="Calibri" w:eastAsia="Calibri" w:hAnsi="Calibri" w:cs="Calibri"/>
          <w:i/>
          <w:sz w:val="24"/>
          <w:szCs w:val="24"/>
        </w:rPr>
        <w:t>N</w:t>
      </w:r>
      <w:r>
        <w:rPr>
          <w:rFonts w:ascii="Calibri" w:eastAsia="Calibri" w:hAnsi="Calibri" w:cs="Calibri"/>
          <w:i/>
          <w:sz w:val="36"/>
          <w:szCs w:val="36"/>
          <w:vertAlign w:val="subscript"/>
        </w:rPr>
        <w:t>R</w:t>
      </w:r>
      <w:r>
        <w:rPr>
          <w:rFonts w:ascii="Calibri" w:eastAsia="Calibri" w:hAnsi="Calibri" w:cs="Calibri"/>
          <w:sz w:val="24"/>
          <w:szCs w:val="24"/>
        </w:rPr>
        <w:t xml:space="preserve"> − </w:t>
      </w:r>
      <w:r>
        <w:rPr>
          <w:rFonts w:ascii="Calibri" w:eastAsia="Calibri" w:hAnsi="Calibri" w:cs="Calibri"/>
          <w:i/>
          <w:sz w:val="24"/>
          <w:szCs w:val="24"/>
        </w:rPr>
        <w:t>Y</w:t>
      </w:r>
      <w:r>
        <w:rPr>
          <w:rFonts w:ascii="Calibri" w:eastAsia="Calibri" w:hAnsi="Calibri" w:cs="Calibri"/>
          <w:sz w:val="24"/>
          <w:szCs w:val="24"/>
        </w:rPr>
        <w:t xml:space="preserve"> (</w:t>
      </w:r>
      <w:r>
        <w:rPr>
          <w:rFonts w:ascii="Calibri" w:eastAsia="Calibri" w:hAnsi="Calibri" w:cs="Calibri"/>
          <w:i/>
          <w:sz w:val="24"/>
          <w:szCs w:val="24"/>
        </w:rPr>
        <w:t>t</w:t>
      </w:r>
      <w:r>
        <w:rPr>
          <w:rFonts w:ascii="Calibri" w:eastAsia="Calibri" w:hAnsi="Calibri" w:cs="Calibri"/>
          <w:sz w:val="24"/>
          <w:szCs w:val="24"/>
        </w:rPr>
        <w:t xml:space="preserve"> − 1)) </w:t>
      </w:r>
      <w:r>
        <w:rPr>
          <w:rFonts w:ascii="Calibri" w:eastAsia="Calibri" w:hAnsi="Calibri" w:cs="Calibri"/>
          <w:i/>
          <w:sz w:val="24"/>
          <w:szCs w:val="24"/>
        </w:rPr>
        <w:t>S</w:t>
      </w:r>
      <w:r>
        <w:rPr>
          <w:rFonts w:ascii="Calibri" w:eastAsia="Calibri" w:hAnsi="Calibri" w:cs="Calibri"/>
          <w:sz w:val="24"/>
          <w:szCs w:val="24"/>
        </w:rPr>
        <w:t xml:space="preserve"> (</w:t>
      </w:r>
      <w:r>
        <w:rPr>
          <w:rFonts w:ascii="Calibri" w:eastAsia="Calibri" w:hAnsi="Calibri" w:cs="Calibri"/>
          <w:i/>
          <w:sz w:val="24"/>
          <w:szCs w:val="24"/>
        </w:rPr>
        <w:t>t</w:t>
      </w:r>
      <w:r>
        <w:rPr>
          <w:rFonts w:ascii="Calibri" w:eastAsia="Calibri" w:hAnsi="Calibri" w:cs="Calibri"/>
          <w:sz w:val="24"/>
          <w:szCs w:val="24"/>
        </w:rPr>
        <w:t xml:space="preserve">) </w:t>
      </w:r>
      <w:r>
        <w:rPr>
          <w:rFonts w:ascii="Calibri" w:eastAsia="Calibri" w:hAnsi="Calibri" w:cs="Calibri"/>
          <w:i/>
          <w:sz w:val="24"/>
          <w:szCs w:val="24"/>
        </w:rPr>
        <w:t>ψ</w:t>
      </w:r>
      <w:r>
        <w:rPr>
          <w:rFonts w:ascii="Calibri" w:eastAsia="Calibri" w:hAnsi="Calibri" w:cs="Calibri"/>
          <w:sz w:val="24"/>
          <w:szCs w:val="24"/>
        </w:rPr>
        <w:t xml:space="preserve">, where </w:t>
      </w:r>
      <w:r>
        <w:rPr>
          <w:rFonts w:ascii="Calibri" w:eastAsia="Calibri" w:hAnsi="Calibri" w:cs="Calibri"/>
          <w:i/>
          <w:sz w:val="24"/>
          <w:szCs w:val="24"/>
        </w:rPr>
        <w:t>Y</w:t>
      </w:r>
      <w:r>
        <w:rPr>
          <w:rFonts w:ascii="Calibri" w:eastAsia="Calibri" w:hAnsi="Calibri" w:cs="Calibri"/>
          <w:sz w:val="24"/>
          <w:szCs w:val="24"/>
        </w:rPr>
        <w:t xml:space="preserve"> (</w:t>
      </w:r>
      <w:r>
        <w:rPr>
          <w:rFonts w:ascii="Calibri" w:eastAsia="Calibri" w:hAnsi="Calibri" w:cs="Calibri"/>
          <w:i/>
          <w:sz w:val="24"/>
          <w:szCs w:val="24"/>
        </w:rPr>
        <w:t>t</w:t>
      </w:r>
      <w:r>
        <w:rPr>
          <w:rFonts w:ascii="Calibri" w:eastAsia="Calibri" w:hAnsi="Calibri" w:cs="Calibri"/>
          <w:sz w:val="24"/>
          <w:szCs w:val="24"/>
        </w:rPr>
        <w:t xml:space="preserve"> − 1) is cumulative captures before day </w:t>
      </w:r>
      <w:r>
        <w:rPr>
          <w:rFonts w:ascii="Calibri" w:eastAsia="Calibri" w:hAnsi="Calibri" w:cs="Calibri"/>
          <w:i/>
          <w:sz w:val="24"/>
          <w:szCs w:val="24"/>
        </w:rPr>
        <w:t>t</w:t>
      </w:r>
      <w:r>
        <w:rPr>
          <w:rFonts w:ascii="Calibri" w:eastAsia="Calibri" w:hAnsi="Calibri" w:cs="Calibri"/>
          <w:sz w:val="24"/>
          <w:szCs w:val="24"/>
        </w:rPr>
        <w:t xml:space="preserve">, and </w:t>
      </w:r>
      <w:r w:rsidR="006F5FDE">
        <w:rPr>
          <w:rFonts w:ascii="Calibri" w:eastAsia="Calibri" w:hAnsi="Calibri" w:cs="Calibri"/>
          <w:sz w:val="24"/>
          <w:szCs w:val="24"/>
        </w:rPr>
        <w:t>inverse-</w:t>
      </w:r>
      <w:proofErr w:type="spellStart"/>
      <w:r w:rsidR="006F5FDE">
        <w:rPr>
          <w:rFonts w:ascii="Calibri" w:eastAsia="Calibri" w:hAnsi="Calibri" w:cs="Calibri"/>
          <w:sz w:val="24"/>
          <w:szCs w:val="24"/>
        </w:rPr>
        <w:t>overdispersion</w:t>
      </w:r>
      <w:proofErr w:type="spellEnd"/>
      <w:r>
        <w:rPr>
          <w:rFonts w:ascii="Calibri" w:eastAsia="Calibri" w:hAnsi="Calibri" w:cs="Calibri"/>
          <w:sz w:val="24"/>
          <w:szCs w:val="24"/>
        </w:rPr>
        <w:t xml:space="preserve"> parameter </w:t>
      </w:r>
      <w:r>
        <w:rPr>
          <w:rFonts w:ascii="Calibri" w:eastAsia="Calibri" w:hAnsi="Calibri" w:cs="Calibri"/>
          <w:i/>
          <w:sz w:val="24"/>
          <w:szCs w:val="24"/>
        </w:rPr>
        <w:t>κ</w:t>
      </w:r>
      <w:r>
        <w:rPr>
          <w:rFonts w:ascii="Calibri" w:eastAsia="Calibri" w:hAnsi="Calibri" w:cs="Calibri"/>
          <w:sz w:val="24"/>
          <w:szCs w:val="24"/>
        </w:rPr>
        <w:t xml:space="preserve">. The negative binomial has been used previously in analyses of mosquito count data (Service, </w:t>
      </w:r>
      <w:r>
        <w:rPr>
          <w:rFonts w:ascii="Calibri" w:eastAsia="Calibri" w:hAnsi="Calibri" w:cs="Calibri"/>
          <w:sz w:val="24"/>
          <w:szCs w:val="24"/>
          <w:u w:val="single"/>
        </w:rPr>
        <w:t>1971;</w:t>
      </w:r>
      <w:r>
        <w:rPr>
          <w:rFonts w:ascii="Calibri" w:eastAsia="Calibri" w:hAnsi="Calibri" w:cs="Calibri"/>
          <w:sz w:val="24"/>
          <w:szCs w:val="24"/>
        </w:rPr>
        <w:t xml:space="preserve"> </w:t>
      </w:r>
      <w:proofErr w:type="spellStart"/>
      <w:r>
        <w:rPr>
          <w:rFonts w:ascii="Calibri" w:eastAsia="Calibri" w:hAnsi="Calibri" w:cs="Calibri"/>
          <w:sz w:val="24"/>
          <w:szCs w:val="24"/>
        </w:rPr>
        <w:t>Nedelman</w:t>
      </w:r>
      <w:proofErr w:type="spellEnd"/>
      <w:r>
        <w:rPr>
          <w:rFonts w:ascii="Calibri" w:eastAsia="Calibri" w:hAnsi="Calibri" w:cs="Calibri"/>
          <w:sz w:val="24"/>
          <w:szCs w:val="24"/>
        </w:rPr>
        <w:t xml:space="preserve">, </w:t>
      </w:r>
      <w:r>
        <w:rPr>
          <w:rFonts w:ascii="Calibri" w:eastAsia="Calibri" w:hAnsi="Calibri" w:cs="Calibri"/>
          <w:sz w:val="24"/>
          <w:szCs w:val="24"/>
          <w:u w:val="single"/>
        </w:rPr>
        <w:t xml:space="preserve">1983) </w:t>
      </w:r>
      <w:r>
        <w:rPr>
          <w:rFonts w:ascii="Calibri" w:eastAsia="Calibri" w:hAnsi="Calibri" w:cs="Calibri"/>
          <w:sz w:val="24"/>
          <w:szCs w:val="24"/>
        </w:rPr>
        <w:t>because of its ability to represent temporal over-dispersion in recaptures most likely caused by variable weather. A slight modification was required for studies with multiple releases (see SOM).</w:t>
      </w:r>
    </w:p>
    <w:p w14:paraId="0000006E" w14:textId="77777777" w:rsidR="00E03F53" w:rsidRDefault="00D47927">
      <w:pPr>
        <w:spacing w:before="240"/>
        <w:ind w:right="-20"/>
        <w:rPr>
          <w:rFonts w:ascii="Calibri" w:eastAsia="Calibri" w:hAnsi="Calibri" w:cs="Calibri"/>
          <w:sz w:val="24"/>
          <w:szCs w:val="24"/>
        </w:rPr>
      </w:pPr>
      <w:r>
        <w:rPr>
          <w:rFonts w:ascii="Calibri" w:eastAsia="Calibri" w:hAnsi="Calibri" w:cs="Calibri"/>
          <w:sz w:val="24"/>
          <w:szCs w:val="24"/>
        </w:rPr>
        <w:t xml:space="preserve">The simplest model for </w:t>
      </w:r>
      <w:r>
        <w:rPr>
          <w:rFonts w:ascii="Calibri" w:eastAsia="Calibri" w:hAnsi="Calibri" w:cs="Calibri"/>
          <w:i/>
          <w:sz w:val="24"/>
          <w:szCs w:val="24"/>
        </w:rPr>
        <w:t>S</w:t>
      </w:r>
      <w:r>
        <w:rPr>
          <w:rFonts w:ascii="Calibri" w:eastAsia="Calibri" w:hAnsi="Calibri" w:cs="Calibri"/>
          <w:sz w:val="24"/>
          <w:szCs w:val="24"/>
        </w:rPr>
        <w:t>(</w:t>
      </w:r>
      <w:r>
        <w:rPr>
          <w:rFonts w:ascii="Calibri" w:eastAsia="Calibri" w:hAnsi="Calibri" w:cs="Calibri"/>
          <w:i/>
          <w:sz w:val="24"/>
          <w:szCs w:val="24"/>
        </w:rPr>
        <w:t>t</w:t>
      </w:r>
      <w:r>
        <w:rPr>
          <w:rFonts w:ascii="Calibri" w:eastAsia="Calibri" w:hAnsi="Calibri" w:cs="Calibri"/>
          <w:sz w:val="24"/>
          <w:szCs w:val="24"/>
        </w:rPr>
        <w:t>) assumes there is a constant probability (</w:t>
      </w:r>
      <w:r>
        <w:rPr>
          <w:rFonts w:ascii="Calibri" w:eastAsia="Calibri" w:hAnsi="Calibri" w:cs="Calibri"/>
          <w:i/>
          <w:sz w:val="24"/>
          <w:szCs w:val="24"/>
        </w:rPr>
        <w:t>λ</w:t>
      </w:r>
      <w:r>
        <w:rPr>
          <w:rFonts w:ascii="Calibri" w:eastAsia="Calibri" w:hAnsi="Calibri" w:cs="Calibri"/>
          <w:sz w:val="24"/>
          <w:szCs w:val="24"/>
        </w:rPr>
        <w:t xml:space="preserve">) that a mosquito dies or leaves the recapture area so that the numbers remaining after time </w:t>
      </w:r>
      <w:r>
        <w:rPr>
          <w:rFonts w:ascii="Calibri" w:eastAsia="Calibri" w:hAnsi="Calibri" w:cs="Calibri"/>
          <w:i/>
          <w:sz w:val="24"/>
          <w:szCs w:val="24"/>
        </w:rPr>
        <w:t>t</w:t>
      </w:r>
      <w:r>
        <w:rPr>
          <w:rFonts w:ascii="Calibri" w:eastAsia="Calibri" w:hAnsi="Calibri" w:cs="Calibri"/>
          <w:sz w:val="24"/>
          <w:szCs w:val="24"/>
        </w:rPr>
        <w:t xml:space="preserve"> are given by the exponential distribution, </w:t>
      </w:r>
      <w:proofErr w:type="spellStart"/>
      <w:r>
        <w:rPr>
          <w:rFonts w:ascii="Calibri" w:eastAsia="Calibri" w:hAnsi="Calibri" w:cs="Calibri"/>
          <w:sz w:val="24"/>
          <w:szCs w:val="24"/>
        </w:rPr>
        <w:t>exp</w:t>
      </w:r>
      <w:proofErr w:type="spellEnd"/>
      <w:r>
        <w:rPr>
          <w:rFonts w:ascii="Calibri" w:eastAsia="Calibri" w:hAnsi="Calibri" w:cs="Calibri"/>
          <w:sz w:val="24"/>
          <w:szCs w:val="24"/>
        </w:rPr>
        <w:t>(−</w:t>
      </w:r>
      <w:proofErr w:type="spellStart"/>
      <w:r>
        <w:rPr>
          <w:rFonts w:ascii="Calibri" w:eastAsia="Calibri" w:hAnsi="Calibri" w:cs="Calibri"/>
          <w:i/>
          <w:sz w:val="24"/>
          <w:szCs w:val="24"/>
        </w:rPr>
        <w:t>λt</w:t>
      </w:r>
      <w:proofErr w:type="spellEnd"/>
      <w:r>
        <w:rPr>
          <w:rFonts w:ascii="Calibri" w:eastAsia="Calibri" w:hAnsi="Calibri" w:cs="Calibri"/>
          <w:sz w:val="24"/>
          <w:szCs w:val="24"/>
        </w:rPr>
        <w:t xml:space="preserve">). We </w:t>
      </w:r>
      <w:proofErr w:type="spellStart"/>
      <w:r>
        <w:rPr>
          <w:rFonts w:ascii="Calibri" w:eastAsia="Calibri" w:hAnsi="Calibri" w:cs="Calibri"/>
          <w:sz w:val="24"/>
          <w:szCs w:val="24"/>
        </w:rPr>
        <w:t>utilised</w:t>
      </w:r>
      <w:proofErr w:type="spellEnd"/>
      <w:r>
        <w:rPr>
          <w:rFonts w:ascii="Calibri" w:eastAsia="Calibri" w:hAnsi="Calibri" w:cs="Calibri"/>
          <w:sz w:val="24"/>
          <w:szCs w:val="24"/>
        </w:rPr>
        <w:t xml:space="preserve"> this form extensively but in testing for senescence used five other models where </w:t>
      </w:r>
      <w:r>
        <w:rPr>
          <w:rFonts w:ascii="Calibri" w:eastAsia="Calibri" w:hAnsi="Calibri" w:cs="Calibri"/>
          <w:i/>
          <w:sz w:val="24"/>
          <w:szCs w:val="24"/>
        </w:rPr>
        <w:t>λ</w:t>
      </w:r>
      <w:r>
        <w:rPr>
          <w:rFonts w:ascii="Calibri" w:eastAsia="Calibri" w:hAnsi="Calibri" w:cs="Calibri"/>
          <w:sz w:val="24"/>
          <w:szCs w:val="24"/>
        </w:rPr>
        <w:t>(</w:t>
      </w:r>
      <w:r>
        <w:rPr>
          <w:rFonts w:ascii="Calibri" w:eastAsia="Calibri" w:hAnsi="Calibri" w:cs="Calibri"/>
          <w:i/>
          <w:sz w:val="24"/>
          <w:szCs w:val="24"/>
        </w:rPr>
        <w:t>t</w:t>
      </w:r>
      <w:r>
        <w:rPr>
          <w:rFonts w:ascii="Calibri" w:eastAsia="Calibri" w:hAnsi="Calibri" w:cs="Calibri"/>
          <w:sz w:val="24"/>
          <w:szCs w:val="24"/>
        </w:rPr>
        <w:t>) varies with time so that,</w:t>
      </w:r>
    </w:p>
    <w:p w14:paraId="0000006F" w14:textId="6828450B" w:rsidR="00E03F53" w:rsidRPr="00115072" w:rsidDel="00C92E9D" w:rsidRDefault="00C92E9D" w:rsidP="00115072">
      <w:pPr>
        <w:ind w:right="-22"/>
        <w:rPr>
          <w:del w:id="2" w:author="Ben Lambert" w:date="2021-07-31T12:00:00Z"/>
          <w:color w:val="000000" w:themeColor="text1"/>
          <w:sz w:val="28"/>
          <w:szCs w:val="28"/>
        </w:rPr>
      </w:pPr>
      <m:oMathPara>
        <m:oMath>
          <m:r>
            <w:rPr>
              <w:rFonts w:ascii="Cambria Math" w:hAnsi="Cambria Math"/>
              <w:color w:val="000000" w:themeColor="text1"/>
            </w:rPr>
            <m:t>S</m:t>
          </m:r>
          <m:d>
            <m:dPr>
              <m:ctrlPr>
                <w:rPr>
                  <w:rFonts w:ascii="Cambria Math" w:hAnsi="Cambria Math"/>
                  <w:color w:val="000000" w:themeColor="text1"/>
                </w:rPr>
              </m:ctrlPr>
            </m:dPr>
            <m:e>
              <m:r>
                <w:rPr>
                  <w:rFonts w:ascii="Cambria Math" w:hAnsi="Cambria Math"/>
                  <w:color w:val="000000" w:themeColor="text1"/>
                </w:rPr>
                <m:t>t</m:t>
              </m:r>
            </m:e>
          </m:d>
          <m: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e</m:t>
              </m:r>
            </m:e>
            <m:sup>
              <m:r>
                <w:rPr>
                  <w:rFonts w:ascii="Cambria Math" w:hAnsi="Cambria Math"/>
                  <w:color w:val="000000" w:themeColor="text1"/>
                </w:rPr>
                <m:t>-</m:t>
              </m:r>
              <m:nary>
                <m:naryPr>
                  <m:ctrlPr>
                    <w:rPr>
                      <w:rFonts w:ascii="Cambria Math" w:hAnsi="Cambria Math"/>
                      <w:color w:val="000000" w:themeColor="text1"/>
                    </w:rPr>
                  </m:ctrlPr>
                </m:naryPr>
                <m:sub>
                  <m:r>
                    <w:rPr>
                      <w:rFonts w:ascii="Cambria Math" w:hAnsi="Cambria Math"/>
                      <w:color w:val="000000" w:themeColor="text1"/>
                    </w:rPr>
                    <m:t>0</m:t>
                  </m:r>
                </m:sub>
                <m:sup>
                  <m:r>
                    <w:rPr>
                      <w:rFonts w:ascii="Cambria Math" w:hAnsi="Cambria Math"/>
                      <w:color w:val="000000" w:themeColor="text1"/>
                    </w:rPr>
                    <m:t>t</m:t>
                  </m:r>
                </m:sup>
                <m:e>
                  <m:r>
                    <w:rPr>
                      <w:rFonts w:ascii="Cambria Math" w:hAnsi="Cambria Math"/>
                      <w:color w:val="000000" w:themeColor="text1"/>
                    </w:rPr>
                    <m:t>λ</m:t>
                  </m:r>
                  <m:d>
                    <m:dPr>
                      <m:ctrlPr>
                        <w:rPr>
                          <w:rFonts w:ascii="Cambria Math" w:hAnsi="Cambria Math"/>
                          <w:color w:val="000000" w:themeColor="text1"/>
                        </w:rPr>
                      </m:ctrlPr>
                    </m:dPr>
                    <m:e>
                      <m:r>
                        <w:rPr>
                          <w:rFonts w:ascii="Cambria Math" w:hAnsi="Cambria Math"/>
                          <w:color w:val="000000" w:themeColor="text1"/>
                        </w:rPr>
                        <m:t>τ</m:t>
                      </m:r>
                    </m:e>
                  </m:d>
                  <m:r>
                    <w:rPr>
                      <w:rFonts w:ascii="Cambria Math" w:hAnsi="Cambria Math"/>
                      <w:color w:val="000000" w:themeColor="text1"/>
                    </w:rPr>
                    <m:t>dτ</m:t>
                  </m:r>
                </m:e>
              </m:nary>
            </m:sup>
          </m:sSup>
          <m:r>
            <w:rPr>
              <w:rFonts w:ascii="Cambria Math" w:hAnsi="Cambria Math"/>
              <w:color w:val="000000" w:themeColor="text1"/>
            </w:rPr>
            <m:t>.</m:t>
          </m:r>
        </m:oMath>
      </m:oMathPara>
    </w:p>
    <w:p w14:paraId="00000070" w14:textId="77777777" w:rsidR="00E03F53" w:rsidRDefault="00E03F53">
      <w:pPr>
        <w:spacing w:before="240"/>
        <w:ind w:right="-20"/>
        <w:rPr>
          <w:rFonts w:ascii="Calibri" w:eastAsia="Calibri" w:hAnsi="Calibri" w:cs="Calibri"/>
          <w:color w:val="00000A"/>
          <w:sz w:val="28"/>
          <w:szCs w:val="28"/>
        </w:rPr>
      </w:pPr>
    </w:p>
    <w:p w14:paraId="497E8B5C" w14:textId="276B786B" w:rsidR="0043080E" w:rsidRDefault="00D47927">
      <w:pPr>
        <w:spacing w:before="240"/>
        <w:ind w:right="-20"/>
        <w:rPr>
          <w:rFonts w:ascii="Calibri" w:eastAsia="Calibri" w:hAnsi="Calibri" w:cs="Calibri"/>
          <w:sz w:val="24"/>
          <w:szCs w:val="24"/>
        </w:rPr>
      </w:pPr>
      <w:r>
        <w:rPr>
          <w:rFonts w:ascii="Calibri" w:eastAsia="Calibri" w:hAnsi="Calibri" w:cs="Calibri"/>
          <w:sz w:val="24"/>
          <w:szCs w:val="24"/>
        </w:rPr>
        <w:t>Details of the five models (</w:t>
      </w:r>
      <w:proofErr w:type="spellStart"/>
      <w:r>
        <w:rPr>
          <w:rFonts w:ascii="Calibri" w:eastAsia="Calibri" w:hAnsi="Calibri" w:cs="Calibri"/>
          <w:sz w:val="24"/>
          <w:szCs w:val="24"/>
        </w:rPr>
        <w:t>Gompertz</w:t>
      </w:r>
      <w:proofErr w:type="spellEnd"/>
      <w:r>
        <w:rPr>
          <w:rFonts w:ascii="Calibri" w:eastAsia="Calibri" w:hAnsi="Calibri" w:cs="Calibri"/>
          <w:sz w:val="24"/>
          <w:szCs w:val="24"/>
        </w:rPr>
        <w:t xml:space="preserve">, Weibull, </w:t>
      </w:r>
      <w:proofErr w:type="spellStart"/>
      <w:r>
        <w:rPr>
          <w:rFonts w:ascii="Calibri" w:eastAsia="Calibri" w:hAnsi="Calibri" w:cs="Calibri"/>
          <w:sz w:val="24"/>
          <w:szCs w:val="24"/>
        </w:rPr>
        <w:t>Gompertz-Makeham</w:t>
      </w:r>
      <w:proofErr w:type="spellEnd"/>
      <w:r>
        <w:rPr>
          <w:rFonts w:ascii="Calibri" w:eastAsia="Calibri" w:hAnsi="Calibri" w:cs="Calibri"/>
          <w:sz w:val="24"/>
          <w:szCs w:val="24"/>
        </w:rPr>
        <w:t>, Logistic and Logistic-</w:t>
      </w:r>
      <w:proofErr w:type="spellStart"/>
      <w:r>
        <w:rPr>
          <w:rFonts w:ascii="Calibri" w:eastAsia="Calibri" w:hAnsi="Calibri" w:cs="Calibri"/>
          <w:sz w:val="24"/>
          <w:szCs w:val="24"/>
        </w:rPr>
        <w:t>Makeham</w:t>
      </w:r>
      <w:proofErr w:type="spellEnd"/>
      <w:r>
        <w:rPr>
          <w:rFonts w:ascii="Calibri" w:eastAsia="Calibri" w:hAnsi="Calibri" w:cs="Calibri"/>
          <w:sz w:val="24"/>
          <w:szCs w:val="24"/>
        </w:rPr>
        <w:t>), which vary in their ability to detect diﬀerent forms of age-dependent mortality, are given in the SOM. Using multiple diﬀerent types of models increased our chances of detecting senescence though also increased the likelihood of false positives.</w:t>
      </w:r>
    </w:p>
    <w:p w14:paraId="7061B39E" w14:textId="00AA43EB" w:rsidR="0043080E" w:rsidRDefault="0043080E">
      <w:pPr>
        <w:spacing w:before="240"/>
        <w:ind w:right="-20"/>
        <w:rPr>
          <w:rFonts w:ascii="Calibri" w:eastAsia="Calibri" w:hAnsi="Calibri" w:cs="Calibri"/>
          <w:sz w:val="24"/>
          <w:szCs w:val="24"/>
        </w:rPr>
      </w:pPr>
      <w:r>
        <w:rPr>
          <w:rFonts w:ascii="Calibri" w:eastAsia="Calibri" w:hAnsi="Calibri" w:cs="Calibri"/>
          <w:sz w:val="24"/>
          <w:szCs w:val="24"/>
        </w:rPr>
        <w:t xml:space="preserve">We used two analyses to estimate lifespan. One considered each study separately; the other involved a hierarchical approach which grouped </w:t>
      </w:r>
      <w:r w:rsidR="00506FA0">
        <w:rPr>
          <w:rFonts w:ascii="Calibri" w:eastAsia="Calibri" w:hAnsi="Calibri" w:cs="Calibri"/>
          <w:sz w:val="24"/>
          <w:szCs w:val="24"/>
        </w:rPr>
        <w:t>studies</w:t>
      </w:r>
      <w:r>
        <w:rPr>
          <w:rFonts w:ascii="Calibri" w:eastAsia="Calibri" w:hAnsi="Calibri" w:cs="Calibri"/>
          <w:sz w:val="24"/>
          <w:szCs w:val="24"/>
        </w:rPr>
        <w:t xml:space="preserve"> according to taxonomy. </w:t>
      </w:r>
      <w:r w:rsidR="00D47927">
        <w:rPr>
          <w:rFonts w:ascii="Calibri" w:eastAsia="Calibri" w:hAnsi="Calibri" w:cs="Calibri"/>
          <w:sz w:val="24"/>
          <w:szCs w:val="24"/>
        </w:rPr>
        <w:t xml:space="preserve">Parameters were estimated using Bayesian techniques with relatively uninformative priors for </w:t>
      </w:r>
      <w:r w:rsidR="00D47927">
        <w:rPr>
          <w:rFonts w:ascii="Calibri" w:eastAsia="Calibri" w:hAnsi="Calibri" w:cs="Calibri"/>
          <w:i/>
          <w:sz w:val="24"/>
          <w:szCs w:val="24"/>
        </w:rPr>
        <w:t>κ</w:t>
      </w:r>
      <w:r w:rsidR="00D47927">
        <w:rPr>
          <w:rFonts w:ascii="Calibri" w:eastAsia="Calibri" w:hAnsi="Calibri" w:cs="Calibri"/>
          <w:sz w:val="24"/>
          <w:szCs w:val="24"/>
        </w:rPr>
        <w:t xml:space="preserve"> and the parameters of </w:t>
      </w:r>
      <w:r w:rsidR="00D47927">
        <w:rPr>
          <w:rFonts w:ascii="Calibri" w:eastAsia="Calibri" w:hAnsi="Calibri" w:cs="Calibri"/>
          <w:i/>
          <w:sz w:val="24"/>
          <w:szCs w:val="24"/>
        </w:rPr>
        <w:t>λ</w:t>
      </w:r>
      <w:r w:rsidR="00D47927">
        <w:rPr>
          <w:rFonts w:ascii="Calibri" w:eastAsia="Calibri" w:hAnsi="Calibri" w:cs="Calibri"/>
          <w:sz w:val="24"/>
          <w:szCs w:val="24"/>
        </w:rPr>
        <w:t>(</w:t>
      </w:r>
      <w:r w:rsidR="00D47927">
        <w:rPr>
          <w:rFonts w:ascii="Calibri" w:eastAsia="Calibri" w:hAnsi="Calibri" w:cs="Calibri"/>
          <w:i/>
          <w:sz w:val="24"/>
          <w:szCs w:val="24"/>
        </w:rPr>
        <w:t>t</w:t>
      </w:r>
      <w:r w:rsidR="00D47927">
        <w:rPr>
          <w:rFonts w:ascii="Calibri" w:eastAsia="Calibri" w:hAnsi="Calibri" w:cs="Calibri"/>
          <w:sz w:val="24"/>
          <w:szCs w:val="24"/>
        </w:rPr>
        <w:t xml:space="preserve">), but assuming a prior for </w:t>
      </w:r>
      <w:r w:rsidR="00D47927">
        <w:rPr>
          <w:rFonts w:ascii="Calibri" w:eastAsia="Calibri" w:hAnsi="Calibri" w:cs="Calibri"/>
          <w:i/>
          <w:sz w:val="24"/>
          <w:szCs w:val="24"/>
        </w:rPr>
        <w:t>ψ</w:t>
      </w:r>
      <w:r w:rsidR="00D47927">
        <w:rPr>
          <w:rFonts w:ascii="Calibri" w:eastAsia="Calibri" w:hAnsi="Calibri" w:cs="Calibri"/>
          <w:sz w:val="24"/>
          <w:szCs w:val="24"/>
        </w:rPr>
        <w:t xml:space="preserve"> indicating a low recapture probability (bounded in part by knowledge of the maximum daily recapture rates; see SOM).</w:t>
      </w:r>
    </w:p>
    <w:p w14:paraId="00000074" w14:textId="1DC1EEC8" w:rsidR="00E03F53" w:rsidRDefault="0043080E">
      <w:pPr>
        <w:spacing w:before="240"/>
        <w:ind w:right="-20"/>
        <w:rPr>
          <w:rFonts w:ascii="Calibri" w:eastAsia="Calibri" w:hAnsi="Calibri" w:cs="Calibri"/>
          <w:color w:val="00000A"/>
          <w:sz w:val="28"/>
          <w:szCs w:val="28"/>
        </w:rPr>
      </w:pPr>
      <w:r>
        <w:rPr>
          <w:rFonts w:ascii="Calibri" w:eastAsia="Calibri" w:hAnsi="Calibri" w:cs="Calibri"/>
          <w:sz w:val="24"/>
          <w:szCs w:val="24"/>
        </w:rPr>
        <w:t>Using the</w:t>
      </w:r>
      <w:r w:rsidR="00D47927">
        <w:rPr>
          <w:rFonts w:ascii="Calibri" w:eastAsia="Calibri" w:hAnsi="Calibri" w:cs="Calibri"/>
          <w:sz w:val="24"/>
          <w:szCs w:val="24"/>
        </w:rPr>
        <w:t xml:space="preserve"> hierarchical model</w:t>
      </w:r>
      <w:r>
        <w:rPr>
          <w:rFonts w:ascii="Calibri" w:eastAsia="Calibri" w:hAnsi="Calibri" w:cs="Calibri"/>
          <w:sz w:val="24"/>
          <w:szCs w:val="24"/>
        </w:rPr>
        <w:t>,</w:t>
      </w:r>
      <w:r w:rsidR="00D47927">
        <w:rPr>
          <w:rFonts w:ascii="Calibri" w:eastAsia="Calibri" w:hAnsi="Calibri" w:cs="Calibri"/>
          <w:sz w:val="24"/>
          <w:szCs w:val="24"/>
        </w:rPr>
        <w:t xml:space="preserve"> </w:t>
      </w:r>
      <w:r>
        <w:rPr>
          <w:rFonts w:ascii="Calibri" w:eastAsia="Calibri" w:hAnsi="Calibri" w:cs="Calibri"/>
          <w:sz w:val="24"/>
          <w:szCs w:val="24"/>
        </w:rPr>
        <w:t xml:space="preserve">we </w:t>
      </w:r>
      <w:r w:rsidR="00D47927">
        <w:rPr>
          <w:rFonts w:ascii="Calibri" w:eastAsia="Calibri" w:hAnsi="Calibri" w:cs="Calibri"/>
          <w:sz w:val="24"/>
          <w:szCs w:val="24"/>
        </w:rPr>
        <w:t xml:space="preserve">estimate distributions of lifespan at the species and the genus levels, and across </w:t>
      </w:r>
      <w:r w:rsidR="00654194">
        <w:rPr>
          <w:rFonts w:ascii="Calibri" w:eastAsia="Calibri" w:hAnsi="Calibri" w:cs="Calibri"/>
          <w:sz w:val="24"/>
          <w:szCs w:val="24"/>
        </w:rPr>
        <w:t>a dataset where experiments with fewer than six recaptures and those species within only a single study were removed</w:t>
      </w:r>
      <w:r w:rsidR="00D47927">
        <w:rPr>
          <w:rFonts w:ascii="Calibri" w:eastAsia="Calibri" w:hAnsi="Calibri" w:cs="Calibri"/>
          <w:sz w:val="24"/>
          <w:szCs w:val="24"/>
        </w:rPr>
        <w:t>. This procedure assumes that there is a distribution of lifespan parameters for each species from which those governing individual MRR time series are sampled, and similarly a distribution at the genus level from which those for individual species are derived (rather akin to random eﬀects in classical statistics). Within this framework, we can also allow the parameters for individual time series to be influenced by covariates such as diﬀerences in experimental methodology. Posterior distributions were derived using Markov Chain Monte Carlo (MCMC) methods with convergence assessed using the</w:t>
      </w:r>
      <w:r>
        <w:rPr>
          <w:rFonts w:ascii="Calibri" w:eastAsia="Calibri" w:hAnsi="Calibri" w:cs="Calibri"/>
          <w:sz w:val="24"/>
          <w:szCs w:val="24"/>
        </w:rPr>
        <w:t xml:space="preserve"> </w:t>
      </w:r>
      <m:oMath>
        <m:acc>
          <m:accPr>
            <m:ctrlPr>
              <w:rPr>
                <w:rFonts w:ascii="Cambria Math" w:eastAsia="Calibri" w:hAnsi="Cambria Math" w:cs="Calibri"/>
                <w:i/>
                <w:sz w:val="24"/>
                <w:szCs w:val="24"/>
              </w:rPr>
            </m:ctrlPr>
          </m:accPr>
          <m:e>
            <m:r>
              <w:rPr>
                <w:rFonts w:ascii="Cambria Math" w:eastAsia="Calibri" w:hAnsi="Cambria Math" w:cs="Calibri"/>
                <w:sz w:val="24"/>
                <w:szCs w:val="24"/>
              </w:rPr>
              <m:t>R</m:t>
            </m:r>
          </m:e>
        </m:acc>
      </m:oMath>
      <w:r w:rsidR="00D47927">
        <w:rPr>
          <w:rFonts w:ascii="Calibri" w:eastAsia="Calibri" w:hAnsi="Calibri" w:cs="Calibri"/>
          <w:sz w:val="24"/>
          <w:szCs w:val="24"/>
        </w:rPr>
        <w:t xml:space="preserve"> statistic </w:t>
      </w:r>
      <w:r w:rsidR="00267810">
        <w:rPr>
          <w:rFonts w:ascii="Calibri" w:eastAsia="Calibri" w:hAnsi="Calibri" w:cs="Calibri"/>
          <w:sz w:val="24"/>
          <w:szCs w:val="24"/>
        </w:rPr>
        <w:fldChar w:fldCharType="begin"/>
      </w:r>
      <w:r w:rsidR="00267810">
        <w:rPr>
          <w:rFonts w:ascii="Calibri" w:eastAsia="Calibri" w:hAnsi="Calibri" w:cs="Calibri"/>
          <w:sz w:val="24"/>
          <w:szCs w:val="24"/>
        </w:rPr>
        <w:instrText xml:space="preserve"> ADDIN EN.CITE &lt;EndNote&gt;&lt;Cite&gt;&lt;Author&gt;Gelman&lt;/Author&gt;&lt;Year&gt;1992&lt;/Year&gt;&lt;RecNum&gt;25&lt;/RecNum&gt;&lt;DisplayText&gt;(Gelman and Rubin 1992)&lt;/DisplayText&gt;&lt;record&gt;&lt;rec-number&gt;25&lt;/rec-number&gt;&lt;foreign-keys&gt;&lt;key app="EN" db-id="zwtzeext2wxt59e9zrn5dx9sezwpptfs9dd9" timestamp="1653050649"&gt;25&lt;/key&gt;&lt;/foreign-keys&gt;&lt;ref-type name="Journal Article"&gt;17&lt;/ref-type&gt;&lt;contributors&gt;&lt;authors&gt;&lt;author&gt;Gelman, Andrew&lt;/author&gt;&lt;author&gt;Rubin, Donald B&lt;/author&gt;&lt;/authors&gt;&lt;/contributors&gt;&lt;titles&gt;&lt;title&gt;Inference from iterative simulation using multiple sequences&lt;/title&gt;&lt;secondary-title&gt;Statistical science&lt;/secondary-title&gt;&lt;/titles&gt;&lt;periodical&gt;&lt;full-title&gt;Statistical science&lt;/full-title&gt;&lt;/periodical&gt;&lt;pages&gt;457-472&lt;/pages&gt;&lt;volume&gt;7&lt;/volume&gt;&lt;number&gt;4&lt;/number&gt;&lt;dates&gt;&lt;year&gt;1992&lt;/year&gt;&lt;/dates&gt;&lt;isbn&gt;0883-4237&lt;/isbn&gt;&lt;urls&gt;&lt;/urls&gt;&lt;/record&gt;&lt;/Cite&gt;&lt;/EndNote&gt;</w:instrText>
      </w:r>
      <w:r w:rsidR="00267810">
        <w:rPr>
          <w:rFonts w:ascii="Calibri" w:eastAsia="Calibri" w:hAnsi="Calibri" w:cs="Calibri"/>
          <w:sz w:val="24"/>
          <w:szCs w:val="24"/>
        </w:rPr>
        <w:fldChar w:fldCharType="separate"/>
      </w:r>
      <w:r w:rsidR="00267810">
        <w:rPr>
          <w:rFonts w:ascii="Calibri" w:eastAsia="Calibri" w:hAnsi="Calibri" w:cs="Calibri"/>
          <w:noProof/>
          <w:sz w:val="24"/>
          <w:szCs w:val="24"/>
        </w:rPr>
        <w:t>(Gelman and Rubin 1992)</w:t>
      </w:r>
      <w:r w:rsidR="00267810">
        <w:rPr>
          <w:rFonts w:ascii="Calibri" w:eastAsia="Calibri" w:hAnsi="Calibri" w:cs="Calibri"/>
          <w:sz w:val="24"/>
          <w:szCs w:val="24"/>
        </w:rPr>
        <w:fldChar w:fldCharType="end"/>
      </w:r>
      <w:r w:rsidR="00D47927">
        <w:rPr>
          <w:rFonts w:ascii="Calibri" w:eastAsia="Calibri" w:hAnsi="Calibri" w:cs="Calibri"/>
          <w:sz w:val="24"/>
          <w:szCs w:val="24"/>
        </w:rPr>
        <w:t>. The predictive power of the model</w:t>
      </w:r>
      <w:r w:rsidR="00D47927">
        <w:rPr>
          <w:rFonts w:ascii="Calibri" w:eastAsia="Calibri" w:hAnsi="Calibri" w:cs="Calibri"/>
          <w:i/>
          <w:sz w:val="24"/>
          <w:szCs w:val="24"/>
        </w:rPr>
        <w:t xml:space="preserve"> </w:t>
      </w:r>
      <w:r w:rsidR="00D47927">
        <w:rPr>
          <w:rFonts w:ascii="Calibri" w:eastAsia="Calibri" w:hAnsi="Calibri" w:cs="Calibri"/>
          <w:sz w:val="24"/>
          <w:szCs w:val="24"/>
        </w:rPr>
        <w:t xml:space="preserve">was assessed using </w:t>
      </w:r>
      <w:r w:rsidR="00D47927">
        <w:rPr>
          <w:rFonts w:ascii="Calibri" w:eastAsia="Calibri" w:hAnsi="Calibri" w:cs="Calibri"/>
          <w:i/>
          <w:sz w:val="24"/>
          <w:szCs w:val="24"/>
        </w:rPr>
        <w:t>K</w:t>
      </w:r>
      <w:r w:rsidR="00D47927">
        <w:rPr>
          <w:rFonts w:ascii="Calibri" w:eastAsia="Calibri" w:hAnsi="Calibri" w:cs="Calibri"/>
          <w:sz w:val="24"/>
          <w:szCs w:val="24"/>
        </w:rPr>
        <w:t xml:space="preserve"> -fold cross validation which tests the ability of the model fitted to part of the data to predict the rest using multiple different partitions. Further details of the prior specification, fitting and validation through posterior predictive checks </w:t>
      </w:r>
      <w:r w:rsidR="00267810">
        <w:rPr>
          <w:rFonts w:ascii="Calibri" w:eastAsia="Calibri" w:hAnsi="Calibri" w:cs="Calibri"/>
          <w:sz w:val="24"/>
          <w:szCs w:val="24"/>
        </w:rPr>
        <w:fldChar w:fldCharType="begin"/>
      </w:r>
      <w:r w:rsidR="00267810">
        <w:rPr>
          <w:rFonts w:ascii="Calibri" w:eastAsia="Calibri" w:hAnsi="Calibri" w:cs="Calibri"/>
          <w:sz w:val="24"/>
          <w:szCs w:val="24"/>
        </w:rPr>
        <w:instrText xml:space="preserve"> ADDIN EN.CITE &lt;EndNote&gt;&lt;Cite&gt;&lt;Author&gt;Lambert&lt;/Author&gt;&lt;Year&gt;2018&lt;/Year&gt;&lt;RecNum&gt;26&lt;/RecNum&gt;&lt;DisplayText&gt;(Lambert 2018)&lt;/DisplayText&gt;&lt;record&gt;&lt;rec-number&gt;26&lt;/rec-number&gt;&lt;foreign-keys&gt;&lt;key app="EN" db-id="zwtzeext2wxt59e9zrn5dx9sezwpptfs9dd9" timestamp="1653050649"&gt;26&lt;/key&gt;&lt;/foreign-keys&gt;&lt;ref-type name="Book"&gt;6&lt;/ref-type&gt;&lt;contributors&gt;&lt;authors&gt;&lt;author&gt;Lambert, Ben&lt;/author&gt;&lt;/authors&gt;&lt;/contributors&gt;&lt;titles&gt;&lt;title&gt;A student’s guide to Bayesian statistics&lt;/title&gt;&lt;/titles&gt;&lt;dates&gt;&lt;year&gt;2018&lt;/year&gt;&lt;/dates&gt;&lt;publisher&gt;Sage&lt;/publisher&gt;&lt;isbn&gt;1526418282&lt;/isbn&gt;&lt;urls&gt;&lt;/urls&gt;&lt;/record&gt;&lt;/Cite&gt;&lt;/EndNote&gt;</w:instrText>
      </w:r>
      <w:r w:rsidR="00267810">
        <w:rPr>
          <w:rFonts w:ascii="Calibri" w:eastAsia="Calibri" w:hAnsi="Calibri" w:cs="Calibri"/>
          <w:sz w:val="24"/>
          <w:szCs w:val="24"/>
        </w:rPr>
        <w:fldChar w:fldCharType="separate"/>
      </w:r>
      <w:r w:rsidR="00267810">
        <w:rPr>
          <w:rFonts w:ascii="Calibri" w:eastAsia="Calibri" w:hAnsi="Calibri" w:cs="Calibri"/>
          <w:noProof/>
          <w:sz w:val="24"/>
          <w:szCs w:val="24"/>
        </w:rPr>
        <w:t>(Lambert 2018)</w:t>
      </w:r>
      <w:r w:rsidR="00267810">
        <w:rPr>
          <w:rFonts w:ascii="Calibri" w:eastAsia="Calibri" w:hAnsi="Calibri" w:cs="Calibri"/>
          <w:sz w:val="24"/>
          <w:szCs w:val="24"/>
        </w:rPr>
        <w:fldChar w:fldCharType="end"/>
      </w:r>
      <w:r w:rsidR="00D47927">
        <w:rPr>
          <w:rFonts w:ascii="Calibri" w:eastAsia="Calibri" w:hAnsi="Calibri" w:cs="Calibri"/>
          <w:sz w:val="24"/>
          <w:szCs w:val="24"/>
          <w:u w:val="single"/>
        </w:rPr>
        <w:t xml:space="preserve"> </w:t>
      </w:r>
      <w:r w:rsidR="00D47927">
        <w:rPr>
          <w:rFonts w:ascii="Calibri" w:eastAsia="Calibri" w:hAnsi="Calibri" w:cs="Calibri"/>
          <w:sz w:val="24"/>
          <w:szCs w:val="24"/>
        </w:rPr>
        <w:t>are given in the SOM.</w:t>
      </w:r>
    </w:p>
    <w:p w14:paraId="00000076" w14:textId="1542CCB7" w:rsidR="00E03F53" w:rsidRDefault="00D47927">
      <w:pPr>
        <w:spacing w:before="240"/>
        <w:ind w:right="-20"/>
        <w:rPr>
          <w:rFonts w:ascii="Calibri" w:eastAsia="Calibri" w:hAnsi="Calibri" w:cs="Calibri"/>
          <w:color w:val="00000A"/>
          <w:sz w:val="28"/>
          <w:szCs w:val="28"/>
        </w:rPr>
      </w:pPr>
      <w:r>
        <w:rPr>
          <w:rFonts w:ascii="Calibri" w:eastAsia="Calibri" w:hAnsi="Calibri" w:cs="Calibri"/>
          <w:sz w:val="24"/>
          <w:szCs w:val="24"/>
        </w:rPr>
        <w:lastRenderedPageBreak/>
        <w:t xml:space="preserve">Two studies of </w:t>
      </w:r>
      <w:r>
        <w:rPr>
          <w:rFonts w:ascii="Calibri" w:eastAsia="Calibri" w:hAnsi="Calibri" w:cs="Calibri"/>
          <w:i/>
          <w:sz w:val="24"/>
          <w:szCs w:val="24"/>
        </w:rPr>
        <w:t xml:space="preserve">Anopheles </w:t>
      </w:r>
      <w:proofErr w:type="spellStart"/>
      <w:r>
        <w:rPr>
          <w:rFonts w:ascii="Calibri" w:eastAsia="Calibri" w:hAnsi="Calibri" w:cs="Calibri"/>
          <w:i/>
          <w:sz w:val="24"/>
          <w:szCs w:val="24"/>
        </w:rPr>
        <w:t>balabacensis</w:t>
      </w:r>
      <w:proofErr w:type="spellEnd"/>
      <w:r>
        <w:rPr>
          <w:rFonts w:ascii="Calibri" w:eastAsia="Calibri" w:hAnsi="Calibri" w:cs="Calibri"/>
          <w:sz w:val="24"/>
          <w:szCs w:val="24"/>
        </w:rPr>
        <w:t xml:space="preserve"> reported capture rates increasing with time, presumably reflecting a violation of our assumption of constant recapture probabilities. We omitted this species from the analysis.</w:t>
      </w:r>
    </w:p>
    <w:p w14:paraId="00000078" w14:textId="3EB45881" w:rsidR="00E03F53" w:rsidRDefault="00D47927">
      <w:pPr>
        <w:spacing w:before="240"/>
        <w:ind w:right="-20"/>
        <w:rPr>
          <w:rFonts w:ascii="Calibri" w:eastAsia="Calibri" w:hAnsi="Calibri" w:cs="Calibri"/>
          <w:color w:val="00000A"/>
          <w:sz w:val="28"/>
          <w:szCs w:val="28"/>
        </w:rPr>
      </w:pPr>
      <w:r>
        <w:rPr>
          <w:rFonts w:ascii="Calibri" w:eastAsia="Calibri" w:hAnsi="Calibri" w:cs="Calibri"/>
          <w:b/>
          <w:sz w:val="24"/>
          <w:szCs w:val="24"/>
        </w:rPr>
        <w:t>Dissection</w:t>
      </w:r>
    </w:p>
    <w:p w14:paraId="00000079" w14:textId="77777777" w:rsidR="00E03F53" w:rsidRDefault="00D47927">
      <w:pPr>
        <w:spacing w:before="240"/>
        <w:ind w:right="-20"/>
        <w:rPr>
          <w:rFonts w:ascii="Calibri" w:eastAsia="Calibri" w:hAnsi="Calibri" w:cs="Calibri"/>
          <w:b/>
          <w:sz w:val="24"/>
          <w:szCs w:val="24"/>
        </w:rPr>
      </w:pPr>
      <w:proofErr w:type="spellStart"/>
      <w:r>
        <w:rPr>
          <w:rFonts w:ascii="Calibri" w:eastAsia="Calibri" w:hAnsi="Calibri" w:cs="Calibri"/>
          <w:b/>
          <w:sz w:val="24"/>
          <w:szCs w:val="24"/>
        </w:rPr>
        <w:t>Polovodova’s</w:t>
      </w:r>
      <w:proofErr w:type="spellEnd"/>
      <w:r>
        <w:rPr>
          <w:rFonts w:ascii="Calibri" w:eastAsia="Calibri" w:hAnsi="Calibri" w:cs="Calibri"/>
          <w:b/>
          <w:sz w:val="24"/>
          <w:szCs w:val="24"/>
        </w:rPr>
        <w:t xml:space="preserve"> method</w:t>
      </w:r>
    </w:p>
    <w:p w14:paraId="0000007B" w14:textId="142F9C0E" w:rsidR="00E03F53" w:rsidRPr="009859FA" w:rsidRDefault="00D47927">
      <w:pPr>
        <w:spacing w:before="240"/>
        <w:ind w:right="-20"/>
        <w:rPr>
          <w:rFonts w:ascii="Calibri" w:eastAsia="Calibri" w:hAnsi="Calibri" w:cs="Calibri"/>
          <w:sz w:val="24"/>
          <w:szCs w:val="24"/>
        </w:rPr>
      </w:pPr>
      <w:r>
        <w:rPr>
          <w:rFonts w:ascii="Calibri" w:eastAsia="Calibri" w:hAnsi="Calibri" w:cs="Calibri"/>
          <w:sz w:val="24"/>
          <w:szCs w:val="24"/>
        </w:rPr>
        <w:t xml:space="preserve">Studies using </w:t>
      </w:r>
      <w:proofErr w:type="spellStart"/>
      <w:r>
        <w:rPr>
          <w:rFonts w:ascii="Calibri" w:eastAsia="Calibri" w:hAnsi="Calibri" w:cs="Calibri"/>
          <w:sz w:val="24"/>
          <w:szCs w:val="24"/>
        </w:rPr>
        <w:t>Polovodova’s</w:t>
      </w:r>
      <w:proofErr w:type="spellEnd"/>
      <w:r>
        <w:rPr>
          <w:rFonts w:ascii="Calibri" w:eastAsia="Calibri" w:hAnsi="Calibri" w:cs="Calibri"/>
          <w:sz w:val="24"/>
          <w:szCs w:val="24"/>
        </w:rPr>
        <w:t xml:space="preserve"> dissection method to determine reproductive age were located in literature databases using relevant keyword, citation and author searches, and by checking previous studies cited by the papers located (see SOM). The list of studies </w:t>
      </w:r>
      <w:r w:rsidR="00DE7E2D">
        <w:rPr>
          <w:rFonts w:ascii="Calibri" w:eastAsia="Calibri" w:hAnsi="Calibri" w:cs="Calibri"/>
          <w:sz w:val="24"/>
          <w:szCs w:val="24"/>
        </w:rPr>
        <w:t xml:space="preserve">included </w:t>
      </w:r>
      <w:r>
        <w:rPr>
          <w:rFonts w:ascii="Calibri" w:eastAsia="Calibri" w:hAnsi="Calibri" w:cs="Calibri"/>
          <w:sz w:val="24"/>
          <w:szCs w:val="24"/>
        </w:rPr>
        <w:t>with associated metadata is available as a Supplementary data file.</w:t>
      </w:r>
    </w:p>
    <w:p w14:paraId="0000007D" w14:textId="17784BF9" w:rsidR="00E03F53" w:rsidRDefault="00D47927">
      <w:pPr>
        <w:spacing w:before="240"/>
        <w:ind w:right="-20"/>
        <w:rPr>
          <w:rFonts w:ascii="Calibri" w:eastAsia="Calibri" w:hAnsi="Calibri" w:cs="Calibri"/>
          <w:color w:val="00000A"/>
          <w:sz w:val="28"/>
          <w:szCs w:val="28"/>
        </w:rPr>
      </w:pPr>
      <w:r>
        <w:rPr>
          <w:rFonts w:ascii="Calibri" w:eastAsia="Calibri" w:hAnsi="Calibri" w:cs="Calibri"/>
          <w:sz w:val="24"/>
          <w:szCs w:val="24"/>
        </w:rPr>
        <w:t xml:space="preserve">Most dissection studies recorded the distribution of reproductive age (nulliparous, uniparous, </w:t>
      </w:r>
      <w:proofErr w:type="spellStart"/>
      <w:r>
        <w:rPr>
          <w:rFonts w:ascii="Calibri" w:eastAsia="Calibri" w:hAnsi="Calibri" w:cs="Calibri"/>
          <w:sz w:val="24"/>
          <w:szCs w:val="24"/>
        </w:rPr>
        <w:t>biparous</w:t>
      </w:r>
      <w:proofErr w:type="spellEnd"/>
      <w:r>
        <w:rPr>
          <w:rFonts w:ascii="Calibri" w:eastAsia="Calibri" w:hAnsi="Calibri" w:cs="Calibri"/>
          <w:sz w:val="24"/>
          <w:szCs w:val="24"/>
        </w:rPr>
        <w:t xml:space="preserve"> and so on) in wild-caught mosquito samples collected over a specific period of time. Overall, we found 568 physiological age cross-sections recorded at distinct times in 72 published articles. Our statistical approach </w:t>
      </w:r>
      <w:r w:rsidR="00BC3C70">
        <w:rPr>
          <w:rFonts w:ascii="Calibri" w:eastAsia="Calibri" w:hAnsi="Calibri" w:cs="Calibri"/>
          <w:sz w:val="24"/>
          <w:szCs w:val="24"/>
        </w:rPr>
        <w:t>assumes stable population sizes</w:t>
      </w:r>
      <w:r>
        <w:rPr>
          <w:rFonts w:ascii="Calibri" w:eastAsia="Calibri" w:hAnsi="Calibri" w:cs="Calibri"/>
          <w:sz w:val="24"/>
          <w:szCs w:val="24"/>
        </w:rPr>
        <w:t>. To guard against the eﬀect of fluctuating population sizes on our analysis, we aggregated the data at a given location across cross-sections taken at diﬀerent times. We further omitted time series with fewer than 100 mosquitoes and for species with only one data set</w:t>
      </w:r>
      <w:r w:rsidR="00DE7E2D">
        <w:rPr>
          <w:rFonts w:ascii="Calibri" w:eastAsia="Calibri" w:hAnsi="Calibri" w:cs="Calibri"/>
          <w:sz w:val="24"/>
          <w:szCs w:val="24"/>
        </w:rPr>
        <w:t>,</w:t>
      </w:r>
      <w:r>
        <w:rPr>
          <w:rFonts w:ascii="Calibri" w:eastAsia="Calibri" w:hAnsi="Calibri" w:cs="Calibri"/>
          <w:sz w:val="24"/>
          <w:szCs w:val="24"/>
        </w:rPr>
        <w:t xml:space="preserve"> leaving 131 studies of mosquitoes in the</w:t>
      </w:r>
      <w:r w:rsidR="00DE7E2D">
        <w:rPr>
          <w:rFonts w:ascii="Calibri" w:eastAsia="Calibri" w:hAnsi="Calibri" w:cs="Calibri"/>
          <w:sz w:val="24"/>
          <w:szCs w:val="24"/>
        </w:rPr>
        <w:t xml:space="preserve"> genera</w:t>
      </w:r>
      <w:r>
        <w:rPr>
          <w:rFonts w:ascii="Calibri" w:eastAsia="Calibri" w:hAnsi="Calibri" w:cs="Calibri"/>
          <w:sz w:val="24"/>
          <w:szCs w:val="24"/>
        </w:rPr>
        <w:t xml:space="preserve"> </w:t>
      </w:r>
      <w:r>
        <w:rPr>
          <w:rFonts w:ascii="Calibri" w:eastAsia="Calibri" w:hAnsi="Calibri" w:cs="Calibri"/>
          <w:i/>
          <w:sz w:val="24"/>
          <w:szCs w:val="24"/>
        </w:rPr>
        <w:t xml:space="preserve">Anopheles, </w:t>
      </w:r>
      <w:proofErr w:type="spellStart"/>
      <w:r>
        <w:rPr>
          <w:rFonts w:ascii="Calibri" w:eastAsia="Calibri" w:hAnsi="Calibri" w:cs="Calibri"/>
          <w:i/>
          <w:sz w:val="24"/>
          <w:szCs w:val="24"/>
        </w:rPr>
        <w:t>Aedes</w:t>
      </w:r>
      <w:proofErr w:type="spellEnd"/>
      <w:r>
        <w:rPr>
          <w:rFonts w:ascii="Calibri" w:eastAsia="Calibri" w:hAnsi="Calibri" w:cs="Calibri"/>
          <w:sz w:val="24"/>
          <w:szCs w:val="24"/>
        </w:rPr>
        <w:t xml:space="preserve">, </w:t>
      </w:r>
      <w:r>
        <w:rPr>
          <w:rFonts w:ascii="Calibri" w:eastAsia="Calibri" w:hAnsi="Calibri" w:cs="Calibri"/>
          <w:i/>
          <w:sz w:val="24"/>
          <w:szCs w:val="24"/>
        </w:rPr>
        <w:t>Culex</w:t>
      </w:r>
      <w:r>
        <w:rPr>
          <w:rFonts w:ascii="Calibri" w:eastAsia="Calibri" w:hAnsi="Calibri" w:cs="Calibri"/>
          <w:sz w:val="24"/>
          <w:szCs w:val="24"/>
        </w:rPr>
        <w:t xml:space="preserve"> and </w:t>
      </w:r>
      <w:proofErr w:type="spellStart"/>
      <w:r>
        <w:rPr>
          <w:rFonts w:ascii="Calibri" w:eastAsia="Calibri" w:hAnsi="Calibri" w:cs="Calibri"/>
          <w:i/>
          <w:sz w:val="24"/>
          <w:szCs w:val="24"/>
        </w:rPr>
        <w:t>Mansonia</w:t>
      </w:r>
      <w:proofErr w:type="spellEnd"/>
      <w:r>
        <w:rPr>
          <w:rFonts w:ascii="Calibri" w:eastAsia="Calibri" w:hAnsi="Calibri" w:cs="Calibri"/>
          <w:sz w:val="24"/>
          <w:szCs w:val="24"/>
        </w:rPr>
        <w:t>.</w:t>
      </w:r>
    </w:p>
    <w:p w14:paraId="0000007F" w14:textId="05652FE5" w:rsidR="00E03F53" w:rsidRDefault="00D47927">
      <w:pPr>
        <w:spacing w:before="240"/>
        <w:ind w:right="-20"/>
        <w:rPr>
          <w:rFonts w:ascii="Calibri" w:eastAsia="Calibri" w:hAnsi="Calibri" w:cs="Calibri"/>
          <w:color w:val="00000A"/>
          <w:sz w:val="28"/>
          <w:szCs w:val="28"/>
        </w:rPr>
      </w:pPr>
      <w:r>
        <w:rPr>
          <w:rFonts w:ascii="Calibri" w:eastAsia="Calibri" w:hAnsi="Calibri" w:cs="Calibri"/>
          <w:sz w:val="24"/>
          <w:szCs w:val="24"/>
        </w:rPr>
        <w:t xml:space="preserve">The dissection data which we use provides </w:t>
      </w:r>
      <w:r w:rsidR="00DE7E2D">
        <w:rPr>
          <w:rFonts w:ascii="Calibri" w:eastAsia="Calibri" w:hAnsi="Calibri" w:cs="Calibri"/>
          <w:sz w:val="24"/>
          <w:szCs w:val="24"/>
        </w:rPr>
        <w:t>information on</w:t>
      </w:r>
      <w:r>
        <w:rPr>
          <w:rFonts w:ascii="Calibri" w:eastAsia="Calibri" w:hAnsi="Calibri" w:cs="Calibri"/>
          <w:sz w:val="24"/>
          <w:szCs w:val="24"/>
        </w:rPr>
        <w:t xml:space="preserve"> the distribution of ages within each population. By assuming that population sizes were fixed throughout the period of investigation, this allows us to estimate mean lifespan using a statistical model of mortality incorporating the probability of mosquito capture. We modelled the number of mosquitoes found by dissection to be of age </w:t>
      </w:r>
      <w:r>
        <w:rPr>
          <w:rFonts w:ascii="Calibri" w:eastAsia="Calibri" w:hAnsi="Calibri" w:cs="Calibri"/>
          <w:i/>
          <w:sz w:val="24"/>
          <w:szCs w:val="24"/>
        </w:rPr>
        <w:t>a</w:t>
      </w:r>
      <w:r>
        <w:rPr>
          <w:rFonts w:ascii="Calibri" w:eastAsia="Calibri" w:hAnsi="Calibri" w:cs="Calibri"/>
          <w:sz w:val="24"/>
          <w:szCs w:val="24"/>
        </w:rPr>
        <w:t xml:space="preserve"> using the negative binomial distribution with mean Ψ</w:t>
      </w:r>
      <w:r>
        <w:rPr>
          <w:rFonts w:ascii="Calibri" w:eastAsia="Calibri" w:hAnsi="Calibri" w:cs="Calibri"/>
          <w:i/>
          <w:sz w:val="24"/>
          <w:szCs w:val="24"/>
        </w:rPr>
        <w:t>S</w:t>
      </w:r>
      <w:r>
        <w:rPr>
          <w:rFonts w:ascii="Calibri" w:eastAsia="Calibri" w:hAnsi="Calibri" w:cs="Calibri"/>
          <w:sz w:val="24"/>
          <w:szCs w:val="24"/>
        </w:rPr>
        <w:t>(</w:t>
      </w:r>
      <w:r>
        <w:rPr>
          <w:rFonts w:ascii="Calibri" w:eastAsia="Calibri" w:hAnsi="Calibri" w:cs="Calibri"/>
          <w:i/>
          <w:sz w:val="24"/>
          <w:szCs w:val="24"/>
        </w:rPr>
        <w:t>a</w:t>
      </w:r>
      <w:r>
        <w:rPr>
          <w:rFonts w:ascii="Calibri" w:eastAsia="Calibri" w:hAnsi="Calibri" w:cs="Calibri"/>
          <w:sz w:val="24"/>
          <w:szCs w:val="24"/>
        </w:rPr>
        <w:t xml:space="preserve">) and shape parameter </w:t>
      </w:r>
      <w:r>
        <w:rPr>
          <w:rFonts w:ascii="Calibri" w:eastAsia="Calibri" w:hAnsi="Calibri" w:cs="Calibri"/>
          <w:i/>
          <w:sz w:val="24"/>
          <w:szCs w:val="24"/>
        </w:rPr>
        <w:t>κ</w:t>
      </w:r>
      <w:r>
        <w:rPr>
          <w:rFonts w:ascii="Calibri" w:eastAsia="Calibri" w:hAnsi="Calibri" w:cs="Calibri"/>
          <w:sz w:val="24"/>
          <w:szCs w:val="24"/>
        </w:rPr>
        <w:t xml:space="preserve">, where Ψ is the product of the recruitment rate of adult mosquitoes and the probability of being captured for dissection, and </w:t>
      </w:r>
      <w:r>
        <w:rPr>
          <w:rFonts w:ascii="Calibri" w:eastAsia="Calibri" w:hAnsi="Calibri" w:cs="Calibri"/>
          <w:i/>
          <w:sz w:val="24"/>
          <w:szCs w:val="24"/>
        </w:rPr>
        <w:t>S</w:t>
      </w:r>
      <w:r>
        <w:rPr>
          <w:rFonts w:ascii="Calibri" w:eastAsia="Calibri" w:hAnsi="Calibri" w:cs="Calibri"/>
          <w:sz w:val="24"/>
          <w:szCs w:val="24"/>
        </w:rPr>
        <w:t xml:space="preserve"> (</w:t>
      </w:r>
      <w:r>
        <w:rPr>
          <w:rFonts w:ascii="Calibri" w:eastAsia="Calibri" w:hAnsi="Calibri" w:cs="Calibri"/>
          <w:i/>
          <w:sz w:val="24"/>
          <w:szCs w:val="24"/>
        </w:rPr>
        <w:t>a</w:t>
      </w:r>
      <w:r>
        <w:rPr>
          <w:rFonts w:ascii="Calibri" w:eastAsia="Calibri" w:hAnsi="Calibri" w:cs="Calibri"/>
          <w:sz w:val="24"/>
          <w:szCs w:val="24"/>
        </w:rPr>
        <w:t xml:space="preserve">) is the probability of surviving until age </w:t>
      </w:r>
      <w:r>
        <w:rPr>
          <w:rFonts w:ascii="Calibri" w:eastAsia="Calibri" w:hAnsi="Calibri" w:cs="Calibri"/>
          <w:i/>
          <w:sz w:val="24"/>
          <w:szCs w:val="24"/>
        </w:rPr>
        <w:t>a</w:t>
      </w:r>
      <w:r>
        <w:rPr>
          <w:rFonts w:ascii="Calibri" w:eastAsia="Calibri" w:hAnsi="Calibri" w:cs="Calibri"/>
          <w:sz w:val="24"/>
          <w:szCs w:val="24"/>
        </w:rPr>
        <w:t xml:space="preserve">. We used the number of females that have yet to lay eggs (nulliparous) to estimate the recruitment rate as described further in the SOM. Initial examination revealed that in some data sets the number of nulliparous females was anomalously low, something that has been noticed before </w:t>
      </w:r>
      <w:r w:rsidR="00267810">
        <w:rPr>
          <w:rFonts w:ascii="Calibri" w:eastAsia="Calibri" w:hAnsi="Calibri" w:cs="Calibri"/>
          <w:sz w:val="24"/>
          <w:szCs w:val="24"/>
        </w:rPr>
        <w:fldChar w:fldCharType="begin"/>
      </w:r>
      <w:r w:rsidR="00267810">
        <w:rPr>
          <w:rFonts w:ascii="Calibri" w:eastAsia="Calibri" w:hAnsi="Calibri" w:cs="Calibri"/>
          <w:sz w:val="24"/>
          <w:szCs w:val="24"/>
        </w:rPr>
        <w:instrText xml:space="preserve"> ADDIN EN.CITE &lt;EndNote&gt;&lt;Cite&gt;&lt;Author&gt;Gillies&lt;/Author&gt;&lt;Year&gt;1965&lt;/Year&gt;&lt;RecNum&gt;19&lt;/RecNum&gt;&lt;DisplayText&gt;(Gillies and Wilkes 1965)&lt;/DisplayText&gt;&lt;record&gt;&lt;rec-number&gt;19&lt;/rec-number&gt;&lt;foreign-keys&gt;&lt;key app="EN" db-id="zwtzeext2wxt59e9zrn5dx9sezwpptfs9dd9" timestamp="1653050649"&gt;19&lt;/key&gt;&lt;/foreign-keys&gt;&lt;ref-type name="Journal Article"&gt;17&lt;/ref-type&gt;&lt;contributors&gt;&lt;authors&gt;&lt;author&gt;Gillies, Michael T&lt;/author&gt;&lt;author&gt;Wilkes, Tony&lt;/author&gt;&lt;/authors&gt;&lt;/contributors&gt;&lt;titles&gt;&lt;title&gt;A study of the age-composition of populations of Anopheles gambiae Giles and A. funestus Giles in North-Eastern Tanzania&lt;/title&gt;&lt;secondary-title&gt;Bulletin of entomological research&lt;/secondary-title&gt;&lt;/titles&gt;&lt;periodical&gt;&lt;full-title&gt;Bulletin of entomological research&lt;/full-title&gt;&lt;/periodical&gt;&lt;pages&gt;237-262&lt;/pages&gt;&lt;volume&gt;56&lt;/volume&gt;&lt;number&gt;2&lt;/number&gt;&lt;dates&gt;&lt;year&gt;1965&lt;/year&gt;&lt;/dates&gt;&lt;isbn&gt;1475-2670&lt;/isbn&gt;&lt;urls&gt;&lt;/urls&gt;&lt;/record&gt;&lt;/Cite&gt;&lt;/EndNote&gt;</w:instrText>
      </w:r>
      <w:r w:rsidR="00267810">
        <w:rPr>
          <w:rFonts w:ascii="Calibri" w:eastAsia="Calibri" w:hAnsi="Calibri" w:cs="Calibri"/>
          <w:sz w:val="24"/>
          <w:szCs w:val="24"/>
        </w:rPr>
        <w:fldChar w:fldCharType="separate"/>
      </w:r>
      <w:r w:rsidR="00267810">
        <w:rPr>
          <w:rFonts w:ascii="Calibri" w:eastAsia="Calibri" w:hAnsi="Calibri" w:cs="Calibri"/>
          <w:noProof/>
          <w:sz w:val="24"/>
          <w:szCs w:val="24"/>
        </w:rPr>
        <w:t>(Gillies and Wilkes 1965)</w:t>
      </w:r>
      <w:r w:rsidR="00267810">
        <w:rPr>
          <w:rFonts w:ascii="Calibri" w:eastAsia="Calibri" w:hAnsi="Calibri" w:cs="Calibri"/>
          <w:sz w:val="24"/>
          <w:szCs w:val="24"/>
        </w:rPr>
        <w:fldChar w:fldCharType="end"/>
      </w:r>
      <w:r>
        <w:rPr>
          <w:rFonts w:ascii="Calibri" w:eastAsia="Calibri" w:hAnsi="Calibri" w:cs="Calibri"/>
          <w:sz w:val="24"/>
          <w:szCs w:val="24"/>
        </w:rPr>
        <w:t>. In data sets where the fraction of nulliparous females was less than 90% the uniparous</w:t>
      </w:r>
      <w:r w:rsidR="00DE7E2D">
        <w:rPr>
          <w:rFonts w:ascii="Calibri" w:eastAsia="Calibri" w:hAnsi="Calibri" w:cs="Calibri"/>
          <w:sz w:val="24"/>
          <w:szCs w:val="24"/>
        </w:rPr>
        <w:t xml:space="preserve"> females</w:t>
      </w:r>
      <w:r>
        <w:rPr>
          <w:rFonts w:ascii="Calibri" w:eastAsia="Calibri" w:hAnsi="Calibri" w:cs="Calibri"/>
          <w:sz w:val="24"/>
          <w:szCs w:val="24"/>
        </w:rPr>
        <w:t xml:space="preserve"> (completed on</w:t>
      </w:r>
      <w:r w:rsidR="00DE7E2D">
        <w:rPr>
          <w:rFonts w:ascii="Calibri" w:eastAsia="Calibri" w:hAnsi="Calibri" w:cs="Calibri"/>
          <w:sz w:val="24"/>
          <w:szCs w:val="24"/>
        </w:rPr>
        <w:t>e</w:t>
      </w:r>
      <w:r>
        <w:rPr>
          <w:rFonts w:ascii="Calibri" w:eastAsia="Calibri" w:hAnsi="Calibri" w:cs="Calibri"/>
          <w:sz w:val="24"/>
          <w:szCs w:val="24"/>
        </w:rPr>
        <w:t xml:space="preserve"> gonotrophic cycle), we excluded the nulliparous observation. Data was </w:t>
      </w:r>
      <w:proofErr w:type="spellStart"/>
      <w:r>
        <w:rPr>
          <w:rFonts w:ascii="Calibri" w:eastAsia="Calibri" w:hAnsi="Calibri" w:cs="Calibri"/>
          <w:sz w:val="24"/>
          <w:szCs w:val="24"/>
        </w:rPr>
        <w:t>analysed</w:t>
      </w:r>
      <w:proofErr w:type="spellEnd"/>
      <w:r>
        <w:rPr>
          <w:rFonts w:ascii="Calibri" w:eastAsia="Calibri" w:hAnsi="Calibri" w:cs="Calibri"/>
          <w:sz w:val="24"/>
          <w:szCs w:val="24"/>
        </w:rPr>
        <w:t xml:space="preserve"> using a Bayesian framework similar to that used to </w:t>
      </w:r>
      <w:proofErr w:type="spellStart"/>
      <w:r>
        <w:rPr>
          <w:rFonts w:ascii="Calibri" w:eastAsia="Calibri" w:hAnsi="Calibri" w:cs="Calibri"/>
          <w:sz w:val="24"/>
          <w:szCs w:val="24"/>
        </w:rPr>
        <w:t>analyse</w:t>
      </w:r>
      <w:proofErr w:type="spellEnd"/>
      <w:r>
        <w:rPr>
          <w:rFonts w:ascii="Calibri" w:eastAsia="Calibri" w:hAnsi="Calibri" w:cs="Calibri"/>
          <w:sz w:val="24"/>
          <w:szCs w:val="24"/>
        </w:rPr>
        <w:t xml:space="preserve"> the MRR data, with minor diﬀerences in the specification of the priors (see SOM).</w:t>
      </w:r>
    </w:p>
    <w:p w14:paraId="00000080" w14:textId="77777777" w:rsidR="00E03F53" w:rsidRPr="00B2705F" w:rsidRDefault="00D47927">
      <w:pPr>
        <w:spacing w:before="240"/>
        <w:ind w:right="-20"/>
        <w:rPr>
          <w:rFonts w:ascii="Calibri" w:eastAsia="Calibri" w:hAnsi="Calibri" w:cs="Calibri"/>
          <w:b/>
          <w:sz w:val="24"/>
          <w:szCs w:val="24"/>
          <w:lang w:val="en-GB"/>
        </w:rPr>
      </w:pPr>
      <w:proofErr w:type="spellStart"/>
      <w:r w:rsidRPr="00B2705F">
        <w:rPr>
          <w:rFonts w:ascii="Calibri" w:eastAsia="Calibri" w:hAnsi="Calibri" w:cs="Calibri"/>
          <w:b/>
          <w:sz w:val="24"/>
          <w:szCs w:val="24"/>
          <w:lang w:val="en-GB"/>
        </w:rPr>
        <w:t>Detinova’s</w:t>
      </w:r>
      <w:proofErr w:type="spellEnd"/>
      <w:r w:rsidRPr="00B2705F">
        <w:rPr>
          <w:rFonts w:ascii="Calibri" w:eastAsia="Calibri" w:hAnsi="Calibri" w:cs="Calibri"/>
          <w:b/>
          <w:sz w:val="24"/>
          <w:szCs w:val="24"/>
          <w:lang w:val="en-GB"/>
        </w:rPr>
        <w:t xml:space="preserve"> method</w:t>
      </w:r>
    </w:p>
    <w:p w14:paraId="00000082" w14:textId="317BAFC2" w:rsidR="00E03F53" w:rsidRDefault="00267810">
      <w:pPr>
        <w:spacing w:before="240"/>
        <w:ind w:right="-20"/>
        <w:rPr>
          <w:rFonts w:ascii="Calibri" w:eastAsia="Calibri" w:hAnsi="Calibri" w:cs="Calibri"/>
          <w:color w:val="00000A"/>
          <w:sz w:val="28"/>
          <w:szCs w:val="28"/>
        </w:rPr>
      </w:pPr>
      <w:r>
        <w:rPr>
          <w:rFonts w:ascii="Calibri" w:eastAsia="Calibri" w:hAnsi="Calibri" w:cs="Calibri"/>
          <w:sz w:val="24"/>
          <w:szCs w:val="24"/>
          <w:lang w:val="da-DK"/>
        </w:rPr>
        <w:lastRenderedPageBreak/>
        <w:fldChar w:fldCharType="begin"/>
      </w:r>
      <w:r w:rsidRPr="001F1F25">
        <w:rPr>
          <w:rFonts w:ascii="Calibri" w:eastAsia="Calibri" w:hAnsi="Calibri" w:cs="Calibri"/>
          <w:sz w:val="24"/>
          <w:szCs w:val="24"/>
          <w:lang w:val="en-GB"/>
        </w:rPr>
        <w:instrText xml:space="preserve"> ADDIN EN.CITE &lt;EndNote&gt;&lt;Cite AuthorYear="1"&gt;&lt;Author&gt;Detinova&lt;/Author&gt;&lt;Year&gt;1962&lt;/Year&gt;&lt;RecNum&gt;12&lt;/RecNum&gt;&lt;DisplayText&gt;Detinova and Bertram (1962)&lt;/DisplayText&gt;&lt;record&gt;&lt;rec-number&gt;12&lt;/rec-number&gt;&lt;foreign-keys&gt;&lt;key app="EN" db-id="zwtzeext2wxt59e9zrn5dx9sezwpptfs9dd9" timestamp="1653050648"&gt;12&lt;/key&gt;&lt;/foreign-keys&gt;&lt;ref-type name="Book"&gt;6&lt;/ref-type&gt;&lt;contributors&gt;&lt;authors&gt;&lt;author&gt;Detinova, Tatiana Sergeevna&lt;/author&gt;&lt;author&gt;Bertram, Douglas S&lt;/author&gt;&lt;/authors&gt;&lt;/contributors&gt;&lt;titles&gt;&lt;title&gt;Age-grouping methods in Diptera of medical importance, with special reference to some vectors of malaria&lt;/title&gt;&lt;/titles&gt;&lt;dates&gt;&lt;year&gt;1962&lt;/year&gt;&lt;/dates&gt;&lt;publisher&gt;World Health Organization&lt;/publisher&gt;&lt;isbn&gt;9241400471&lt;/isbn&gt;&lt;urls&gt;&lt;/urls&gt;&lt;/record&gt;&lt;/Cite&gt;&lt;/EndNote&gt;</w:instrText>
      </w:r>
      <w:r>
        <w:rPr>
          <w:rFonts w:ascii="Calibri" w:eastAsia="Calibri" w:hAnsi="Calibri" w:cs="Calibri"/>
          <w:sz w:val="24"/>
          <w:szCs w:val="24"/>
          <w:lang w:val="da-DK"/>
        </w:rPr>
        <w:fldChar w:fldCharType="separate"/>
      </w:r>
      <w:r w:rsidRPr="001F1F25">
        <w:rPr>
          <w:rFonts w:ascii="Calibri" w:eastAsia="Calibri" w:hAnsi="Calibri" w:cs="Calibri"/>
          <w:noProof/>
          <w:sz w:val="24"/>
          <w:szCs w:val="24"/>
          <w:lang w:val="en-GB"/>
        </w:rPr>
        <w:t>Detinova and Bertram (1962)</w:t>
      </w:r>
      <w:r>
        <w:rPr>
          <w:rFonts w:ascii="Calibri" w:eastAsia="Calibri" w:hAnsi="Calibri" w:cs="Calibri"/>
          <w:sz w:val="24"/>
          <w:szCs w:val="24"/>
          <w:lang w:val="da-DK"/>
        </w:rPr>
        <w:fldChar w:fldCharType="end"/>
      </w:r>
      <w:r w:rsidR="00D47927">
        <w:rPr>
          <w:rFonts w:ascii="Calibri" w:eastAsia="Calibri" w:hAnsi="Calibri" w:cs="Calibri"/>
          <w:sz w:val="24"/>
          <w:szCs w:val="24"/>
        </w:rPr>
        <w:t xml:space="preserve"> provide an alternative dissection</w:t>
      </w:r>
      <w:r w:rsidR="00DE7E2D">
        <w:rPr>
          <w:rFonts w:ascii="Calibri" w:eastAsia="Calibri" w:hAnsi="Calibri" w:cs="Calibri"/>
          <w:sz w:val="24"/>
          <w:szCs w:val="24"/>
        </w:rPr>
        <w:t xml:space="preserve"> method</w:t>
      </w:r>
      <w:r w:rsidR="00D47927">
        <w:rPr>
          <w:rFonts w:ascii="Calibri" w:eastAsia="Calibri" w:hAnsi="Calibri" w:cs="Calibri"/>
          <w:sz w:val="24"/>
          <w:szCs w:val="24"/>
        </w:rPr>
        <w:t xml:space="preserve"> to estimate the age of a given female mosquito, which results in a </w:t>
      </w:r>
      <w:r w:rsidR="00DE7E2D">
        <w:rPr>
          <w:rFonts w:ascii="Calibri" w:eastAsia="Calibri" w:hAnsi="Calibri" w:cs="Calibri"/>
          <w:sz w:val="24"/>
          <w:szCs w:val="24"/>
        </w:rPr>
        <w:t xml:space="preserve">binary </w:t>
      </w:r>
      <w:r w:rsidR="00D47927">
        <w:rPr>
          <w:rFonts w:ascii="Calibri" w:eastAsia="Calibri" w:hAnsi="Calibri" w:cs="Calibri"/>
          <w:sz w:val="24"/>
          <w:szCs w:val="24"/>
        </w:rPr>
        <w:t xml:space="preserve">observation for each specimen: nulliparous or parous. As for the analysis of dissection data from </w:t>
      </w:r>
      <w:proofErr w:type="spellStart"/>
      <w:r w:rsidR="00D47927">
        <w:rPr>
          <w:rFonts w:ascii="Calibri" w:eastAsia="Calibri" w:hAnsi="Calibri" w:cs="Calibri"/>
          <w:sz w:val="24"/>
          <w:szCs w:val="24"/>
        </w:rPr>
        <w:t>Polovodova’s</w:t>
      </w:r>
      <w:proofErr w:type="spellEnd"/>
      <w:r w:rsidR="00D47927">
        <w:rPr>
          <w:rFonts w:ascii="Calibri" w:eastAsia="Calibri" w:hAnsi="Calibri" w:cs="Calibri"/>
          <w:sz w:val="24"/>
          <w:szCs w:val="24"/>
        </w:rPr>
        <w:t xml:space="preserve"> method, we assume </w:t>
      </w:r>
      <w:r w:rsidR="00E363A7">
        <w:rPr>
          <w:rFonts w:ascii="Calibri" w:eastAsia="Calibri" w:hAnsi="Calibri" w:cs="Calibri"/>
          <w:sz w:val="24"/>
          <w:szCs w:val="24"/>
        </w:rPr>
        <w:t xml:space="preserve">that constant population sizes are constant </w:t>
      </w:r>
      <w:r w:rsidR="00D47927">
        <w:rPr>
          <w:rFonts w:ascii="Calibri" w:eastAsia="Calibri" w:hAnsi="Calibri" w:cs="Calibri"/>
          <w:sz w:val="24"/>
          <w:szCs w:val="24"/>
        </w:rPr>
        <w:t>and with knowledge of a given gonotrophic cycle duration (see below), we can estimate mean population lifespan (see SOM).</w:t>
      </w:r>
    </w:p>
    <w:p w14:paraId="00000084" w14:textId="28FBBE3B" w:rsidR="00E03F53" w:rsidRDefault="00267810">
      <w:pPr>
        <w:spacing w:before="240"/>
        <w:ind w:right="-20"/>
        <w:rPr>
          <w:rFonts w:ascii="Calibri" w:eastAsia="Calibri" w:hAnsi="Calibri" w:cs="Calibri"/>
          <w:color w:val="00000A"/>
          <w:sz w:val="28"/>
          <w:szCs w:val="28"/>
        </w:rPr>
      </w:pPr>
      <w:r>
        <w:rPr>
          <w:rFonts w:ascii="Calibri" w:eastAsia="Calibri" w:hAnsi="Calibri" w:cs="Calibri"/>
          <w:sz w:val="24"/>
          <w:szCs w:val="24"/>
        </w:rPr>
        <w:fldChar w:fldCharType="begin"/>
      </w:r>
      <w:r>
        <w:rPr>
          <w:rFonts w:ascii="Calibri" w:eastAsia="Calibri" w:hAnsi="Calibri" w:cs="Calibri"/>
          <w:sz w:val="24"/>
          <w:szCs w:val="24"/>
        </w:rPr>
        <w:instrText xml:space="preserve"> ADDIN EN.CITE &lt;EndNote&gt;&lt;Cite AuthorYear="1"&gt;&lt;Author&gt;Massey&lt;/Author&gt;&lt;Year&gt;2016&lt;/Year&gt;&lt;RecNum&gt;4&lt;/RecNum&gt;&lt;DisplayText&gt;Massey, Garrod et al. (2016)&lt;/DisplayText&gt;&lt;record&gt;&lt;rec-number&gt;4&lt;/rec-number&gt;&lt;foreign-keys&gt;&lt;key app="EN" db-id="zwtzeext2wxt59e9zrn5dx9sezwpptfs9dd9" timestamp="1653050261"&gt;4&lt;/key&gt;&lt;/foreign-keys&gt;&lt;ref-type name="Journal Article"&gt;17&lt;/ref-type&gt;&lt;contributors&gt;&lt;authors&gt;&lt;author&gt;Massey, N. C.&lt;/author&gt;&lt;author&gt;Garrod, G.&lt;/author&gt;&lt;author&gt;Wiebe, A.&lt;/author&gt;&lt;author&gt;Henry, A. J.&lt;/author&gt;&lt;author&gt;Huang, Z.&lt;/author&gt;&lt;author&gt;Moyes, C. L.&lt;/author&gt;&lt;author&gt;Sinka, M. E.&lt;/author&gt;&lt;/authors&gt;&lt;/contributors&gt;&lt;auth-address&gt;Spatial Ecology &amp;amp;Epidemiology Group, Wellcome Trust Centre for Human Genetics, University of Oxford, Oxford, OX3 7BN, UK.&amp;#xD;Spatial Ecology &amp;amp;Epidemiology Group, Department of Zoology, University of Oxford, Oxford, OX1 3PS, UK.&lt;/auth-address&gt;&lt;titles&gt;&lt;title&gt;A global bionomic database for the dominant vectors of human malaria&lt;/title&gt;&lt;secondary-title&gt;Sci Data&lt;/secondary-title&gt;&lt;/titles&gt;&lt;periodical&gt;&lt;full-title&gt;Sci Data&lt;/full-title&gt;&lt;/periodical&gt;&lt;pages&gt;160014&lt;/pages&gt;&lt;volume&gt;3&lt;/volume&gt;&lt;edition&gt;2016/03/02&lt;/edition&gt;&lt;keywords&gt;&lt;keyword&gt;Animals&lt;/keyword&gt;&lt;keyword&gt;*Anopheles/physiology&lt;/keyword&gt;&lt;keyword&gt;*Databases, Factual&lt;/keyword&gt;&lt;keyword&gt;Humans&lt;/keyword&gt;&lt;keyword&gt;*Insect Vectors&lt;/keyword&gt;&lt;keyword&gt;Malaria/epidemiology/*transmission&lt;/keyword&gt;&lt;/keywords&gt;&lt;dates&gt;&lt;year&gt;2016&lt;/year&gt;&lt;pub-dates&gt;&lt;date&gt;Mar 1&lt;/date&gt;&lt;/pub-dates&gt;&lt;/dates&gt;&lt;isbn&gt;2052-4463 (Electronic)&amp;#xD;2052-4463 (Linking)&lt;/isbn&gt;&lt;accession-num&gt;26927852&lt;/accession-num&gt;&lt;urls&gt;&lt;related-urls&gt;&lt;url&gt;https://www.ncbi.nlm.nih.gov/pubmed/26927852&lt;/url&gt;&lt;/related-urls&gt;&lt;/urls&gt;&lt;custom2&gt;PMC4772652&lt;/custom2&gt;&lt;electronic-resource-num&gt;10.1038/sdata.2016.14&lt;/electronic-resource-num&gt;&lt;/record&gt;&lt;/Cite&gt;&lt;/EndNote&gt;</w:instrText>
      </w:r>
      <w:r>
        <w:rPr>
          <w:rFonts w:ascii="Calibri" w:eastAsia="Calibri" w:hAnsi="Calibri" w:cs="Calibri"/>
          <w:sz w:val="24"/>
          <w:szCs w:val="24"/>
        </w:rPr>
        <w:fldChar w:fldCharType="separate"/>
      </w:r>
      <w:r>
        <w:rPr>
          <w:rFonts w:ascii="Calibri" w:eastAsia="Calibri" w:hAnsi="Calibri" w:cs="Calibri"/>
          <w:noProof/>
          <w:sz w:val="24"/>
          <w:szCs w:val="24"/>
        </w:rPr>
        <w:t>Massey, Garrod et al. (2016)</w:t>
      </w:r>
      <w:r>
        <w:rPr>
          <w:rFonts w:ascii="Calibri" w:eastAsia="Calibri" w:hAnsi="Calibri" w:cs="Calibri"/>
          <w:sz w:val="24"/>
          <w:szCs w:val="24"/>
        </w:rPr>
        <w:fldChar w:fldCharType="end"/>
      </w:r>
      <w:r w:rsidR="00C938EE">
        <w:rPr>
          <w:rFonts w:ascii="Calibri" w:eastAsia="Calibri" w:hAnsi="Calibri" w:cs="Calibri"/>
          <w:sz w:val="24"/>
          <w:szCs w:val="24"/>
        </w:rPr>
        <w:t xml:space="preserve"> </w:t>
      </w:r>
      <w:r w:rsidR="00D47927">
        <w:rPr>
          <w:rFonts w:ascii="Calibri" w:eastAsia="Calibri" w:hAnsi="Calibri" w:cs="Calibri"/>
          <w:sz w:val="24"/>
          <w:szCs w:val="24"/>
        </w:rPr>
        <w:t xml:space="preserve">provides a database </w:t>
      </w:r>
      <w:r w:rsidR="00DE7E2D">
        <w:rPr>
          <w:rFonts w:ascii="Calibri" w:eastAsia="Calibri" w:hAnsi="Calibri" w:cs="Calibri"/>
          <w:sz w:val="24"/>
          <w:szCs w:val="24"/>
        </w:rPr>
        <w:t xml:space="preserve">estimates </w:t>
      </w:r>
      <w:r w:rsidR="00D47927">
        <w:rPr>
          <w:rFonts w:ascii="Calibri" w:eastAsia="Calibri" w:hAnsi="Calibri" w:cs="Calibri"/>
          <w:sz w:val="24"/>
          <w:szCs w:val="24"/>
        </w:rPr>
        <w:t xml:space="preserve">of </w:t>
      </w:r>
      <w:r w:rsidR="00DE7E2D">
        <w:rPr>
          <w:rFonts w:ascii="Calibri" w:eastAsia="Calibri" w:hAnsi="Calibri" w:cs="Calibri"/>
          <w:sz w:val="24"/>
          <w:szCs w:val="24"/>
        </w:rPr>
        <w:t xml:space="preserve">different </w:t>
      </w:r>
      <w:r w:rsidR="00D47927">
        <w:rPr>
          <w:rFonts w:ascii="Calibri" w:eastAsia="Calibri" w:hAnsi="Calibri" w:cs="Calibri"/>
          <w:sz w:val="24"/>
          <w:szCs w:val="24"/>
        </w:rPr>
        <w:t>anopheline bionomic</w:t>
      </w:r>
      <w:r w:rsidR="00DE7E2D">
        <w:rPr>
          <w:rFonts w:ascii="Calibri" w:eastAsia="Calibri" w:hAnsi="Calibri" w:cs="Calibri"/>
          <w:sz w:val="24"/>
          <w:szCs w:val="24"/>
        </w:rPr>
        <w:t xml:space="preserve"> variables</w:t>
      </w:r>
      <w:r w:rsidR="00D47927">
        <w:rPr>
          <w:rFonts w:ascii="Calibri" w:eastAsia="Calibri" w:hAnsi="Calibri" w:cs="Calibri"/>
          <w:sz w:val="24"/>
          <w:szCs w:val="24"/>
        </w:rPr>
        <w:t xml:space="preserve">, which includes 1490 observations of </w:t>
      </w:r>
      <w:r w:rsidR="00DE7E2D">
        <w:rPr>
          <w:rFonts w:ascii="Calibri" w:eastAsia="Calibri" w:hAnsi="Calibri" w:cs="Calibri"/>
          <w:sz w:val="24"/>
          <w:szCs w:val="24"/>
        </w:rPr>
        <w:t xml:space="preserve">parity using </w:t>
      </w:r>
      <w:proofErr w:type="spellStart"/>
      <w:r w:rsidR="00D47927">
        <w:rPr>
          <w:rFonts w:ascii="Calibri" w:eastAsia="Calibri" w:hAnsi="Calibri" w:cs="Calibri"/>
          <w:sz w:val="24"/>
          <w:szCs w:val="24"/>
        </w:rPr>
        <w:t>Detinova’s</w:t>
      </w:r>
      <w:proofErr w:type="spellEnd"/>
      <w:r w:rsidR="00D47927">
        <w:rPr>
          <w:rFonts w:ascii="Calibri" w:eastAsia="Calibri" w:hAnsi="Calibri" w:cs="Calibri"/>
          <w:sz w:val="24"/>
          <w:szCs w:val="24"/>
        </w:rPr>
        <w:t xml:space="preserve"> </w:t>
      </w:r>
      <w:r w:rsidR="00DE7E2D">
        <w:rPr>
          <w:rFonts w:ascii="Calibri" w:eastAsia="Calibri" w:hAnsi="Calibri" w:cs="Calibri"/>
          <w:sz w:val="24"/>
          <w:szCs w:val="24"/>
        </w:rPr>
        <w:t>method</w:t>
      </w:r>
      <w:r w:rsidR="00D47927">
        <w:rPr>
          <w:rFonts w:ascii="Calibri" w:eastAsia="Calibri" w:hAnsi="Calibri" w:cs="Calibri"/>
          <w:sz w:val="24"/>
          <w:szCs w:val="24"/>
        </w:rPr>
        <w:t xml:space="preserve">. As for the other two analyses, we use a Bayesian framework. The likelihood assumed is a binomial distribution with sample size given by the number of specimens dissected and probability parameter representing the proportion parous in the wild population. The probability parameter is allowed to vary according to experiment but are assigned hierarchical beta priors (see SOM) that allow partial pooling of observations according to a grouping (species, </w:t>
      </w:r>
      <w:proofErr w:type="spellStart"/>
      <w:r w:rsidR="00D47927">
        <w:rPr>
          <w:rFonts w:ascii="Calibri" w:eastAsia="Calibri" w:hAnsi="Calibri" w:cs="Calibri"/>
          <w:sz w:val="24"/>
          <w:szCs w:val="24"/>
        </w:rPr>
        <w:t>morphospecies</w:t>
      </w:r>
      <w:proofErr w:type="spellEnd"/>
      <w:r w:rsidR="00D47927">
        <w:rPr>
          <w:rFonts w:ascii="Calibri" w:eastAsia="Calibri" w:hAnsi="Calibri" w:cs="Calibri"/>
          <w:sz w:val="24"/>
          <w:szCs w:val="24"/>
        </w:rPr>
        <w:t>, genus and so on).</w:t>
      </w:r>
    </w:p>
    <w:p w14:paraId="00000085" w14:textId="77777777" w:rsidR="00E03F53" w:rsidRDefault="00D47927">
      <w:pPr>
        <w:spacing w:before="240"/>
        <w:ind w:right="-20"/>
        <w:rPr>
          <w:rFonts w:ascii="Calibri" w:eastAsia="Calibri" w:hAnsi="Calibri" w:cs="Calibri"/>
          <w:b/>
          <w:sz w:val="24"/>
          <w:szCs w:val="24"/>
        </w:rPr>
      </w:pPr>
      <w:r>
        <w:rPr>
          <w:rFonts w:ascii="Calibri" w:eastAsia="Calibri" w:hAnsi="Calibri" w:cs="Calibri"/>
          <w:b/>
          <w:sz w:val="24"/>
          <w:szCs w:val="24"/>
        </w:rPr>
        <w:t>Gonotrophic cycle duration estimates</w:t>
      </w:r>
    </w:p>
    <w:p w14:paraId="40B33761" w14:textId="07DD0CD2" w:rsidR="00DE7E2D" w:rsidRDefault="00D47927">
      <w:pPr>
        <w:spacing w:before="240"/>
        <w:rPr>
          <w:rFonts w:ascii="Calibri" w:eastAsia="Calibri" w:hAnsi="Calibri" w:cs="Calibri"/>
          <w:color w:val="00000A"/>
          <w:sz w:val="28"/>
          <w:szCs w:val="28"/>
        </w:rPr>
      </w:pPr>
      <w:r>
        <w:rPr>
          <w:rFonts w:ascii="Calibri" w:eastAsia="Calibri" w:hAnsi="Calibri" w:cs="Calibri"/>
          <w:sz w:val="24"/>
          <w:szCs w:val="24"/>
        </w:rPr>
        <w:t xml:space="preserve">To compare lifespan estimates from the MRR and dissection analyses, we need to convert physiological age into chronological age. To </w:t>
      </w:r>
      <w:r w:rsidR="00DE7E2D">
        <w:rPr>
          <w:rFonts w:ascii="Calibri" w:eastAsia="Calibri" w:hAnsi="Calibri" w:cs="Calibri"/>
          <w:sz w:val="24"/>
          <w:szCs w:val="24"/>
        </w:rPr>
        <w:t xml:space="preserve">do </w:t>
      </w:r>
      <w:r>
        <w:rPr>
          <w:rFonts w:ascii="Calibri" w:eastAsia="Calibri" w:hAnsi="Calibri" w:cs="Calibri"/>
          <w:sz w:val="24"/>
          <w:szCs w:val="24"/>
        </w:rPr>
        <w:t xml:space="preserve">this, we conducted a meta-analysis of previously published studies that estimate the duration of the gonotrophic cycle (see SOM). This was supplemented </w:t>
      </w:r>
      <w:r w:rsidR="001F4765">
        <w:rPr>
          <w:rFonts w:ascii="Calibri" w:eastAsia="Calibri" w:hAnsi="Calibri" w:cs="Calibri"/>
          <w:sz w:val="24"/>
          <w:szCs w:val="24"/>
        </w:rPr>
        <w:t>by</w:t>
      </w:r>
      <w:r>
        <w:rPr>
          <w:rFonts w:ascii="Calibri" w:eastAsia="Calibri" w:hAnsi="Calibri" w:cs="Calibri"/>
          <w:sz w:val="24"/>
          <w:szCs w:val="24"/>
        </w:rPr>
        <w:t xml:space="preserve"> references in the review by </w:t>
      </w:r>
      <w:r w:rsidR="00267810">
        <w:rPr>
          <w:rFonts w:ascii="Calibri" w:eastAsia="Calibri" w:hAnsi="Calibri" w:cs="Calibri"/>
          <w:sz w:val="24"/>
          <w:szCs w:val="24"/>
        </w:rPr>
        <w:fldChar w:fldCharType="begin"/>
      </w:r>
      <w:r w:rsidR="00267810">
        <w:rPr>
          <w:rFonts w:ascii="Calibri" w:eastAsia="Calibri" w:hAnsi="Calibri" w:cs="Calibri"/>
          <w:sz w:val="24"/>
          <w:szCs w:val="24"/>
        </w:rPr>
        <w:instrText xml:space="preserve"> ADDIN EN.CITE &lt;EndNote&gt;&lt;Cite&gt;&lt;Author&gt;Silver&lt;/Author&gt;&lt;Year&gt;2007&lt;/Year&gt;&lt;RecNum&gt;6&lt;/RecNum&gt;&lt;DisplayText&gt;(Silver 2007)&lt;/DisplayText&gt;&lt;record&gt;&lt;rec-number&gt;6&lt;/rec-number&gt;&lt;foreign-keys&gt;&lt;key app="EN" db-id="zwtzeext2wxt59e9zrn5dx9sezwpptfs9dd9" timestamp="1653050647"&gt;6&lt;/key&gt;&lt;/foreign-keys&gt;&lt;ref-type name="Book"&gt;6&lt;/ref-type&gt;&lt;contributors&gt;&lt;authors&gt;&lt;author&gt;Silver, John B&lt;/author&gt;&lt;/authors&gt;&lt;/contributors&gt;&lt;titles&gt;&lt;title&gt;Mosquito ecology: field sampling methods&lt;/title&gt;&lt;/titles&gt;&lt;dates&gt;&lt;year&gt;2007&lt;/year&gt;&lt;/dates&gt;&lt;publisher&gt;springer science &amp;amp; business media&lt;/publisher&gt;&lt;isbn&gt;140206666X&lt;/isbn&gt;&lt;urls&gt;&lt;/urls&gt;&lt;/record&gt;&lt;/Cite&gt;&lt;/EndNote&gt;</w:instrText>
      </w:r>
      <w:r w:rsidR="00267810">
        <w:rPr>
          <w:rFonts w:ascii="Calibri" w:eastAsia="Calibri" w:hAnsi="Calibri" w:cs="Calibri"/>
          <w:sz w:val="24"/>
          <w:szCs w:val="24"/>
        </w:rPr>
        <w:fldChar w:fldCharType="separate"/>
      </w:r>
      <w:r w:rsidR="00267810">
        <w:rPr>
          <w:rFonts w:ascii="Calibri" w:eastAsia="Calibri" w:hAnsi="Calibri" w:cs="Calibri"/>
          <w:noProof/>
          <w:sz w:val="24"/>
          <w:szCs w:val="24"/>
        </w:rPr>
        <w:t>(Silver 2007)</w:t>
      </w:r>
      <w:r w:rsidR="00267810">
        <w:rPr>
          <w:rFonts w:ascii="Calibri" w:eastAsia="Calibri" w:hAnsi="Calibri" w:cs="Calibri"/>
          <w:sz w:val="24"/>
          <w:szCs w:val="24"/>
        </w:rPr>
        <w:fldChar w:fldCharType="end"/>
      </w:r>
      <w:r>
        <w:rPr>
          <w:rFonts w:ascii="Calibri" w:eastAsia="Calibri" w:hAnsi="Calibri" w:cs="Calibri"/>
          <w:sz w:val="24"/>
          <w:szCs w:val="24"/>
        </w:rPr>
        <w:t>. Whilst compiling our dataset on gonotrophic cycles</w:t>
      </w:r>
      <w:r w:rsidRPr="00B2705F">
        <w:rPr>
          <w:rFonts w:ascii="Calibri" w:eastAsia="Calibri" w:hAnsi="Calibri" w:cs="Calibri"/>
          <w:sz w:val="24"/>
          <w:szCs w:val="24"/>
        </w:rPr>
        <w:t>, Massey et al. (2016)</w:t>
      </w:r>
      <w:r>
        <w:rPr>
          <w:rFonts w:ascii="Calibri" w:eastAsia="Calibri" w:hAnsi="Calibri" w:cs="Calibri"/>
          <w:sz w:val="24"/>
          <w:szCs w:val="24"/>
        </w:rPr>
        <w:t xml:space="preserve"> published a database of bionomic quantities for malaria vectors (that is, including only anopheline species). Included in this dataset were estimates of gonotrophic cycle duration. After removing duplicates with our dataset, we were left with 120 estimates of gonotrophic cycle duration.</w:t>
      </w:r>
    </w:p>
    <w:p w14:paraId="00000089" w14:textId="40726F6B" w:rsidR="00E03F53" w:rsidRDefault="00D47927">
      <w:pPr>
        <w:spacing w:before="240"/>
        <w:rPr>
          <w:rFonts w:ascii="Calibri" w:eastAsia="Calibri" w:hAnsi="Calibri" w:cs="Calibri"/>
          <w:color w:val="00000A"/>
          <w:sz w:val="28"/>
          <w:szCs w:val="28"/>
        </w:rPr>
      </w:pPr>
      <w:r>
        <w:rPr>
          <w:rFonts w:ascii="Calibri" w:eastAsia="Calibri" w:hAnsi="Calibri" w:cs="Calibri"/>
          <w:sz w:val="24"/>
          <w:szCs w:val="24"/>
        </w:rPr>
        <w:t>Most published estimates of gonotrophic cycle duration were obtained by observing wild-caught specimens or their progeny in the laboratory or by dissecting females recaptured in MRR studies. Studies diﬀered greatly in how (if at all) they represented uncertainty in their estimates. Where confidence limits were given, we treated these as the relevant quantiles of a normal distribution; where a range was stated (e.g. “4-6 days”), we interpreted the bounds as the 2.5% and 97.5% quantiles of a normal distribution; and where a single figure was quoted, we assumed this was the mean of this distribution. Using the quantiles of the normal distribution, we estimated its mean and standard deviation separately for the</w:t>
      </w:r>
      <w:r w:rsidR="001F4765">
        <w:rPr>
          <w:rFonts w:ascii="Calibri" w:eastAsia="Calibri" w:hAnsi="Calibri" w:cs="Calibri"/>
          <w:sz w:val="24"/>
          <w:szCs w:val="24"/>
        </w:rPr>
        <w:t xml:space="preserve"> genera</w:t>
      </w:r>
      <w:r>
        <w:rPr>
          <w:rFonts w:ascii="Calibri" w:eastAsia="Calibri" w:hAnsi="Calibri" w:cs="Calibri"/>
          <w:sz w:val="24"/>
          <w:szCs w:val="24"/>
        </w:rPr>
        <w:t xml:space="preserve"> </w:t>
      </w:r>
      <w:r>
        <w:rPr>
          <w:rFonts w:ascii="Calibri" w:eastAsia="Calibri" w:hAnsi="Calibri" w:cs="Calibri"/>
          <w:i/>
          <w:sz w:val="24"/>
          <w:szCs w:val="24"/>
        </w:rPr>
        <w:t>Anopheles</w:t>
      </w:r>
      <w:r>
        <w:rPr>
          <w:rFonts w:ascii="Calibri" w:eastAsia="Calibri" w:hAnsi="Calibri" w:cs="Calibri"/>
          <w:sz w:val="24"/>
          <w:szCs w:val="24"/>
        </w:rPr>
        <w:t xml:space="preserve">, </w:t>
      </w:r>
      <w:proofErr w:type="spellStart"/>
      <w:r>
        <w:rPr>
          <w:rFonts w:ascii="Calibri" w:eastAsia="Calibri" w:hAnsi="Calibri" w:cs="Calibri"/>
          <w:i/>
          <w:sz w:val="24"/>
          <w:szCs w:val="24"/>
        </w:rPr>
        <w:t>Aedes</w:t>
      </w:r>
      <w:proofErr w:type="spellEnd"/>
      <w:r>
        <w:rPr>
          <w:rFonts w:ascii="Calibri" w:eastAsia="Calibri" w:hAnsi="Calibri" w:cs="Calibri"/>
          <w:sz w:val="24"/>
          <w:szCs w:val="24"/>
        </w:rPr>
        <w:t xml:space="preserve"> and </w:t>
      </w:r>
      <w:r>
        <w:rPr>
          <w:rFonts w:ascii="Calibri" w:eastAsia="Calibri" w:hAnsi="Calibri" w:cs="Calibri"/>
          <w:i/>
          <w:sz w:val="24"/>
          <w:szCs w:val="24"/>
        </w:rPr>
        <w:t>Culex</w:t>
      </w:r>
      <w:r>
        <w:rPr>
          <w:rFonts w:ascii="Calibri" w:eastAsia="Calibri" w:hAnsi="Calibri" w:cs="Calibri"/>
          <w:sz w:val="24"/>
          <w:szCs w:val="24"/>
        </w:rPr>
        <w:t xml:space="preserve"> by regression (see SOM).</w:t>
      </w:r>
    </w:p>
    <w:p w14:paraId="0000008B" w14:textId="01293856" w:rsidR="00E03F53" w:rsidRDefault="00D47927" w:rsidP="00130342">
      <w:pPr>
        <w:spacing w:before="240"/>
        <w:rPr>
          <w:rFonts w:ascii="Calibri" w:eastAsia="Calibri" w:hAnsi="Calibri" w:cs="Calibri"/>
          <w:color w:val="00000A"/>
          <w:sz w:val="28"/>
          <w:szCs w:val="28"/>
        </w:rPr>
      </w:pPr>
      <w:r>
        <w:rPr>
          <w:rFonts w:ascii="Calibri" w:eastAsia="Calibri" w:hAnsi="Calibri" w:cs="Calibri"/>
          <w:sz w:val="24"/>
          <w:szCs w:val="24"/>
        </w:rPr>
        <w:t>We converted physiological age to chronological age by sampling from this distribution to obtain a particular gonotrophic cycle length for each mosquito (see SOM).</w:t>
      </w:r>
    </w:p>
    <w:p w14:paraId="0000008D" w14:textId="2562F444" w:rsidR="00E03F53" w:rsidRDefault="00D47927">
      <w:pPr>
        <w:spacing w:before="240"/>
        <w:ind w:right="-20"/>
        <w:rPr>
          <w:rFonts w:ascii="Calibri" w:eastAsia="Calibri" w:hAnsi="Calibri" w:cs="Calibri"/>
          <w:color w:val="00000A"/>
          <w:sz w:val="28"/>
          <w:szCs w:val="28"/>
        </w:rPr>
      </w:pPr>
      <w:r>
        <w:rPr>
          <w:rFonts w:ascii="Calibri" w:eastAsia="Calibri" w:hAnsi="Calibri" w:cs="Calibri"/>
          <w:b/>
          <w:sz w:val="24"/>
          <w:szCs w:val="24"/>
        </w:rPr>
        <w:t>Acknowledgements</w:t>
      </w:r>
    </w:p>
    <w:p w14:paraId="0000008F" w14:textId="604190F2" w:rsidR="00E03F53" w:rsidRDefault="00D47927">
      <w:pPr>
        <w:spacing w:before="240"/>
        <w:ind w:right="-20"/>
        <w:rPr>
          <w:rFonts w:ascii="Calibri" w:eastAsia="Calibri" w:hAnsi="Calibri" w:cs="Calibri"/>
          <w:color w:val="00000A"/>
          <w:sz w:val="28"/>
          <w:szCs w:val="28"/>
        </w:rPr>
      </w:pPr>
      <w:r>
        <w:rPr>
          <w:rFonts w:ascii="Calibri" w:eastAsia="Calibri" w:hAnsi="Calibri" w:cs="Calibri"/>
          <w:sz w:val="24"/>
          <w:szCs w:val="24"/>
        </w:rPr>
        <w:lastRenderedPageBreak/>
        <w:t>The authors would like to thank Mike Bonsall, Austin Burt, Thomas Churcher and Steve Lindsay for useful conversations throughout the course of this work.</w:t>
      </w:r>
    </w:p>
    <w:p w14:paraId="00000091" w14:textId="4E627AC1" w:rsidR="00E03F53" w:rsidRDefault="00D47927">
      <w:pPr>
        <w:spacing w:before="240"/>
        <w:ind w:right="-20"/>
        <w:rPr>
          <w:rFonts w:ascii="Calibri" w:eastAsia="Calibri" w:hAnsi="Calibri" w:cs="Calibri"/>
          <w:color w:val="00000A"/>
          <w:sz w:val="28"/>
          <w:szCs w:val="28"/>
        </w:rPr>
      </w:pPr>
      <w:r>
        <w:rPr>
          <w:rFonts w:ascii="Calibri" w:eastAsia="Calibri" w:hAnsi="Calibri" w:cs="Calibri"/>
          <w:b/>
          <w:sz w:val="24"/>
          <w:szCs w:val="24"/>
        </w:rPr>
        <w:t>References</w:t>
      </w:r>
    </w:p>
    <w:p w14:paraId="5A83C190" w14:textId="77777777" w:rsidR="00267810" w:rsidRDefault="00267810">
      <w:pPr>
        <w:rPr>
          <w:rFonts w:ascii="Calibri" w:eastAsia="Calibri" w:hAnsi="Calibri" w:cs="Calibri"/>
          <w:sz w:val="28"/>
          <w:szCs w:val="28"/>
        </w:rPr>
      </w:pPr>
    </w:p>
    <w:p w14:paraId="6CF43981" w14:textId="77777777" w:rsidR="00267810" w:rsidRDefault="00267810">
      <w:pPr>
        <w:rPr>
          <w:rFonts w:ascii="Calibri" w:eastAsia="Calibri" w:hAnsi="Calibri" w:cs="Calibri"/>
          <w:sz w:val="28"/>
          <w:szCs w:val="28"/>
        </w:rPr>
      </w:pPr>
    </w:p>
    <w:p w14:paraId="7839BCB2" w14:textId="77777777" w:rsidR="00267810" w:rsidRPr="00267810" w:rsidRDefault="00267810" w:rsidP="00267810">
      <w:pPr>
        <w:pStyle w:val="EndNoteBibliography"/>
        <w:spacing w:after="360"/>
      </w:pPr>
      <w:r>
        <w:rPr>
          <w:rFonts w:eastAsia="Calibri"/>
          <w:sz w:val="28"/>
          <w:szCs w:val="28"/>
        </w:rPr>
        <w:fldChar w:fldCharType="begin"/>
      </w:r>
      <w:r>
        <w:rPr>
          <w:rFonts w:eastAsia="Calibri"/>
          <w:sz w:val="28"/>
          <w:szCs w:val="28"/>
        </w:rPr>
        <w:instrText xml:space="preserve"> ADDIN EN.REFLIST </w:instrText>
      </w:r>
      <w:r>
        <w:rPr>
          <w:rFonts w:eastAsia="Calibri"/>
          <w:sz w:val="28"/>
          <w:szCs w:val="28"/>
        </w:rPr>
        <w:fldChar w:fldCharType="separate"/>
      </w:r>
      <w:r w:rsidRPr="00267810">
        <w:t xml:space="preserve">Beck-Johnson, L. M., W. A. Nelson, K. P. Paaijmans, A. F. Read, M. B. Thomas and O. N. Bjørnstad (2013). "The effect of temperature on Anopheles mosquito population dynamics and the potential for malaria transmission." </w:t>
      </w:r>
      <w:r w:rsidRPr="00267810">
        <w:rPr>
          <w:u w:val="single"/>
        </w:rPr>
        <w:t>PLOS one</w:t>
      </w:r>
      <w:r w:rsidRPr="00267810">
        <w:t xml:space="preserve"> </w:t>
      </w:r>
      <w:r w:rsidRPr="00267810">
        <w:rPr>
          <w:b/>
        </w:rPr>
        <w:t>8</w:t>
      </w:r>
      <w:r w:rsidRPr="00267810">
        <w:t>(11): e79276.</w:t>
      </w:r>
    </w:p>
    <w:p w14:paraId="029F8D84" w14:textId="77777777" w:rsidR="00267810" w:rsidRPr="00267810" w:rsidRDefault="00267810" w:rsidP="00267810">
      <w:pPr>
        <w:pStyle w:val="EndNoteBibliography"/>
        <w:spacing w:after="360"/>
      </w:pPr>
      <w:r w:rsidRPr="00267810">
        <w:t xml:space="preserve">Bhatt, S., D. Weiss, E. Cameron, D. Bisanzio, B. Mappin, U. Dalrymple, K. Battle, C. Moyes, A. Henry and P. Eckhoff (2015). "The effect of malaria control on Plasmodium falciparum in Africa between 2000 and 2015." </w:t>
      </w:r>
      <w:r w:rsidRPr="00267810">
        <w:rPr>
          <w:u w:val="single"/>
        </w:rPr>
        <w:t>Nature</w:t>
      </w:r>
      <w:r w:rsidRPr="00267810">
        <w:t xml:space="preserve"> </w:t>
      </w:r>
      <w:r w:rsidRPr="00267810">
        <w:rPr>
          <w:b/>
        </w:rPr>
        <w:t>526</w:t>
      </w:r>
      <w:r w:rsidRPr="00267810">
        <w:t>(7572): 207-211.</w:t>
      </w:r>
    </w:p>
    <w:p w14:paraId="10D20188" w14:textId="77777777" w:rsidR="00267810" w:rsidRPr="00267810" w:rsidRDefault="00267810" w:rsidP="00267810">
      <w:pPr>
        <w:pStyle w:val="EndNoteBibliography"/>
        <w:spacing w:after="360"/>
      </w:pPr>
      <w:r w:rsidRPr="00267810">
        <w:t xml:space="preserve">Brady, O. J., M. A. Johansson, C. A. Guerra, S. Bhatt, N. Golding, D. M. Pigott, H. Delatte, M. G. Grech, P. T. Leisnham, R. Maciel-de-Freitas and vectors (2013). "Modelling adult Aedes aegypti and Aedes albopictus survival at different temperatures in laboratory and field settings." </w:t>
      </w:r>
      <w:r w:rsidRPr="00267810">
        <w:rPr>
          <w:u w:val="single"/>
        </w:rPr>
        <w:t>Parasites &amp; vectors</w:t>
      </w:r>
      <w:r w:rsidRPr="00267810">
        <w:t xml:space="preserve"> </w:t>
      </w:r>
      <w:r w:rsidRPr="00267810">
        <w:rPr>
          <w:b/>
        </w:rPr>
        <w:t>6</w:t>
      </w:r>
      <w:r w:rsidRPr="00267810">
        <w:t>(1): 1-12.</w:t>
      </w:r>
    </w:p>
    <w:p w14:paraId="60B8FB05" w14:textId="77777777" w:rsidR="00267810" w:rsidRPr="00267810" w:rsidRDefault="00267810" w:rsidP="00267810">
      <w:pPr>
        <w:pStyle w:val="EndNoteBibliography"/>
        <w:spacing w:after="360"/>
      </w:pPr>
      <w:r w:rsidRPr="00267810">
        <w:t xml:space="preserve">Carter, R. and K. N. Mendis (2002). "Evolutionary and historical aspects of the burden of malaria." </w:t>
      </w:r>
      <w:r w:rsidRPr="00267810">
        <w:rPr>
          <w:u w:val="single"/>
        </w:rPr>
        <w:t>Clinical microbiology reviews</w:t>
      </w:r>
      <w:r w:rsidRPr="00267810">
        <w:t xml:space="preserve"> </w:t>
      </w:r>
      <w:r w:rsidRPr="00267810">
        <w:rPr>
          <w:b/>
        </w:rPr>
        <w:t>15</w:t>
      </w:r>
      <w:r w:rsidRPr="00267810">
        <w:t>(4): 564-594.</w:t>
      </w:r>
    </w:p>
    <w:p w14:paraId="0E1FC984" w14:textId="77777777" w:rsidR="00267810" w:rsidRPr="00267810" w:rsidRDefault="00267810" w:rsidP="00267810">
      <w:pPr>
        <w:pStyle w:val="EndNoteBibliography"/>
        <w:spacing w:after="360"/>
      </w:pPr>
      <w:r w:rsidRPr="00267810">
        <w:t xml:space="preserve">Clements, A. and G. Paterson (1981). "The analysis of mortality and survival rates in wild populations of mosquitoes." </w:t>
      </w:r>
      <w:r w:rsidRPr="00267810">
        <w:rPr>
          <w:u w:val="single"/>
        </w:rPr>
        <w:t>Journal of applied ecology</w:t>
      </w:r>
      <w:r w:rsidRPr="00267810">
        <w:t>: 373-399.</w:t>
      </w:r>
    </w:p>
    <w:p w14:paraId="10FE9007" w14:textId="77777777" w:rsidR="00267810" w:rsidRPr="00267810" w:rsidRDefault="00267810" w:rsidP="00267810">
      <w:pPr>
        <w:pStyle w:val="EndNoteBibliography"/>
        <w:spacing w:after="360"/>
      </w:pPr>
      <w:r w:rsidRPr="00267810">
        <w:t xml:space="preserve">Dawes, E. J., T. S. Churcher, S. Zhuang, R. E. Sinden and M.-G. Basáñez (2009). "Anopheles mortality is both age-and Plasmodium-density dependent: implications for malaria transmission." </w:t>
      </w:r>
      <w:r w:rsidRPr="00267810">
        <w:rPr>
          <w:u w:val="single"/>
        </w:rPr>
        <w:t>Malaria journal</w:t>
      </w:r>
      <w:r w:rsidRPr="00267810">
        <w:t xml:space="preserve"> </w:t>
      </w:r>
      <w:r w:rsidRPr="00267810">
        <w:rPr>
          <w:b/>
        </w:rPr>
        <w:t>8</w:t>
      </w:r>
      <w:r w:rsidRPr="00267810">
        <w:t>(1): 1-16.</w:t>
      </w:r>
    </w:p>
    <w:p w14:paraId="339B6BE4" w14:textId="77777777" w:rsidR="00267810" w:rsidRPr="00267810" w:rsidRDefault="00267810" w:rsidP="00267810">
      <w:pPr>
        <w:pStyle w:val="EndNoteBibliography"/>
        <w:spacing w:after="360"/>
      </w:pPr>
      <w:r w:rsidRPr="00267810">
        <w:t xml:space="preserve">Detinova, T. S. and D. S. Bertram (1962). </w:t>
      </w:r>
      <w:r w:rsidRPr="00267810">
        <w:rPr>
          <w:u w:val="single"/>
        </w:rPr>
        <w:t>Age-grouping methods in Diptera of medical importance, with special reference to some vectors of malaria</w:t>
      </w:r>
      <w:r w:rsidRPr="00267810">
        <w:t>, World Health Organization.</w:t>
      </w:r>
    </w:p>
    <w:p w14:paraId="1A47E47B" w14:textId="3B81833A" w:rsidR="00267810" w:rsidRPr="00267810" w:rsidRDefault="00267810" w:rsidP="00267810">
      <w:pPr>
        <w:pStyle w:val="EndNoteBibliography"/>
        <w:spacing w:after="360"/>
      </w:pPr>
      <w:r w:rsidRPr="00267810">
        <w:t xml:space="preserve">Fox, A. and R. Brust (1994). "How do dilatations form in mosquito ovarioles?" </w:t>
      </w:r>
      <w:r w:rsidRPr="00267810">
        <w:rPr>
          <w:u w:val="single"/>
        </w:rPr>
        <w:t xml:space="preserve">Parasitology </w:t>
      </w:r>
      <w:r w:rsidR="001F1F25">
        <w:rPr>
          <w:u w:val="single"/>
        </w:rPr>
        <w:t>t</w:t>
      </w:r>
      <w:r w:rsidRPr="00267810">
        <w:rPr>
          <w:u w:val="single"/>
        </w:rPr>
        <w:t>oday</w:t>
      </w:r>
      <w:r w:rsidRPr="00267810">
        <w:t xml:space="preserve"> </w:t>
      </w:r>
      <w:r w:rsidRPr="00267810">
        <w:rPr>
          <w:b/>
        </w:rPr>
        <w:t>10</w:t>
      </w:r>
      <w:r w:rsidRPr="00267810">
        <w:t>(1): 19-23.</w:t>
      </w:r>
    </w:p>
    <w:p w14:paraId="66E96C6B" w14:textId="77777777" w:rsidR="00267810" w:rsidRPr="00267810" w:rsidRDefault="00267810" w:rsidP="00267810">
      <w:pPr>
        <w:pStyle w:val="EndNoteBibliography"/>
        <w:spacing w:after="360"/>
      </w:pPr>
      <w:r w:rsidRPr="00127C00">
        <w:t xml:space="preserve">Gelman, A. and D. B. Rubin (1992). </w:t>
      </w:r>
      <w:r w:rsidRPr="00267810">
        <w:t xml:space="preserve">"Inference from iterative simulation using multiple sequences." </w:t>
      </w:r>
      <w:r w:rsidRPr="00267810">
        <w:rPr>
          <w:u w:val="single"/>
        </w:rPr>
        <w:t>Statistical science</w:t>
      </w:r>
      <w:r w:rsidRPr="00267810">
        <w:t xml:space="preserve"> </w:t>
      </w:r>
      <w:r w:rsidRPr="00267810">
        <w:rPr>
          <w:b/>
        </w:rPr>
        <w:t>7</w:t>
      </w:r>
      <w:r w:rsidRPr="00267810">
        <w:t>(4): 457-472.</w:t>
      </w:r>
    </w:p>
    <w:p w14:paraId="36B0C56B" w14:textId="77777777" w:rsidR="00267810" w:rsidRPr="00267810" w:rsidRDefault="00267810" w:rsidP="00267810">
      <w:pPr>
        <w:pStyle w:val="EndNoteBibliography"/>
        <w:spacing w:after="360"/>
      </w:pPr>
      <w:r w:rsidRPr="00267810">
        <w:t xml:space="preserve">Gillies, M. T. and T. Wilkes (1965). "A study of the age-composition of populations of Anopheles gambiae Giles and A. funestus Giles in North-Eastern Tanzania." </w:t>
      </w:r>
      <w:r w:rsidRPr="00267810">
        <w:rPr>
          <w:u w:val="single"/>
        </w:rPr>
        <w:t>Bulletin of entomological research</w:t>
      </w:r>
      <w:r w:rsidRPr="00267810">
        <w:t xml:space="preserve"> </w:t>
      </w:r>
      <w:r w:rsidRPr="00267810">
        <w:rPr>
          <w:b/>
        </w:rPr>
        <w:t>56</w:t>
      </w:r>
      <w:r w:rsidRPr="00267810">
        <w:t>(2): 237-262.</w:t>
      </w:r>
    </w:p>
    <w:p w14:paraId="1D8767B5" w14:textId="77777777" w:rsidR="00267810" w:rsidRPr="00267810" w:rsidRDefault="00267810" w:rsidP="00267810">
      <w:pPr>
        <w:pStyle w:val="EndNoteBibliography"/>
        <w:spacing w:after="360"/>
      </w:pPr>
      <w:r w:rsidRPr="00267810">
        <w:lastRenderedPageBreak/>
        <w:t xml:space="preserve">Guerra, C. A., R. C. Reiner, T. A. Perkins, S. W. Lindsay, J. T. Midega, O. J. Brady, C. M. Barker, W. K. Reisen, L. C. Harrington, W. Takken and vectors (2014). "A global assembly of adult female mosquito mark-release-recapture data to inform the control of mosquito-borne pathogens." </w:t>
      </w:r>
      <w:r w:rsidRPr="00267810">
        <w:rPr>
          <w:u w:val="single"/>
        </w:rPr>
        <w:t>Parasites &amp; vectors</w:t>
      </w:r>
      <w:r w:rsidRPr="00267810">
        <w:t xml:space="preserve"> </w:t>
      </w:r>
      <w:r w:rsidRPr="00267810">
        <w:rPr>
          <w:b/>
        </w:rPr>
        <w:t>7</w:t>
      </w:r>
      <w:r w:rsidRPr="00267810">
        <w:t>(1): 1-15.</w:t>
      </w:r>
    </w:p>
    <w:p w14:paraId="0F9A0572" w14:textId="77777777" w:rsidR="00267810" w:rsidRPr="00267810" w:rsidRDefault="00267810" w:rsidP="00267810">
      <w:pPr>
        <w:pStyle w:val="EndNoteBibliography"/>
        <w:spacing w:after="360"/>
      </w:pPr>
      <w:r w:rsidRPr="00267810">
        <w:t xml:space="preserve">Harrington, L. C., F. Vermeylen, J. J. Jones, S. Kitthawee, R. Sithiprasasna, J. D. Edman and T. W. Scott (2014). "Age-dependent survival of the dengue vector Aedes aegypti (Diptera: Culicidae) demonstrated by simultaneous release–recapture of different age cohorts." </w:t>
      </w:r>
      <w:r w:rsidRPr="00267810">
        <w:rPr>
          <w:u w:val="single"/>
        </w:rPr>
        <w:t>Journal of medical entomology</w:t>
      </w:r>
      <w:r w:rsidRPr="00267810">
        <w:t xml:space="preserve"> </w:t>
      </w:r>
      <w:r w:rsidRPr="00267810">
        <w:rPr>
          <w:b/>
        </w:rPr>
        <w:t>45</w:t>
      </w:r>
      <w:r w:rsidRPr="00267810">
        <w:t>(2): 307-313.</w:t>
      </w:r>
    </w:p>
    <w:p w14:paraId="146BDC60" w14:textId="5937E494" w:rsidR="00267810" w:rsidRPr="00267810" w:rsidRDefault="00267810" w:rsidP="00267810">
      <w:pPr>
        <w:pStyle w:val="EndNoteBibliography"/>
        <w:spacing w:after="360"/>
      </w:pPr>
      <w:r w:rsidRPr="00267810">
        <w:t xml:space="preserve">Hugo, L. E., J. A. Jeffery, B. J. Trewin, L. F. Wockner, N. Thi Yen, N. H. Le, L. T. Nghia, E. Hine, P. A. Ryan and B. H. Kay (2014). "Adult survivorship of the dengue mosquito Aedes aegypti varies seasonally in central Vietnam." </w:t>
      </w:r>
      <w:r w:rsidRPr="00267810">
        <w:rPr>
          <w:u w:val="single"/>
        </w:rPr>
        <w:t>PL</w:t>
      </w:r>
      <w:r w:rsidR="00287694">
        <w:rPr>
          <w:u w:val="single"/>
        </w:rPr>
        <w:t>O</w:t>
      </w:r>
      <w:r w:rsidRPr="00267810">
        <w:rPr>
          <w:u w:val="single"/>
        </w:rPr>
        <w:t>S neglected tropical diseases</w:t>
      </w:r>
      <w:r w:rsidRPr="00267810">
        <w:t xml:space="preserve"> </w:t>
      </w:r>
      <w:r w:rsidRPr="00267810">
        <w:rPr>
          <w:b/>
        </w:rPr>
        <w:t>8</w:t>
      </w:r>
      <w:r w:rsidRPr="00267810">
        <w:t>(2): e2669.</w:t>
      </w:r>
    </w:p>
    <w:p w14:paraId="4714AB15" w14:textId="77777777" w:rsidR="00267810" w:rsidRPr="00267810" w:rsidRDefault="00267810" w:rsidP="00267810">
      <w:pPr>
        <w:pStyle w:val="EndNoteBibliography"/>
        <w:spacing w:after="360"/>
      </w:pPr>
      <w:r w:rsidRPr="00267810">
        <w:t xml:space="preserve">Hugo, L. E., S. Quick-Miles, B. Kay and P. Ryan (2014). "Evaluations of mosquito age grading techniques based on morphological changes." </w:t>
      </w:r>
      <w:r w:rsidRPr="00267810">
        <w:rPr>
          <w:u w:val="single"/>
        </w:rPr>
        <w:t>Journal of medical entomology</w:t>
      </w:r>
      <w:r w:rsidRPr="00267810">
        <w:t xml:space="preserve"> </w:t>
      </w:r>
      <w:r w:rsidRPr="00267810">
        <w:rPr>
          <w:b/>
        </w:rPr>
        <w:t>45</w:t>
      </w:r>
      <w:r w:rsidRPr="00267810">
        <w:t>(3): 353-369.</w:t>
      </w:r>
    </w:p>
    <w:p w14:paraId="29E8C581" w14:textId="77777777" w:rsidR="00267810" w:rsidRPr="00267810" w:rsidRDefault="00267810" w:rsidP="00267810">
      <w:pPr>
        <w:pStyle w:val="EndNoteBibliography"/>
        <w:spacing w:after="360"/>
      </w:pPr>
      <w:r w:rsidRPr="00267810">
        <w:t xml:space="preserve">Lambert, B. (2018). </w:t>
      </w:r>
      <w:r w:rsidRPr="00267810">
        <w:rPr>
          <w:u w:val="single"/>
        </w:rPr>
        <w:t>A student’s guide to Bayesian statistics</w:t>
      </w:r>
      <w:r w:rsidRPr="00267810">
        <w:t>, Sage.</w:t>
      </w:r>
    </w:p>
    <w:p w14:paraId="73B5E98D" w14:textId="77777777" w:rsidR="00267810" w:rsidRPr="00267810" w:rsidRDefault="00267810" w:rsidP="00267810">
      <w:pPr>
        <w:pStyle w:val="EndNoteBibliography"/>
        <w:spacing w:after="360"/>
      </w:pPr>
      <w:r w:rsidRPr="00267810">
        <w:t xml:space="preserve">Macdonald, G. (1957). </w:t>
      </w:r>
      <w:r w:rsidRPr="00267810">
        <w:rPr>
          <w:u w:val="single"/>
        </w:rPr>
        <w:t>The epidemiology and control of malaria</w:t>
      </w:r>
      <w:r w:rsidRPr="00267810">
        <w:t>, Oxford University Press.</w:t>
      </w:r>
    </w:p>
    <w:p w14:paraId="030F1ECA" w14:textId="1A92C7A4" w:rsidR="00267810" w:rsidRPr="00267810" w:rsidRDefault="00267810" w:rsidP="00267810">
      <w:pPr>
        <w:pStyle w:val="EndNoteBibliography"/>
        <w:spacing w:after="360"/>
      </w:pPr>
      <w:r w:rsidRPr="00267810">
        <w:t xml:space="preserve">Massey, N. C., G. Garrod, A. Wiebe, A. J. Henry, Z. Huang, C. L. Moyes and M. E. Sinka (2016). "A global bionomic database for the dominant vectors of human malaria." </w:t>
      </w:r>
      <w:r w:rsidRPr="00267810">
        <w:rPr>
          <w:u w:val="single"/>
        </w:rPr>
        <w:t xml:space="preserve">Sci </w:t>
      </w:r>
      <w:r w:rsidR="00287694">
        <w:rPr>
          <w:u w:val="single"/>
        </w:rPr>
        <w:t>d</w:t>
      </w:r>
      <w:r w:rsidRPr="00267810">
        <w:rPr>
          <w:u w:val="single"/>
        </w:rPr>
        <w:t>ata</w:t>
      </w:r>
      <w:r w:rsidRPr="00267810">
        <w:t xml:space="preserve"> </w:t>
      </w:r>
      <w:r w:rsidRPr="00267810">
        <w:rPr>
          <w:b/>
        </w:rPr>
        <w:t>3</w:t>
      </w:r>
      <w:r w:rsidRPr="00267810">
        <w:t>: 160014.</w:t>
      </w:r>
    </w:p>
    <w:p w14:paraId="1881DC48" w14:textId="77777777" w:rsidR="00267810" w:rsidRPr="00267810" w:rsidRDefault="00267810" w:rsidP="00267810">
      <w:pPr>
        <w:pStyle w:val="EndNoteBibliography"/>
        <w:spacing w:after="360"/>
      </w:pPr>
      <w:r w:rsidRPr="00267810">
        <w:t xml:space="preserve">Murdock, C., K. P. Paaijmans, A. S. Bell, J. G. King, J. F. Hillyer, A. F. Read and M. B. Thomas (2012). "Complex effects of temperature on mosquito immune function." </w:t>
      </w:r>
      <w:r w:rsidRPr="00267810">
        <w:rPr>
          <w:u w:val="single"/>
        </w:rPr>
        <w:t>Proceedings of the Royal Society B: Biological Sciences</w:t>
      </w:r>
      <w:r w:rsidRPr="00267810">
        <w:t xml:space="preserve"> </w:t>
      </w:r>
      <w:r w:rsidRPr="00267810">
        <w:rPr>
          <w:b/>
        </w:rPr>
        <w:t>279</w:t>
      </w:r>
      <w:r w:rsidRPr="00267810">
        <w:t>(1741): 3357-3366.</w:t>
      </w:r>
    </w:p>
    <w:p w14:paraId="32CDC44E" w14:textId="77777777" w:rsidR="00267810" w:rsidRPr="00267810" w:rsidRDefault="00267810" w:rsidP="00267810">
      <w:pPr>
        <w:pStyle w:val="EndNoteBibliography"/>
        <w:spacing w:after="360"/>
      </w:pPr>
      <w:r w:rsidRPr="00267810">
        <w:t xml:space="preserve">Polovodova, V. (1949). "The determination of the physiological age of female Anopheles by the number of gonotrophic cycles completed." </w:t>
      </w:r>
      <w:r w:rsidRPr="00267810">
        <w:rPr>
          <w:u w:val="single"/>
        </w:rPr>
        <w:t>Meditsin-skaia Parazitologiia Parazitar Bolezni</w:t>
      </w:r>
      <w:r w:rsidRPr="00267810">
        <w:t xml:space="preserve"> </w:t>
      </w:r>
      <w:r w:rsidRPr="00267810">
        <w:rPr>
          <w:b/>
        </w:rPr>
        <w:t>18</w:t>
      </w:r>
      <w:r w:rsidRPr="00267810">
        <w:t>: 352-355.</w:t>
      </w:r>
    </w:p>
    <w:p w14:paraId="20F8F34E" w14:textId="77777777" w:rsidR="00267810" w:rsidRPr="00267810" w:rsidRDefault="00267810" w:rsidP="00267810">
      <w:pPr>
        <w:pStyle w:val="EndNoteBibliography"/>
        <w:spacing w:after="360"/>
      </w:pPr>
      <w:r w:rsidRPr="00267810">
        <w:t xml:space="preserve">Silver, J. B. (2007). </w:t>
      </w:r>
      <w:r w:rsidRPr="00267810">
        <w:rPr>
          <w:u w:val="single"/>
        </w:rPr>
        <w:t>Mosquito ecology: field sampling methods</w:t>
      </w:r>
      <w:r w:rsidRPr="00267810">
        <w:t>, springer science &amp; business media.</w:t>
      </w:r>
    </w:p>
    <w:p w14:paraId="1AB55730" w14:textId="77777777" w:rsidR="00267810" w:rsidRPr="00267810" w:rsidRDefault="00267810" w:rsidP="00267810">
      <w:pPr>
        <w:pStyle w:val="EndNoteBibliography"/>
        <w:spacing w:after="360"/>
      </w:pPr>
      <w:r w:rsidRPr="00267810">
        <w:t xml:space="preserve">Sinka, M. E., M. J. Bangs, S. Manguin, M. Coetzee, C. M. Mbogo, J. Hemingway, A. P. Patil, W. H. Temperley, P. W. Gething and C. W. Kabaria (2010). "The dominant Anopheles vectors of human malaria in Africa, Europe and the Middle East: occurrence data, distribution maps and bionomic précis." </w:t>
      </w:r>
      <w:r w:rsidRPr="00267810">
        <w:rPr>
          <w:u w:val="single"/>
        </w:rPr>
        <w:t>Parasites &amp; vectors</w:t>
      </w:r>
      <w:r w:rsidRPr="00267810">
        <w:t xml:space="preserve"> </w:t>
      </w:r>
      <w:r w:rsidRPr="00267810">
        <w:rPr>
          <w:b/>
        </w:rPr>
        <w:t>3</w:t>
      </w:r>
      <w:r w:rsidRPr="00267810">
        <w:t>(1): 1-34 %@ 1756-3305.</w:t>
      </w:r>
    </w:p>
    <w:p w14:paraId="102C307C" w14:textId="77777777" w:rsidR="00267810" w:rsidRPr="00267810" w:rsidRDefault="00267810" w:rsidP="00267810">
      <w:pPr>
        <w:pStyle w:val="EndNoteBibliography"/>
        <w:spacing w:after="360"/>
      </w:pPr>
      <w:r w:rsidRPr="00267810">
        <w:lastRenderedPageBreak/>
        <w:t xml:space="preserve">Sinka, M. E., M. J. Bangs, S. Manguin, M. Coetzee, C. M. Mbogo, J. Hemingway, A. P. Patil, W. H. Temperley, P. W. Gething, C. W. Kabaria and vectors (2010). "The dominant Anopheles vectors of human malaria in Africa, Europe and the Middle East: occurrence data, distribution maps and bionomic précis." </w:t>
      </w:r>
      <w:r w:rsidRPr="00267810">
        <w:rPr>
          <w:u w:val="single"/>
        </w:rPr>
        <w:t>Parasites &amp; vectors</w:t>
      </w:r>
      <w:r w:rsidRPr="00267810">
        <w:t xml:space="preserve"> </w:t>
      </w:r>
      <w:r w:rsidRPr="00267810">
        <w:rPr>
          <w:b/>
        </w:rPr>
        <w:t>3</w:t>
      </w:r>
      <w:r w:rsidRPr="00267810">
        <w:t>(1): 1-34.</w:t>
      </w:r>
    </w:p>
    <w:p w14:paraId="3AD44F6C" w14:textId="77777777" w:rsidR="00267810" w:rsidRPr="00267810" w:rsidRDefault="00267810" w:rsidP="00267810">
      <w:pPr>
        <w:pStyle w:val="EndNoteBibliography"/>
        <w:spacing w:after="360"/>
      </w:pPr>
      <w:r w:rsidRPr="00267810">
        <w:t xml:space="preserve">Styer, L. M., J. R. Carey, J.-L. Wang and T. W. Scott (2007). "Mosquitoes do senesce: departure from the paradigm of constant mortality." </w:t>
      </w:r>
      <w:r w:rsidRPr="00267810">
        <w:rPr>
          <w:u w:val="single"/>
        </w:rPr>
        <w:t>The American journal of tropical medicine and hygiene</w:t>
      </w:r>
      <w:r w:rsidRPr="00267810">
        <w:t xml:space="preserve"> </w:t>
      </w:r>
      <w:r w:rsidRPr="00267810">
        <w:rPr>
          <w:b/>
        </w:rPr>
        <w:t>76</w:t>
      </w:r>
      <w:r w:rsidRPr="00267810">
        <w:t>(1): 111.</w:t>
      </w:r>
    </w:p>
    <w:p w14:paraId="6005D163" w14:textId="77777777" w:rsidR="00267810" w:rsidRPr="00267810" w:rsidRDefault="00267810" w:rsidP="00267810">
      <w:pPr>
        <w:pStyle w:val="EndNoteBibliography"/>
        <w:spacing w:after="360"/>
      </w:pPr>
      <w:r w:rsidRPr="00267810">
        <w:t xml:space="preserve">Verhulst, N. O., J. A. Loonen, W. Takken and vectors (2013). "Advances in methods for colour marking of mosquitoes." </w:t>
      </w:r>
      <w:r w:rsidRPr="00267810">
        <w:rPr>
          <w:u w:val="single"/>
        </w:rPr>
        <w:t>Parasites &amp; vectors</w:t>
      </w:r>
      <w:r w:rsidRPr="00267810">
        <w:t xml:space="preserve"> </w:t>
      </w:r>
      <w:r w:rsidRPr="00267810">
        <w:rPr>
          <w:b/>
        </w:rPr>
        <w:t>6</w:t>
      </w:r>
      <w:r w:rsidRPr="00267810">
        <w:t>(1): 1-7.</w:t>
      </w:r>
    </w:p>
    <w:p w14:paraId="6417808C" w14:textId="3543FE20" w:rsidR="00267810" w:rsidRPr="00267810" w:rsidRDefault="00267810" w:rsidP="00267810">
      <w:pPr>
        <w:pStyle w:val="EndNoteBibliography"/>
      </w:pPr>
      <w:r w:rsidRPr="00267810">
        <w:t xml:space="preserve">Yang, H., M. Macoris, K. Galvani, M. Andrighetti and D. Wanderley (2009). "Assessing the effects of temperature on the population of Aedes aegypti, the vector of dengue." </w:t>
      </w:r>
      <w:r w:rsidRPr="00267810">
        <w:rPr>
          <w:u w:val="single"/>
        </w:rPr>
        <w:t xml:space="preserve">Epidemiology &amp; </w:t>
      </w:r>
      <w:r w:rsidR="00287694">
        <w:rPr>
          <w:u w:val="single"/>
        </w:rPr>
        <w:t>i</w:t>
      </w:r>
      <w:r w:rsidRPr="00267810">
        <w:rPr>
          <w:u w:val="single"/>
        </w:rPr>
        <w:t>nfection</w:t>
      </w:r>
      <w:r w:rsidRPr="00267810">
        <w:t xml:space="preserve"> </w:t>
      </w:r>
      <w:r w:rsidRPr="00267810">
        <w:rPr>
          <w:b/>
        </w:rPr>
        <w:t>137</w:t>
      </w:r>
      <w:r w:rsidRPr="00267810">
        <w:t>(8): 1188-1202.</w:t>
      </w:r>
    </w:p>
    <w:p w14:paraId="2D8FED27" w14:textId="3228D8F2" w:rsidR="00504209" w:rsidRDefault="00267810">
      <w:pPr>
        <w:rPr>
          <w:rFonts w:ascii="Calibri" w:eastAsia="Calibri" w:hAnsi="Calibri" w:cs="Calibri"/>
          <w:sz w:val="28"/>
          <w:szCs w:val="28"/>
        </w:rPr>
      </w:pPr>
      <w:r>
        <w:rPr>
          <w:rFonts w:ascii="Calibri" w:eastAsia="Calibri" w:hAnsi="Calibri" w:cs="Calibri"/>
          <w:sz w:val="28"/>
          <w:szCs w:val="28"/>
        </w:rPr>
        <w:fldChar w:fldCharType="end"/>
      </w:r>
    </w:p>
    <w:sectPr w:rsidR="00504209">
      <w:pgSz w:w="12240" w:h="15840"/>
      <w:pgMar w:top="1440" w:right="1440" w:bottom="1440" w:left="1440" w:header="720" w:footer="720"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96ED3F" w16cex:dateUtc="2021-07-12T15:33:00Z"/>
  <w16cex:commentExtensible w16cex:durableId="24AFA2C3" w16cex:dateUtc="2021-07-31T09:21:00Z"/>
  <w16cex:commentExtensible w16cex:durableId="25390D45" w16cex:dateUtc="2021-11-12T15:56:00Z"/>
  <w16cex:commentExtensible w16cex:durableId="2496EC53" w16cex:dateUtc="2021-07-12T15:29:00Z"/>
  <w16cex:commentExtensible w16cex:durableId="2496E89B" w16cex:dateUtc="2021-07-12T15:13:00Z"/>
  <w16cex:commentExtensible w16cex:durableId="24AFA6C4" w16cex:dateUtc="2021-07-31T09:39:00Z"/>
  <w16cex:commentExtensible w16cex:durableId="24AFA763" w16cex:dateUtc="2021-07-31T09:41:00Z"/>
  <w16cex:commentExtensible w16cex:durableId="25390D24" w16cex:dateUtc="2021-11-12T15:56:00Z"/>
  <w16cex:commentExtensible w16cex:durableId="2538F05C" w16cex:dateUtc="2021-11-12T13:53:00Z"/>
  <w16cex:commentExtensible w16cex:durableId="2538F12A" w16cex:dateUtc="2021-11-12T13:56:00Z"/>
  <w16cex:commentExtensible w16cex:durableId="2496A392" w16cex:dateUtc="2021-07-12T10:18:00Z"/>
  <w16cex:commentExtensible w16cex:durableId="24AFA983" w16cex:dateUtc="2021-07-31T09:50:00Z"/>
  <w16cex:commentExtensible w16cex:durableId="2538F8E1" w16cex:dateUtc="2021-11-12T14:29:00Z"/>
  <w16cex:commentExtensible w16cex:durableId="2538FA01" w16cex:dateUtc="2021-11-12T14:34:00Z"/>
  <w16cex:commentExtensible w16cex:durableId="24AFAA61" w16cex:dateUtc="2021-07-31T09:54:00Z"/>
  <w16cex:commentExtensible w16cex:durableId="2496A1FB" w16cex:dateUtc="2021-07-12T10:11:00Z"/>
  <w16cex:commentExtensible w16cex:durableId="24AFAB4A" w16cex:dateUtc="2021-07-31T09:58:00Z"/>
  <w16cex:commentExtensible w16cex:durableId="2496A30B" w16cex:dateUtc="2021-07-12T10:16:00Z"/>
  <w16cex:commentExtensible w16cex:durableId="24AFAC84" w16cex:dateUtc="2021-07-31T10:03:00Z"/>
  <w16cex:commentExtensible w16cex:durableId="2538FA91" w16cex:dateUtc="2021-11-12T14:37:00Z"/>
  <w16cex:commentExtensible w16cex:durableId="2496AEDC" w16cex:dateUtc="2021-07-12T11:06:00Z"/>
  <w16cex:commentExtensible w16cex:durableId="2496AFDA" w16cex:dateUtc="2021-07-12T11:11:00Z"/>
  <w16cex:commentExtensible w16cex:durableId="24AFAE82" w16cex:dateUtc="2021-07-31T10:12:00Z"/>
  <w16cex:commentExtensible w16cex:durableId="24AFB130" w16cex:dateUtc="2021-07-31T10:23:00Z"/>
  <w16cex:commentExtensible w16cex:durableId="253902F9" w16cex:dateUtc="2021-11-12T15:12:00Z"/>
  <w16cex:commentExtensible w16cex:durableId="2496B401" w16cex:dateUtc="2021-07-12T11:28:00Z"/>
  <w16cex:commentExtensible w16cex:durableId="24AFB3EB" w16cex:dateUtc="2021-07-31T10:35:00Z"/>
  <w16cex:commentExtensible w16cex:durableId="2496B4D0" w16cex:dateUtc="2021-07-12T11:32:00Z"/>
  <w16cex:commentExtensible w16cex:durableId="24AFC30A" w16cex:dateUtc="2021-07-31T11:39:00Z"/>
  <w16cex:commentExtensible w16cex:durableId="2496B6DE" w16cex:dateUtc="2021-07-12T11:41:00Z"/>
  <w16cex:commentExtensible w16cex:durableId="24AFB4BC" w16cex:dateUtc="2021-07-31T10:38:00Z"/>
  <w16cex:commentExtensible w16cex:durableId="24AFB5C9" w16cex:dateUtc="2021-07-31T10:43:00Z"/>
  <w16cex:commentExtensible w16cex:durableId="25390419" w16cex:dateUtc="2021-11-12T15:17:00Z"/>
  <w16cex:commentExtensible w16cex:durableId="2496B776" w16cex:dateUtc="2021-07-12T11:43:00Z"/>
  <w16cex:commentExtensible w16cex:durableId="24AFB662" w16cex:dateUtc="2021-07-31T10:45:00Z"/>
  <w16cex:commentExtensible w16cex:durableId="2496D1F4" w16cex:dateUtc="2021-07-12T13:36:00Z"/>
  <w16cex:commentExtensible w16cex:durableId="2496D316" w16cex:dateUtc="2021-07-12T13:41:00Z"/>
  <w16cex:commentExtensible w16cex:durableId="2539057B" w16cex:dateUtc="2021-11-12T15:23:00Z"/>
  <w16cex:commentExtensible w16cex:durableId="24AFC62E" w16cex:dateUtc="2021-07-31T11:53:00Z"/>
  <w16cex:commentExtensible w16cex:durableId="24AFE682" w16cex:dateUtc="2021-07-31T11:57:00Z"/>
  <w16cex:commentExtensible w16cex:durableId="24AFC857" w16cex:dateUtc="2021-07-31T12:02:00Z"/>
  <w16cex:commentExtensible w16cex:durableId="24AFC59A" w16cex:dateUtc="2021-07-31T11:50:00Z"/>
  <w16cex:commentExtensible w16cex:durableId="2496D623" w16cex:dateUtc="2021-07-12T13:54:00Z"/>
  <w16cex:commentExtensible w16cex:durableId="24AFC68C" w16cex:dateUtc="2021-07-31T11:54:00Z"/>
  <w16cex:commentExtensible w16cex:durableId="2496D6F0" w16cex:dateUtc="2021-07-12T13:57:00Z"/>
  <w16cex:commentExtensible w16cex:durableId="24AFC729" w16cex:dateUtc="2021-07-31T11:57:00Z"/>
  <w16cex:commentExtensible w16cex:durableId="24AFE5A8" w16cex:dateUtc="2021-07-12T14:37:00Z"/>
  <w16cex:commentExtensible w16cex:durableId="24AFE7D3" w16cex:dateUtc="2021-07-31T14:16:00Z"/>
  <w16cex:commentExtensible w16cex:durableId="24AFC8C3" w16cex:dateUtc="2021-07-31T12:04:00Z"/>
  <w16cex:commentExtensible w16cex:durableId="24AFC92C" w16cex:dateUtc="2021-07-31T12:05:00Z"/>
  <w16cex:commentExtensible w16cex:durableId="2496DEB6" w16cex:dateUtc="2021-07-12T14:31:00Z"/>
  <w16cex:commentExtensible w16cex:durableId="2496DF03" w16cex:dateUtc="2021-07-12T14:32:00Z"/>
  <w16cex:commentExtensible w16cex:durableId="24AFCCA9" w16cex:dateUtc="2021-07-31T12:20:00Z"/>
  <w16cex:commentExtensible w16cex:durableId="2496DF6B" w16cex:dateUtc="2021-07-12T14:34:00Z"/>
  <w16cex:commentExtensible w16cex:durableId="24AFCD7E" w16cex:dateUtc="2021-07-31T12:24:00Z"/>
  <w16cex:commentExtensible w16cex:durableId="2496E033" w16cex:dateUtc="2021-07-12T14:37:00Z"/>
  <w16cex:commentExtensible w16cex:durableId="24AFE798" w16cex:dateUtc="2021-07-31T12:04:00Z"/>
  <w16cex:commentExtensible w16cex:durableId="24AFE797" w16cex:dateUtc="2021-07-31T12:05:00Z"/>
  <w16cex:commentExtensible w16cex:durableId="253906F9" w16cex:dateUtc="2021-11-12T15:30:00Z"/>
  <w16cex:commentExtensible w16cex:durableId="2496E1B3" w16cex:dateUtc="2021-07-12T14:43:00Z"/>
  <w16cex:commentExtensible w16cex:durableId="24AFE9B3" w16cex:dateUtc="2021-07-31T14:24:00Z"/>
  <w16cex:commentExtensible w16cex:durableId="2496E23B" w16cex:dateUtc="2021-07-12T14:46:00Z"/>
  <w16cex:commentExtensible w16cex:durableId="24AFB97A" w16cex:dateUtc="2021-07-31T10:58:00Z"/>
  <w16cex:commentExtensible w16cex:durableId="2496E358" w16cex:dateUtc="2021-07-12T14:50:00Z"/>
  <w16cex:commentExtensible w16cex:durableId="24AFB8D6" w16cex:dateUtc="2021-07-31T10:56:00Z"/>
  <w16cex:commentExtensible w16cex:durableId="2496E55C" w16cex:dateUtc="2021-07-12T14:59:00Z"/>
  <w16cex:commentExtensible w16cex:durableId="24AFB9D4" w16cex:dateUtc="2021-07-31T11:00:00Z"/>
  <w16cex:commentExtensible w16cex:durableId="2496E610" w16cex:dateUtc="2021-07-12T15:02:00Z"/>
  <w16cex:commentExtensible w16cex:durableId="24AFB903" w16cex:dateUtc="2021-07-31T10:56:00Z"/>
  <w16cex:commentExtensible w16cex:durableId="2496E6EB" w16cex:dateUtc="2021-07-12T15:06: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A5EF3"/>
    <w:multiLevelType w:val="multilevel"/>
    <w:tmpl w:val="A1942E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D33D87"/>
    <w:multiLevelType w:val="multilevel"/>
    <w:tmpl w:val="350C9C9C"/>
    <w:lvl w:ilvl="0">
      <w:start w:val="1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3FD05629"/>
    <w:multiLevelType w:val="multilevel"/>
    <w:tmpl w:val="320ED0EE"/>
    <w:lvl w:ilvl="0">
      <w:start w:val="3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51100E4C"/>
    <w:multiLevelType w:val="multilevel"/>
    <w:tmpl w:val="5BC63E06"/>
    <w:lvl w:ilvl="0">
      <w:start w:val="1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5C4754A6"/>
    <w:multiLevelType w:val="multilevel"/>
    <w:tmpl w:val="500AFA00"/>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65651F5E"/>
    <w:multiLevelType w:val="multilevel"/>
    <w:tmpl w:val="36386C0A"/>
    <w:lvl w:ilvl="0">
      <w:start w:val="3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659E343D"/>
    <w:multiLevelType w:val="multilevel"/>
    <w:tmpl w:val="A120E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3"/>
  </w:num>
  <w:num w:numId="2">
    <w:abstractNumId w:val="5"/>
  </w:num>
  <w:num w:numId="3">
    <w:abstractNumId w:val="0"/>
  </w:num>
  <w:num w:numId="4">
    <w:abstractNumId w:val="6"/>
  </w:num>
  <w:num w:numId="5">
    <w:abstractNumId w:val="1"/>
  </w:num>
  <w:num w:numId="6">
    <w:abstractNumId w:val="2"/>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arles Godfray">
    <w15:presenceInfo w15:providerId="AD" w15:userId="S::zool0736@ox.ac.uk::5dae15c1-11bf-4a9c-9806-d978453bbc62"/>
  </w15:person>
  <w15:person w15:author="Ben Lambert">
    <w15:presenceInfo w15:providerId="AD" w15:userId="S::some3360@ox.ac.uk::3f89737a-2d14-4422-91a1-66f0bb714f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2&lt;/SpaceAfter&gt;&lt;HyperlinksEnabled&gt;0&lt;/HyperlinksEnabled&gt;&lt;HyperlinksVisible&gt;0&lt;/HyperlinksVisible&gt;&lt;EnableBibliographyCategories&gt;0&lt;/EnableBibliographyCategories&gt;&lt;/ENLayout&gt;"/>
    <w:docVar w:name="EN.Libraries" w:val="&lt;Libraries&gt;&lt;item db-id=&quot;zwtzeext2wxt59e9zrn5dx9sezwpptfs9dd9&quot;&gt;Refs&lt;record-ids&gt;&lt;item&gt;1&lt;/item&gt;&lt;item&gt;2&lt;/item&gt;&lt;item&gt;3&lt;/item&gt;&lt;item&gt;4&lt;/item&gt;&lt;item&gt;5&lt;/item&gt;&lt;item&gt;6&lt;/item&gt;&lt;item&gt;7&lt;/item&gt;&lt;item&gt;8&lt;/item&gt;&lt;item&gt;9&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record-ids&gt;&lt;/item&gt;&lt;/Libraries&gt;"/>
  </w:docVars>
  <w:rsids>
    <w:rsidRoot w:val="00E03F53"/>
    <w:rsid w:val="0002756D"/>
    <w:rsid w:val="00032F09"/>
    <w:rsid w:val="00042967"/>
    <w:rsid w:val="00051ECF"/>
    <w:rsid w:val="0005546B"/>
    <w:rsid w:val="00073BA1"/>
    <w:rsid w:val="00075C6D"/>
    <w:rsid w:val="00080740"/>
    <w:rsid w:val="00086221"/>
    <w:rsid w:val="000B3B50"/>
    <w:rsid w:val="000C2E52"/>
    <w:rsid w:val="000C7972"/>
    <w:rsid w:val="000F6531"/>
    <w:rsid w:val="00100536"/>
    <w:rsid w:val="001116E8"/>
    <w:rsid w:val="00115072"/>
    <w:rsid w:val="001153D3"/>
    <w:rsid w:val="00116FC4"/>
    <w:rsid w:val="00127C00"/>
    <w:rsid w:val="00130342"/>
    <w:rsid w:val="00140469"/>
    <w:rsid w:val="00162489"/>
    <w:rsid w:val="00176BF9"/>
    <w:rsid w:val="00182A60"/>
    <w:rsid w:val="001875FB"/>
    <w:rsid w:val="00197BD0"/>
    <w:rsid w:val="001A0B36"/>
    <w:rsid w:val="001A56EC"/>
    <w:rsid w:val="001C7082"/>
    <w:rsid w:val="001D2AFB"/>
    <w:rsid w:val="001D321F"/>
    <w:rsid w:val="001F1F25"/>
    <w:rsid w:val="001F4765"/>
    <w:rsid w:val="00217D69"/>
    <w:rsid w:val="002343EF"/>
    <w:rsid w:val="0023508B"/>
    <w:rsid w:val="00242122"/>
    <w:rsid w:val="00255788"/>
    <w:rsid w:val="00265A8A"/>
    <w:rsid w:val="00267810"/>
    <w:rsid w:val="002732E2"/>
    <w:rsid w:val="00275839"/>
    <w:rsid w:val="0027776F"/>
    <w:rsid w:val="00287694"/>
    <w:rsid w:val="002C00F8"/>
    <w:rsid w:val="002C1B10"/>
    <w:rsid w:val="002C5BA1"/>
    <w:rsid w:val="00312994"/>
    <w:rsid w:val="003337F5"/>
    <w:rsid w:val="00341044"/>
    <w:rsid w:val="00347BF8"/>
    <w:rsid w:val="00374FBE"/>
    <w:rsid w:val="003A5951"/>
    <w:rsid w:val="003C660E"/>
    <w:rsid w:val="003C7F08"/>
    <w:rsid w:val="00400BD9"/>
    <w:rsid w:val="00401A57"/>
    <w:rsid w:val="0042262B"/>
    <w:rsid w:val="00424B29"/>
    <w:rsid w:val="0043080E"/>
    <w:rsid w:val="00430AE4"/>
    <w:rsid w:val="0043123B"/>
    <w:rsid w:val="00441E13"/>
    <w:rsid w:val="0045424E"/>
    <w:rsid w:val="00455856"/>
    <w:rsid w:val="00457D6C"/>
    <w:rsid w:val="00471468"/>
    <w:rsid w:val="00475C4F"/>
    <w:rsid w:val="00480AAB"/>
    <w:rsid w:val="00482705"/>
    <w:rsid w:val="00497366"/>
    <w:rsid w:val="004A597C"/>
    <w:rsid w:val="004C093C"/>
    <w:rsid w:val="004E4BED"/>
    <w:rsid w:val="004F118C"/>
    <w:rsid w:val="00504209"/>
    <w:rsid w:val="005067E6"/>
    <w:rsid w:val="00506FA0"/>
    <w:rsid w:val="0051396F"/>
    <w:rsid w:val="00517083"/>
    <w:rsid w:val="0052444C"/>
    <w:rsid w:val="005245F8"/>
    <w:rsid w:val="00526AE4"/>
    <w:rsid w:val="00531591"/>
    <w:rsid w:val="00555670"/>
    <w:rsid w:val="00555E50"/>
    <w:rsid w:val="0056261D"/>
    <w:rsid w:val="005739C6"/>
    <w:rsid w:val="005C2E41"/>
    <w:rsid w:val="005C5C66"/>
    <w:rsid w:val="005D6D41"/>
    <w:rsid w:val="005F0293"/>
    <w:rsid w:val="005F44D9"/>
    <w:rsid w:val="00610A4A"/>
    <w:rsid w:val="00621EDD"/>
    <w:rsid w:val="006358DC"/>
    <w:rsid w:val="00654194"/>
    <w:rsid w:val="00654D21"/>
    <w:rsid w:val="0066652E"/>
    <w:rsid w:val="006C4048"/>
    <w:rsid w:val="006C731A"/>
    <w:rsid w:val="006C7F17"/>
    <w:rsid w:val="006D228B"/>
    <w:rsid w:val="006D3774"/>
    <w:rsid w:val="006E3D2F"/>
    <w:rsid w:val="006E60E2"/>
    <w:rsid w:val="006F2BC4"/>
    <w:rsid w:val="006F4C93"/>
    <w:rsid w:val="006F4EC3"/>
    <w:rsid w:val="006F5FDE"/>
    <w:rsid w:val="00712C1F"/>
    <w:rsid w:val="00724EB7"/>
    <w:rsid w:val="00725253"/>
    <w:rsid w:val="0073168B"/>
    <w:rsid w:val="0076582A"/>
    <w:rsid w:val="00773E33"/>
    <w:rsid w:val="0078658A"/>
    <w:rsid w:val="00786F24"/>
    <w:rsid w:val="007A1C61"/>
    <w:rsid w:val="007C1E97"/>
    <w:rsid w:val="007D38AC"/>
    <w:rsid w:val="007E0912"/>
    <w:rsid w:val="00800940"/>
    <w:rsid w:val="00803048"/>
    <w:rsid w:val="00823A2D"/>
    <w:rsid w:val="008444F7"/>
    <w:rsid w:val="00846B44"/>
    <w:rsid w:val="00860465"/>
    <w:rsid w:val="00860E01"/>
    <w:rsid w:val="008671BA"/>
    <w:rsid w:val="00893E54"/>
    <w:rsid w:val="00897861"/>
    <w:rsid w:val="008A4E6C"/>
    <w:rsid w:val="008B55CE"/>
    <w:rsid w:val="008E5C77"/>
    <w:rsid w:val="008F687E"/>
    <w:rsid w:val="008F6AEB"/>
    <w:rsid w:val="0090559F"/>
    <w:rsid w:val="0091386B"/>
    <w:rsid w:val="009262E8"/>
    <w:rsid w:val="00961208"/>
    <w:rsid w:val="00964E3F"/>
    <w:rsid w:val="009673E1"/>
    <w:rsid w:val="00976112"/>
    <w:rsid w:val="00977C6E"/>
    <w:rsid w:val="00980229"/>
    <w:rsid w:val="009859FA"/>
    <w:rsid w:val="00990443"/>
    <w:rsid w:val="00995B85"/>
    <w:rsid w:val="009A2FC2"/>
    <w:rsid w:val="009A3D7A"/>
    <w:rsid w:val="009A57D3"/>
    <w:rsid w:val="009A5C42"/>
    <w:rsid w:val="009C3F13"/>
    <w:rsid w:val="009C65C4"/>
    <w:rsid w:val="009D51D9"/>
    <w:rsid w:val="009E1C7F"/>
    <w:rsid w:val="009E2002"/>
    <w:rsid w:val="009E31F9"/>
    <w:rsid w:val="00A12CB5"/>
    <w:rsid w:val="00A1569A"/>
    <w:rsid w:val="00A2285F"/>
    <w:rsid w:val="00A24923"/>
    <w:rsid w:val="00A37E1C"/>
    <w:rsid w:val="00A545ED"/>
    <w:rsid w:val="00A80FBF"/>
    <w:rsid w:val="00A94D9D"/>
    <w:rsid w:val="00AA530A"/>
    <w:rsid w:val="00AB73E9"/>
    <w:rsid w:val="00AC02A9"/>
    <w:rsid w:val="00AC7507"/>
    <w:rsid w:val="00AE7805"/>
    <w:rsid w:val="00B00BAF"/>
    <w:rsid w:val="00B1032B"/>
    <w:rsid w:val="00B1270B"/>
    <w:rsid w:val="00B2705F"/>
    <w:rsid w:val="00B275B3"/>
    <w:rsid w:val="00B30AF8"/>
    <w:rsid w:val="00B31571"/>
    <w:rsid w:val="00B432A9"/>
    <w:rsid w:val="00B74AAE"/>
    <w:rsid w:val="00B74D32"/>
    <w:rsid w:val="00B769E3"/>
    <w:rsid w:val="00B87143"/>
    <w:rsid w:val="00BB541B"/>
    <w:rsid w:val="00BC3C70"/>
    <w:rsid w:val="00BD6657"/>
    <w:rsid w:val="00BE4114"/>
    <w:rsid w:val="00BE4738"/>
    <w:rsid w:val="00C02C1C"/>
    <w:rsid w:val="00C06CB5"/>
    <w:rsid w:val="00C15206"/>
    <w:rsid w:val="00C250ED"/>
    <w:rsid w:val="00C26D9A"/>
    <w:rsid w:val="00C4095B"/>
    <w:rsid w:val="00C446E7"/>
    <w:rsid w:val="00C4738A"/>
    <w:rsid w:val="00C60051"/>
    <w:rsid w:val="00C65D3C"/>
    <w:rsid w:val="00C66BB7"/>
    <w:rsid w:val="00C67B97"/>
    <w:rsid w:val="00C772F5"/>
    <w:rsid w:val="00C858C3"/>
    <w:rsid w:val="00C92E9D"/>
    <w:rsid w:val="00C938EE"/>
    <w:rsid w:val="00CA6377"/>
    <w:rsid w:val="00CC5B25"/>
    <w:rsid w:val="00CC6C96"/>
    <w:rsid w:val="00CD0C70"/>
    <w:rsid w:val="00CE0E53"/>
    <w:rsid w:val="00CE15D0"/>
    <w:rsid w:val="00CF13B6"/>
    <w:rsid w:val="00CF4EFF"/>
    <w:rsid w:val="00D047FF"/>
    <w:rsid w:val="00D162F6"/>
    <w:rsid w:val="00D2733C"/>
    <w:rsid w:val="00D32837"/>
    <w:rsid w:val="00D339A3"/>
    <w:rsid w:val="00D42843"/>
    <w:rsid w:val="00D42CC5"/>
    <w:rsid w:val="00D47927"/>
    <w:rsid w:val="00D479FD"/>
    <w:rsid w:val="00D56C06"/>
    <w:rsid w:val="00D70DCC"/>
    <w:rsid w:val="00D90931"/>
    <w:rsid w:val="00DA6AC8"/>
    <w:rsid w:val="00DA77EA"/>
    <w:rsid w:val="00DC438D"/>
    <w:rsid w:val="00DC61EE"/>
    <w:rsid w:val="00DC67FC"/>
    <w:rsid w:val="00DD33AE"/>
    <w:rsid w:val="00DE7E2D"/>
    <w:rsid w:val="00E03044"/>
    <w:rsid w:val="00E03F53"/>
    <w:rsid w:val="00E345D7"/>
    <w:rsid w:val="00E363A7"/>
    <w:rsid w:val="00E42D6F"/>
    <w:rsid w:val="00E50BBC"/>
    <w:rsid w:val="00E54DBD"/>
    <w:rsid w:val="00E67539"/>
    <w:rsid w:val="00E76751"/>
    <w:rsid w:val="00E87012"/>
    <w:rsid w:val="00E94EA4"/>
    <w:rsid w:val="00ED0427"/>
    <w:rsid w:val="00F24387"/>
    <w:rsid w:val="00F26D4B"/>
    <w:rsid w:val="00F27B03"/>
    <w:rsid w:val="00F42B17"/>
    <w:rsid w:val="00F44C1D"/>
    <w:rsid w:val="00F608BE"/>
    <w:rsid w:val="00F77E95"/>
    <w:rsid w:val="00FA0BCF"/>
    <w:rsid w:val="00FA181B"/>
    <w:rsid w:val="00FA578E"/>
    <w:rsid w:val="00FD5570"/>
    <w:rsid w:val="00FD5F2F"/>
    <w:rsid w:val="00FE22C0"/>
    <w:rsid w:val="00FE4C47"/>
    <w:rsid w:val="00FE78B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30F16"/>
  <w15:docId w15:val="{79F61AFB-A801-4C8F-AEB9-1E689330A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9673E1"/>
    <w:rPr>
      <w:sz w:val="16"/>
      <w:szCs w:val="16"/>
    </w:rPr>
  </w:style>
  <w:style w:type="paragraph" w:styleId="CommentText">
    <w:name w:val="annotation text"/>
    <w:basedOn w:val="Normal"/>
    <w:link w:val="CommentTextChar"/>
    <w:uiPriority w:val="99"/>
    <w:semiHidden/>
    <w:unhideWhenUsed/>
    <w:rsid w:val="009673E1"/>
    <w:pPr>
      <w:spacing w:line="240" w:lineRule="auto"/>
    </w:pPr>
    <w:rPr>
      <w:sz w:val="20"/>
      <w:szCs w:val="20"/>
    </w:rPr>
  </w:style>
  <w:style w:type="character" w:customStyle="1" w:styleId="CommentTextChar">
    <w:name w:val="Comment Text Char"/>
    <w:basedOn w:val="DefaultParagraphFont"/>
    <w:link w:val="CommentText"/>
    <w:uiPriority w:val="99"/>
    <w:semiHidden/>
    <w:rsid w:val="009673E1"/>
    <w:rPr>
      <w:sz w:val="20"/>
      <w:szCs w:val="20"/>
    </w:rPr>
  </w:style>
  <w:style w:type="paragraph" w:styleId="CommentSubject">
    <w:name w:val="annotation subject"/>
    <w:basedOn w:val="CommentText"/>
    <w:next w:val="CommentText"/>
    <w:link w:val="CommentSubjectChar"/>
    <w:uiPriority w:val="99"/>
    <w:semiHidden/>
    <w:unhideWhenUsed/>
    <w:rsid w:val="009673E1"/>
    <w:rPr>
      <w:b/>
      <w:bCs/>
    </w:rPr>
  </w:style>
  <w:style w:type="character" w:customStyle="1" w:styleId="CommentSubjectChar">
    <w:name w:val="Comment Subject Char"/>
    <w:basedOn w:val="CommentTextChar"/>
    <w:link w:val="CommentSubject"/>
    <w:uiPriority w:val="99"/>
    <w:semiHidden/>
    <w:rsid w:val="009673E1"/>
    <w:rPr>
      <w:b/>
      <w:bCs/>
      <w:sz w:val="20"/>
      <w:szCs w:val="20"/>
    </w:rPr>
  </w:style>
  <w:style w:type="paragraph" w:styleId="Revision">
    <w:name w:val="Revision"/>
    <w:hidden/>
    <w:uiPriority w:val="99"/>
    <w:semiHidden/>
    <w:rsid w:val="00DD33AE"/>
    <w:pPr>
      <w:spacing w:line="240" w:lineRule="auto"/>
    </w:pPr>
  </w:style>
  <w:style w:type="paragraph" w:styleId="BalloonText">
    <w:name w:val="Balloon Text"/>
    <w:basedOn w:val="Normal"/>
    <w:link w:val="BalloonTextChar"/>
    <w:uiPriority w:val="99"/>
    <w:semiHidden/>
    <w:unhideWhenUsed/>
    <w:rsid w:val="001D321F"/>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D321F"/>
    <w:rPr>
      <w:rFonts w:ascii="Times New Roman" w:hAnsi="Times New Roman" w:cs="Times New Roman"/>
      <w:sz w:val="18"/>
      <w:szCs w:val="18"/>
    </w:rPr>
  </w:style>
  <w:style w:type="paragraph" w:customStyle="1" w:styleId="EndNoteBibliographyTitle">
    <w:name w:val="EndNote Bibliography Title"/>
    <w:basedOn w:val="Normal"/>
    <w:link w:val="EndNoteBibliographyTitleChar"/>
    <w:rsid w:val="00504209"/>
    <w:pPr>
      <w:jc w:val="center"/>
    </w:pPr>
    <w:rPr>
      <w:rFonts w:ascii="Calibri" w:hAnsi="Calibri" w:cs="Calibri"/>
      <w:noProof/>
      <w:sz w:val="24"/>
      <w:lang w:val="en-GB"/>
    </w:rPr>
  </w:style>
  <w:style w:type="character" w:customStyle="1" w:styleId="EndNoteBibliographyTitleChar">
    <w:name w:val="EndNote Bibliography Title Char"/>
    <w:basedOn w:val="DefaultParagraphFont"/>
    <w:link w:val="EndNoteBibliographyTitle"/>
    <w:rsid w:val="00504209"/>
    <w:rPr>
      <w:rFonts w:ascii="Calibri" w:hAnsi="Calibri" w:cs="Calibri"/>
      <w:noProof/>
      <w:sz w:val="24"/>
      <w:lang w:val="en-GB"/>
    </w:rPr>
  </w:style>
  <w:style w:type="paragraph" w:customStyle="1" w:styleId="EndNoteBibliography">
    <w:name w:val="EndNote Bibliography"/>
    <w:basedOn w:val="Normal"/>
    <w:link w:val="EndNoteBibliographyChar"/>
    <w:rsid w:val="00504209"/>
    <w:pPr>
      <w:spacing w:line="240" w:lineRule="auto"/>
    </w:pPr>
    <w:rPr>
      <w:rFonts w:ascii="Calibri" w:hAnsi="Calibri" w:cs="Calibri"/>
      <w:noProof/>
      <w:sz w:val="24"/>
      <w:lang w:val="en-GB"/>
    </w:rPr>
  </w:style>
  <w:style w:type="character" w:customStyle="1" w:styleId="EndNoteBibliographyChar">
    <w:name w:val="EndNote Bibliography Char"/>
    <w:basedOn w:val="DefaultParagraphFont"/>
    <w:link w:val="EndNoteBibliography"/>
    <w:rsid w:val="00504209"/>
    <w:rPr>
      <w:rFonts w:ascii="Calibri" w:hAnsi="Calibri" w:cs="Calibri"/>
      <w:noProof/>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87176">
      <w:bodyDiv w:val="1"/>
      <w:marLeft w:val="0"/>
      <w:marRight w:val="0"/>
      <w:marTop w:val="0"/>
      <w:marBottom w:val="0"/>
      <w:divBdr>
        <w:top w:val="none" w:sz="0" w:space="0" w:color="auto"/>
        <w:left w:val="none" w:sz="0" w:space="0" w:color="auto"/>
        <w:bottom w:val="none" w:sz="0" w:space="0" w:color="auto"/>
        <w:right w:val="none" w:sz="0" w:space="0" w:color="auto"/>
      </w:divBdr>
    </w:div>
    <w:div w:id="602885423">
      <w:bodyDiv w:val="1"/>
      <w:marLeft w:val="0"/>
      <w:marRight w:val="0"/>
      <w:marTop w:val="0"/>
      <w:marBottom w:val="0"/>
      <w:divBdr>
        <w:top w:val="none" w:sz="0" w:space="0" w:color="auto"/>
        <w:left w:val="none" w:sz="0" w:space="0" w:color="auto"/>
        <w:bottom w:val="none" w:sz="0" w:space="0" w:color="auto"/>
        <w:right w:val="none" w:sz="0" w:space="0" w:color="auto"/>
      </w:divBdr>
    </w:div>
    <w:div w:id="729427418">
      <w:bodyDiv w:val="1"/>
      <w:marLeft w:val="0"/>
      <w:marRight w:val="0"/>
      <w:marTop w:val="0"/>
      <w:marBottom w:val="0"/>
      <w:divBdr>
        <w:top w:val="none" w:sz="0" w:space="0" w:color="auto"/>
        <w:left w:val="none" w:sz="0" w:space="0" w:color="auto"/>
        <w:bottom w:val="none" w:sz="0" w:space="0" w:color="auto"/>
        <w:right w:val="none" w:sz="0" w:space="0" w:color="auto"/>
      </w:divBdr>
    </w:div>
    <w:div w:id="1132021815">
      <w:bodyDiv w:val="1"/>
      <w:marLeft w:val="0"/>
      <w:marRight w:val="0"/>
      <w:marTop w:val="0"/>
      <w:marBottom w:val="0"/>
      <w:divBdr>
        <w:top w:val="none" w:sz="0" w:space="0" w:color="auto"/>
        <w:left w:val="none" w:sz="0" w:space="0" w:color="auto"/>
        <w:bottom w:val="none" w:sz="0" w:space="0" w:color="auto"/>
        <w:right w:val="none" w:sz="0" w:space="0" w:color="auto"/>
      </w:divBdr>
    </w:div>
    <w:div w:id="20620922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9" Type="http://schemas.microsoft.com/office/2018/08/relationships/commentsExtensible" Target="commentsExtensible.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4FECB-1D6E-B841-8112-F07D805A0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23</Pages>
  <Words>13598</Words>
  <Characters>77515</Characters>
  <Application>Microsoft Office Word</Application>
  <DocSecurity>0</DocSecurity>
  <Lines>645</Lines>
  <Paragraphs>181</Paragraphs>
  <ScaleCrop>false</ScaleCrop>
  <HeadingPairs>
    <vt:vector size="2" baseType="variant">
      <vt:variant>
        <vt:lpstr>Title</vt:lpstr>
      </vt:variant>
      <vt:variant>
        <vt:i4>1</vt:i4>
      </vt:variant>
    </vt:vector>
  </HeadingPairs>
  <TitlesOfParts>
    <vt:vector size="1" baseType="lpstr">
      <vt:lpstr/>
    </vt:vector>
  </TitlesOfParts>
  <Company>Department of Zoology, University of Oxford</Company>
  <LinksUpToDate>false</LinksUpToDate>
  <CharactersWithSpaces>90932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 North</dc:creator>
  <cp:lastModifiedBy>Lambert, Benjamin C</cp:lastModifiedBy>
  <cp:revision>3</cp:revision>
  <cp:lastPrinted>2022-05-30T21:14:00Z</cp:lastPrinted>
  <dcterms:created xsi:type="dcterms:W3CDTF">2022-05-31T17:46:00Z</dcterms:created>
  <dcterms:modified xsi:type="dcterms:W3CDTF">2022-05-31T17:48:00Z</dcterms:modified>
</cp:coreProperties>
</file>