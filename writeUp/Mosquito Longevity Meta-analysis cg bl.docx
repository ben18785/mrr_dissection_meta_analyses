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3F53" w:rsidRDefault="00D47927">
      <w:pPr>
        <w:spacing w:before="240"/>
        <w:ind w:right="-20"/>
        <w:rPr>
          <w:rFonts w:ascii="Calibri" w:eastAsia="Calibri" w:hAnsi="Calibri" w:cs="Calibri"/>
          <w:b/>
          <w:sz w:val="34"/>
          <w:szCs w:val="34"/>
        </w:rPr>
      </w:pPr>
      <w:r>
        <w:rPr>
          <w:rFonts w:ascii="Calibri" w:eastAsia="Calibri" w:hAnsi="Calibri" w:cs="Calibri"/>
          <w:b/>
          <w:sz w:val="34"/>
          <w:szCs w:val="34"/>
        </w:rPr>
        <w:t xml:space="preserve">A </w:t>
      </w:r>
      <w:commentRangeStart w:id="0"/>
      <w:commentRangeStart w:id="1"/>
      <w:r>
        <w:rPr>
          <w:rFonts w:ascii="Calibri" w:eastAsia="Calibri" w:hAnsi="Calibri" w:cs="Calibri"/>
          <w:b/>
          <w:sz w:val="34"/>
          <w:szCs w:val="34"/>
        </w:rPr>
        <w:t xml:space="preserve">Meta-analysis </w:t>
      </w:r>
      <w:commentRangeEnd w:id="0"/>
      <w:r w:rsidR="00A94D9D">
        <w:rPr>
          <w:rStyle w:val="CommentReference"/>
        </w:rPr>
        <w:commentReference w:id="0"/>
      </w:r>
      <w:commentRangeEnd w:id="1"/>
      <w:r w:rsidR="00182A60">
        <w:rPr>
          <w:rStyle w:val="CommentReference"/>
        </w:rPr>
        <w:commentReference w:id="1"/>
      </w:r>
      <w:r>
        <w:rPr>
          <w:rFonts w:ascii="Calibri" w:eastAsia="Calibri" w:hAnsi="Calibri" w:cs="Calibri"/>
          <w:b/>
          <w:sz w:val="34"/>
          <w:szCs w:val="34"/>
        </w:rPr>
        <w:t>of Longevity Estimates of Mosquito Vectors of Disease</w:t>
      </w:r>
    </w:p>
    <w:p w14:paraId="00000002" w14:textId="77777777" w:rsidR="00E03F53" w:rsidRDefault="00D47927">
      <w:pPr>
        <w:spacing w:before="240" w:after="140"/>
        <w:ind w:right="-20"/>
        <w:rPr>
          <w:rFonts w:ascii="Calibri" w:eastAsia="Calibri" w:hAnsi="Calibri" w:cs="Calibri"/>
          <w:sz w:val="36"/>
          <w:szCs w:val="36"/>
          <w:vertAlign w:val="superscript"/>
        </w:rPr>
      </w:pPr>
      <w:r>
        <w:rPr>
          <w:rFonts w:ascii="Calibri" w:eastAsia="Calibri" w:hAnsi="Calibri" w:cs="Calibri"/>
          <w:sz w:val="24"/>
          <w:szCs w:val="24"/>
        </w:rPr>
        <w:t>Ben Lambert</w:t>
      </w:r>
      <w:r>
        <w:rPr>
          <w:rFonts w:ascii="Calibri" w:eastAsia="Calibri" w:hAnsi="Calibri" w:cs="Calibri"/>
          <w:sz w:val="36"/>
          <w:szCs w:val="36"/>
          <w:vertAlign w:val="superscript"/>
        </w:rPr>
        <w:t>1,2</w:t>
      </w:r>
      <w:r>
        <w:rPr>
          <w:rFonts w:ascii="Calibri" w:eastAsia="Calibri" w:hAnsi="Calibri" w:cs="Calibri"/>
          <w:sz w:val="24"/>
          <w:szCs w:val="24"/>
        </w:rPr>
        <w:t>, Ace North</w:t>
      </w:r>
      <w:r>
        <w:rPr>
          <w:rFonts w:ascii="Calibri" w:eastAsia="Calibri" w:hAnsi="Calibri" w:cs="Calibri"/>
          <w:sz w:val="36"/>
          <w:szCs w:val="36"/>
          <w:vertAlign w:val="superscript"/>
        </w:rPr>
        <w:t>1</w:t>
      </w:r>
      <w:r>
        <w:rPr>
          <w:rFonts w:ascii="Calibri" w:eastAsia="Calibri" w:hAnsi="Calibri" w:cs="Calibri"/>
          <w:sz w:val="24"/>
          <w:szCs w:val="24"/>
        </w:rPr>
        <w:t xml:space="preserve"> &amp; H. Charles J. Godfray</w:t>
      </w:r>
      <w:r>
        <w:rPr>
          <w:rFonts w:ascii="Calibri" w:eastAsia="Calibri" w:hAnsi="Calibri" w:cs="Calibri"/>
          <w:sz w:val="36"/>
          <w:szCs w:val="36"/>
          <w:vertAlign w:val="superscript"/>
        </w:rPr>
        <w:t>1</w:t>
      </w:r>
    </w:p>
    <w:p w14:paraId="00000003"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36"/>
          <w:szCs w:val="36"/>
          <w:vertAlign w:val="superscript"/>
        </w:rPr>
        <w:t>1</w:t>
      </w:r>
      <w:r>
        <w:rPr>
          <w:rFonts w:ascii="Calibri" w:eastAsia="Calibri" w:hAnsi="Calibri" w:cs="Calibri"/>
          <w:sz w:val="24"/>
          <w:szCs w:val="24"/>
        </w:rPr>
        <w:t xml:space="preserve"> Department of Zoology, University of Oxford, South Parks Road, Oxford OX1 3PS, United Kingdom</w:t>
      </w:r>
    </w:p>
    <w:p w14:paraId="00000004"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Corresponding author: ben.c.lambert@gmail.com</w:t>
      </w:r>
    </w:p>
    <w:p w14:paraId="00000005" w14:textId="77777777" w:rsidR="00E03F53" w:rsidRDefault="00D47927">
      <w:pPr>
        <w:spacing w:before="240" w:after="140"/>
        <w:ind w:right="-20"/>
        <w:rPr>
          <w:rFonts w:ascii="Calibri" w:eastAsia="Calibri" w:hAnsi="Calibri" w:cs="Calibri"/>
          <w:sz w:val="24"/>
          <w:szCs w:val="24"/>
        </w:rPr>
      </w:pPr>
      <w:r>
        <w:rPr>
          <w:rFonts w:ascii="Calibri" w:eastAsia="Calibri" w:hAnsi="Calibri" w:cs="Calibri"/>
          <w:sz w:val="24"/>
          <w:szCs w:val="24"/>
        </w:rPr>
        <w:t>Phone: 01865 271176</w:t>
      </w:r>
    </w:p>
    <w:p w14:paraId="00000006" w14:textId="72295AFC" w:rsidR="00E03F53" w:rsidRDefault="00D47927">
      <w:pPr>
        <w:spacing w:before="240" w:after="140"/>
        <w:ind w:right="-20"/>
        <w:rPr>
          <w:rFonts w:ascii="Calibri" w:eastAsia="Calibri" w:hAnsi="Calibri" w:cs="Calibri"/>
          <w:sz w:val="24"/>
          <w:szCs w:val="24"/>
        </w:rPr>
      </w:pPr>
      <w:r>
        <w:rPr>
          <w:rFonts w:ascii="Calibri" w:eastAsia="Calibri" w:hAnsi="Calibri" w:cs="Calibri"/>
          <w:sz w:val="36"/>
          <w:szCs w:val="36"/>
          <w:vertAlign w:val="superscript"/>
        </w:rPr>
        <w:t>2</w:t>
      </w:r>
      <w:r>
        <w:rPr>
          <w:rFonts w:ascii="Calibri" w:eastAsia="Calibri" w:hAnsi="Calibri" w:cs="Calibri"/>
          <w:sz w:val="24"/>
          <w:szCs w:val="24"/>
        </w:rPr>
        <w:t xml:space="preserve"> Present address: </w:t>
      </w:r>
      <w:del w:id="2" w:author="Ben Lambert" w:date="2021-07-31T10:41:00Z">
        <w:r w:rsidDel="00610A4A">
          <w:rPr>
            <w:rFonts w:ascii="Calibri" w:eastAsia="Calibri" w:hAnsi="Calibri" w:cs="Calibri"/>
            <w:sz w:val="24"/>
            <w:szCs w:val="24"/>
          </w:rPr>
          <w:delText>MRC Centre for Global Infectious Disease Analysis, School of Public Health, Imperial College London, London W2 1PG, UK</w:delText>
        </w:r>
      </w:del>
      <w:ins w:id="3" w:author="Ben Lambert" w:date="2021-07-31T10:41:00Z">
        <w:r w:rsidR="00610A4A">
          <w:rPr>
            <w:rFonts w:ascii="Calibri" w:eastAsia="Calibri" w:hAnsi="Calibri" w:cs="Calibri"/>
            <w:sz w:val="24"/>
            <w:szCs w:val="24"/>
          </w:rPr>
          <w:t>Department of Comp</w:t>
        </w:r>
      </w:ins>
      <w:ins w:id="4" w:author="Ben Lambert" w:date="2021-07-31T10:42:00Z">
        <w:r w:rsidR="00610A4A">
          <w:rPr>
            <w:rFonts w:ascii="Calibri" w:eastAsia="Calibri" w:hAnsi="Calibri" w:cs="Calibri"/>
            <w:sz w:val="24"/>
            <w:szCs w:val="24"/>
          </w:rPr>
          <w:t>uter Science, University of Oxford, South Parks Road, Oxford, OX1 3QD</w:t>
        </w:r>
      </w:ins>
      <w:r>
        <w:rPr>
          <w:rFonts w:ascii="Calibri" w:eastAsia="Calibri" w:hAnsi="Calibri" w:cs="Calibri"/>
          <w:sz w:val="24"/>
          <w:szCs w:val="24"/>
        </w:rPr>
        <w:t>.</w:t>
      </w:r>
    </w:p>
    <w:p w14:paraId="00000007" w14:textId="77777777" w:rsidR="00E03F53" w:rsidRDefault="00E03F53">
      <w:pPr>
        <w:spacing w:before="240"/>
        <w:ind w:right="-20"/>
        <w:rPr>
          <w:rFonts w:ascii="Calibri" w:eastAsia="Calibri" w:hAnsi="Calibri" w:cs="Calibri"/>
          <w:color w:val="00000A"/>
          <w:sz w:val="28"/>
          <w:szCs w:val="28"/>
        </w:rPr>
      </w:pPr>
    </w:p>
    <w:p w14:paraId="00000008"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Abstract</w:t>
      </w:r>
    </w:p>
    <w:p w14:paraId="0000000A" w14:textId="7946B87E"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Mosquitoes are responsible for more human deaths than any other</w:t>
      </w:r>
      <w:r w:rsidR="00182A60">
        <w:rPr>
          <w:rFonts w:ascii="Calibri" w:eastAsia="Calibri" w:hAnsi="Calibri" w:cs="Calibri"/>
          <w:sz w:val="24"/>
          <w:szCs w:val="24"/>
        </w:rPr>
        <w:t xml:space="preserve"> animal</w:t>
      </w:r>
      <w:r>
        <w:rPr>
          <w:rFonts w:ascii="Calibri" w:eastAsia="Calibri" w:hAnsi="Calibri" w:cs="Calibri"/>
          <w:sz w:val="24"/>
          <w:szCs w:val="24"/>
        </w:rPr>
        <w:t xml:space="preserve">, yet we still know relatively little about their ecology. Mosquito lifespan is a key determinant of </w:t>
      </w:r>
      <w:r w:rsidR="001F4765">
        <w:rPr>
          <w:rFonts w:ascii="Calibri" w:eastAsia="Calibri" w:hAnsi="Calibri" w:cs="Calibri"/>
          <w:sz w:val="24"/>
          <w:szCs w:val="24"/>
        </w:rPr>
        <w:t xml:space="preserve">the force of </w:t>
      </w:r>
      <w:r>
        <w:rPr>
          <w:rFonts w:ascii="Calibri" w:eastAsia="Calibri" w:hAnsi="Calibri" w:cs="Calibri"/>
          <w:sz w:val="24"/>
          <w:szCs w:val="24"/>
        </w:rPr>
        <w:t xml:space="preserve">transmission for the diseases they vector, but the field experiments </w:t>
      </w:r>
      <w:r w:rsidR="001F4765">
        <w:rPr>
          <w:rFonts w:ascii="Calibri" w:eastAsia="Calibri" w:hAnsi="Calibri" w:cs="Calibri"/>
          <w:sz w:val="24"/>
          <w:szCs w:val="24"/>
        </w:rPr>
        <w:t xml:space="preserve">and dissection methods </w:t>
      </w:r>
      <w:r>
        <w:rPr>
          <w:rFonts w:ascii="Calibri" w:eastAsia="Calibri" w:hAnsi="Calibri" w:cs="Calibri"/>
          <w:sz w:val="24"/>
          <w:szCs w:val="24"/>
        </w:rPr>
        <w:t>used to determine this quantity produce estimates with high uncertainty. In this paper, we use Bayesian hierarchical models to analyse a previously</w:t>
      </w:r>
      <w:r w:rsidR="00182A60">
        <w:rPr>
          <w:rFonts w:ascii="Calibri" w:eastAsia="Calibri" w:hAnsi="Calibri" w:cs="Calibri"/>
          <w:sz w:val="24"/>
          <w:szCs w:val="24"/>
        </w:rPr>
        <w:t xml:space="preserve"> </w:t>
      </w:r>
      <w:r>
        <w:rPr>
          <w:rFonts w:ascii="Calibri" w:eastAsia="Calibri" w:hAnsi="Calibri" w:cs="Calibri"/>
          <w:sz w:val="24"/>
          <w:szCs w:val="24"/>
        </w:rPr>
        <w:t>published database of 232 mark-release-recapture (MRR) experiments and two databases of different types of mosquito dissection experiments</w:t>
      </w:r>
      <w:r w:rsidR="001F4765">
        <w:rPr>
          <w:rFonts w:ascii="Calibri" w:eastAsia="Calibri" w:hAnsi="Calibri" w:cs="Calibri"/>
          <w:sz w:val="24"/>
          <w:szCs w:val="24"/>
        </w:rPr>
        <w:t>.  O</w:t>
      </w:r>
      <w:r>
        <w:rPr>
          <w:rFonts w:ascii="Calibri" w:eastAsia="Calibri" w:hAnsi="Calibri" w:cs="Calibri"/>
          <w:sz w:val="24"/>
          <w:szCs w:val="24"/>
        </w:rPr>
        <w:t>ne</w:t>
      </w:r>
      <w:r w:rsidR="001F4765">
        <w:rPr>
          <w:rFonts w:ascii="Calibri" w:eastAsia="Calibri" w:hAnsi="Calibri" w:cs="Calibri"/>
          <w:sz w:val="24"/>
          <w:szCs w:val="24"/>
        </w:rPr>
        <w:t>,</w:t>
      </w:r>
      <w:r>
        <w:rPr>
          <w:rFonts w:ascii="Calibri" w:eastAsia="Calibri" w:hAnsi="Calibri" w:cs="Calibri"/>
          <w:sz w:val="24"/>
          <w:szCs w:val="24"/>
        </w:rPr>
        <w:t xml:space="preserve"> compiled by us, </w:t>
      </w:r>
      <w:r w:rsidR="001F4765">
        <w:rPr>
          <w:rFonts w:ascii="Calibri" w:eastAsia="Calibri" w:hAnsi="Calibri" w:cs="Calibri"/>
          <w:sz w:val="24"/>
          <w:szCs w:val="24"/>
        </w:rPr>
        <w:t xml:space="preserve">consisted </w:t>
      </w:r>
      <w:r>
        <w:rPr>
          <w:rFonts w:ascii="Calibri" w:eastAsia="Calibri" w:hAnsi="Calibri" w:cs="Calibri"/>
          <w:sz w:val="24"/>
          <w:szCs w:val="24"/>
        </w:rPr>
        <w:t xml:space="preserve">of 131 detailed </w:t>
      </w:r>
      <w:r w:rsidR="001F4765">
        <w:rPr>
          <w:rFonts w:ascii="Calibri" w:eastAsia="Calibri" w:hAnsi="Calibri" w:cs="Calibri"/>
          <w:sz w:val="24"/>
          <w:szCs w:val="24"/>
        </w:rPr>
        <w:t>estimates of the number of egg-laying (gonotrophic) cycles, the other</w:t>
      </w:r>
      <w:ins w:id="5" w:author="Ben Lambert" w:date="2021-07-31T10:25:00Z">
        <w:r w:rsidR="00182A60">
          <w:rPr>
            <w:rFonts w:ascii="Calibri" w:eastAsia="Calibri" w:hAnsi="Calibri" w:cs="Calibri"/>
            <w:sz w:val="24"/>
            <w:szCs w:val="24"/>
          </w:rPr>
          <w:t>,</w:t>
        </w:r>
      </w:ins>
      <w:r>
        <w:rPr>
          <w:rFonts w:ascii="Calibri" w:eastAsia="Calibri" w:hAnsi="Calibri" w:cs="Calibri"/>
          <w:sz w:val="24"/>
          <w:szCs w:val="24"/>
        </w:rPr>
        <w:t xml:space="preserve"> </w:t>
      </w:r>
      <w:r w:rsidR="001F4765">
        <w:rPr>
          <w:rFonts w:ascii="Calibri" w:eastAsia="Calibri" w:hAnsi="Calibri" w:cs="Calibri"/>
          <w:sz w:val="24"/>
          <w:szCs w:val="24"/>
        </w:rPr>
        <w:t>a</w:t>
      </w:r>
      <w:r>
        <w:rPr>
          <w:rFonts w:ascii="Calibri" w:eastAsia="Calibri" w:hAnsi="Calibri" w:cs="Calibri"/>
          <w:sz w:val="24"/>
          <w:szCs w:val="24"/>
        </w:rPr>
        <w:t xml:space="preserve"> recently published dataset of 1490 studies </w:t>
      </w:r>
      <w:r w:rsidR="001F4765">
        <w:rPr>
          <w:rFonts w:ascii="Calibri" w:eastAsia="Calibri" w:hAnsi="Calibri" w:cs="Calibri"/>
          <w:sz w:val="24"/>
          <w:szCs w:val="24"/>
        </w:rPr>
        <w:t xml:space="preserve">of parity (whether a mosquito has laid eggs or not) in </w:t>
      </w:r>
      <w:r>
        <w:rPr>
          <w:rFonts w:ascii="Calibri" w:eastAsia="Calibri" w:hAnsi="Calibri" w:cs="Calibri"/>
          <w:sz w:val="24"/>
          <w:szCs w:val="24"/>
        </w:rPr>
        <w:t xml:space="preserve">anopheline malaria vectors. </w:t>
      </w:r>
      <w:r w:rsidR="00FA0BCF">
        <w:rPr>
          <w:rFonts w:ascii="Calibri" w:eastAsia="Calibri" w:hAnsi="Calibri" w:cs="Calibri"/>
          <w:sz w:val="24"/>
          <w:szCs w:val="24"/>
        </w:rPr>
        <w:t xml:space="preserve">We analysed or reanalysed all studies with the same methodology and used Bayesian hierarchical statistics to obtain estimate at the species and genus level. </w:t>
      </w:r>
      <w:r>
        <w:rPr>
          <w:rFonts w:ascii="Calibri" w:eastAsia="Calibri" w:hAnsi="Calibri" w:cs="Calibri"/>
          <w:sz w:val="24"/>
          <w:szCs w:val="24"/>
        </w:rPr>
        <w:t xml:space="preserve"> </w:t>
      </w:r>
      <w:r w:rsidR="00FA0BCF">
        <w:rPr>
          <w:rFonts w:ascii="Calibri" w:eastAsia="Calibri" w:hAnsi="Calibri" w:cs="Calibri"/>
          <w:sz w:val="24"/>
          <w:szCs w:val="24"/>
        </w:rPr>
        <w:t>F</w:t>
      </w:r>
      <w:r>
        <w:rPr>
          <w:rFonts w:ascii="Calibri" w:eastAsia="Calibri" w:hAnsi="Calibri" w:cs="Calibri"/>
          <w:sz w:val="24"/>
          <w:szCs w:val="24"/>
        </w:rPr>
        <w:t xml:space="preserve">or the major African malaria vector </w:t>
      </w:r>
      <w:r>
        <w:rPr>
          <w:rFonts w:ascii="Calibri" w:eastAsia="Calibri" w:hAnsi="Calibri" w:cs="Calibri"/>
          <w:i/>
          <w:sz w:val="24"/>
          <w:szCs w:val="24"/>
        </w:rPr>
        <w:t>Anopheles gambiae s.l.</w:t>
      </w:r>
      <w:r>
        <w:rPr>
          <w:rFonts w:ascii="Calibri" w:eastAsia="Calibri" w:hAnsi="Calibri" w:cs="Calibri"/>
          <w:sz w:val="24"/>
          <w:szCs w:val="24"/>
        </w:rPr>
        <w:t xml:space="preserve">, we estimate lifespans ranging from 4.4 days (from MRR analysis) to 10.3 days (from parity analysis). For the predominantly East-African vector </w:t>
      </w:r>
      <w:r>
        <w:rPr>
          <w:rFonts w:ascii="Calibri" w:eastAsia="Calibri" w:hAnsi="Calibri" w:cs="Calibri"/>
          <w:i/>
          <w:sz w:val="24"/>
          <w:szCs w:val="24"/>
        </w:rPr>
        <w:t>An. funestus s.l</w:t>
      </w:r>
      <w:r>
        <w:rPr>
          <w:rFonts w:ascii="Calibri" w:eastAsia="Calibri" w:hAnsi="Calibri" w:cs="Calibri"/>
          <w:sz w:val="24"/>
          <w:szCs w:val="24"/>
        </w:rPr>
        <w:t xml:space="preserve">., our lifespan estimates range from 4.2 days (MRR) to 7.1 days (dichotomous parity analysis). We estimate lifespans ranging from 4.7 days (physiological age analysis) to 6.2 days (MRR) for </w:t>
      </w:r>
      <w:r>
        <w:rPr>
          <w:rFonts w:ascii="Calibri" w:eastAsia="Calibri" w:hAnsi="Calibri" w:cs="Calibri"/>
          <w:i/>
          <w:sz w:val="24"/>
          <w:szCs w:val="24"/>
        </w:rPr>
        <w:t>Aedes aegypti</w:t>
      </w:r>
      <w:r>
        <w:rPr>
          <w:rFonts w:ascii="Calibri" w:eastAsia="Calibri" w:hAnsi="Calibri" w:cs="Calibri"/>
          <w:sz w:val="24"/>
          <w:szCs w:val="24"/>
        </w:rPr>
        <w:t xml:space="preserve">, and a lifespan of 11.6 days for </w:t>
      </w:r>
      <w:r>
        <w:rPr>
          <w:rFonts w:ascii="Calibri" w:eastAsia="Calibri" w:hAnsi="Calibri" w:cs="Calibri"/>
          <w:i/>
          <w:sz w:val="24"/>
          <w:szCs w:val="24"/>
        </w:rPr>
        <w:t>Ae. Albopictus</w:t>
      </w:r>
      <w:r>
        <w:rPr>
          <w:rFonts w:ascii="Calibri" w:eastAsia="Calibri" w:hAnsi="Calibri" w:cs="Calibri"/>
          <w:sz w:val="24"/>
          <w:szCs w:val="24"/>
        </w:rPr>
        <w:t xml:space="preserve"> (only present in MRR data) – the predominant vectors of key arboviruses. Additionally, we estimate that female mosquitoes outlive males by 1.2 days on average (mean estimate; 25%-75% CI: 0.3-1.6 days). By fitting a range of survival </w:t>
      </w:r>
      <w:r>
        <w:rPr>
          <w:rFonts w:ascii="Calibri" w:eastAsia="Calibri" w:hAnsi="Calibri" w:cs="Calibri"/>
          <w:sz w:val="24"/>
          <w:szCs w:val="24"/>
        </w:rPr>
        <w:lastRenderedPageBreak/>
        <w:t xml:space="preserve">models to the data, we </w:t>
      </w:r>
      <w:r w:rsidR="00FA0BCF">
        <w:rPr>
          <w:rFonts w:ascii="Calibri" w:eastAsia="Calibri" w:hAnsi="Calibri" w:cs="Calibri"/>
          <w:sz w:val="24"/>
          <w:szCs w:val="24"/>
        </w:rPr>
        <w:t xml:space="preserve">found </w:t>
      </w:r>
      <w:r>
        <w:rPr>
          <w:rFonts w:ascii="Calibri" w:eastAsia="Calibri" w:hAnsi="Calibri" w:cs="Calibri"/>
          <w:sz w:val="24"/>
          <w:szCs w:val="24"/>
        </w:rPr>
        <w:t xml:space="preserve">relatively </w:t>
      </w:r>
      <w:r w:rsidR="00FA0BCF">
        <w:rPr>
          <w:rFonts w:ascii="Calibri" w:eastAsia="Calibri" w:hAnsi="Calibri" w:cs="Calibri"/>
          <w:sz w:val="24"/>
          <w:szCs w:val="24"/>
        </w:rPr>
        <w:t>little evidence for senescence in the field</w:t>
      </w:r>
      <w:r>
        <w:rPr>
          <w:rFonts w:ascii="Calibri" w:eastAsia="Calibri" w:hAnsi="Calibri" w:cs="Calibri"/>
          <w:sz w:val="24"/>
          <w:szCs w:val="24"/>
        </w:rPr>
        <w:t>. Our analys</w:t>
      </w:r>
      <w:r w:rsidR="00FA0BCF">
        <w:rPr>
          <w:rFonts w:ascii="Calibri" w:eastAsia="Calibri" w:hAnsi="Calibri" w:cs="Calibri"/>
          <w:sz w:val="24"/>
          <w:szCs w:val="24"/>
        </w:rPr>
        <w:t>e</w:t>
      </w:r>
      <w:r>
        <w:rPr>
          <w:rFonts w:ascii="Calibri" w:eastAsia="Calibri" w:hAnsi="Calibri" w:cs="Calibri"/>
          <w:sz w:val="24"/>
          <w:szCs w:val="24"/>
        </w:rPr>
        <w:t>s</w:t>
      </w:r>
      <w:r w:rsidR="00FA0BCF">
        <w:rPr>
          <w:rFonts w:ascii="Calibri" w:eastAsia="Calibri" w:hAnsi="Calibri" w:cs="Calibri"/>
          <w:sz w:val="24"/>
          <w:szCs w:val="24"/>
        </w:rPr>
        <w:t>, supplemented by power analyses, indicate the comparatively weak evidence for mosquito lifespans in the field</w:t>
      </w:r>
      <w:r>
        <w:rPr>
          <w:rFonts w:ascii="Calibri" w:eastAsia="Calibri" w:hAnsi="Calibri" w:cs="Calibri"/>
          <w:sz w:val="24"/>
          <w:szCs w:val="24"/>
        </w:rPr>
        <w:t>.</w:t>
      </w:r>
      <w:r w:rsidR="00FA0BCF">
        <w:rPr>
          <w:rFonts w:ascii="Calibri" w:eastAsia="Calibri" w:hAnsi="Calibri" w:cs="Calibri"/>
          <w:sz w:val="24"/>
          <w:szCs w:val="24"/>
        </w:rPr>
        <w:t xml:space="preserve">  We conclude further progress will require larger and longer experiments or the development </w:t>
      </w:r>
      <w:commentRangeStart w:id="6"/>
      <w:r w:rsidR="00FA0BCF">
        <w:rPr>
          <w:rFonts w:ascii="Calibri" w:eastAsia="Calibri" w:hAnsi="Calibri" w:cs="Calibri"/>
          <w:sz w:val="24"/>
          <w:szCs w:val="24"/>
        </w:rPr>
        <w:t xml:space="preserve">of novel new methodologies. </w:t>
      </w:r>
      <w:commentRangeEnd w:id="6"/>
      <w:r w:rsidR="00FA0BCF">
        <w:rPr>
          <w:rStyle w:val="CommentReference"/>
        </w:rPr>
        <w:commentReference w:id="6"/>
      </w:r>
    </w:p>
    <w:p w14:paraId="0000000B"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summary</w:t>
      </w:r>
    </w:p>
    <w:p w14:paraId="0000000C" w14:textId="4CC770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Mosquitoes transmit some of the most important diseases aﬄicting humans, with malaria alone killing between </w:t>
      </w:r>
      <w:commentRangeStart w:id="7"/>
      <w:ins w:id="8" w:author="Ben Lambert" w:date="2021-07-31T10:38:00Z">
        <w:r w:rsidR="00531591">
          <w:rPr>
            <w:rFonts w:ascii="Calibri" w:eastAsia="Calibri" w:hAnsi="Calibri" w:cs="Calibri"/>
            <w:sz w:val="24"/>
            <w:szCs w:val="24"/>
          </w:rPr>
          <w:t xml:space="preserve">390,000 and 46,000 </w:t>
        </w:r>
      </w:ins>
      <w:commentRangeStart w:id="9"/>
      <w:del w:id="10" w:author="Ben Lambert" w:date="2021-07-31T10:38:00Z">
        <w:r w:rsidDel="00531591">
          <w:rPr>
            <w:rFonts w:ascii="Calibri" w:eastAsia="Calibri" w:hAnsi="Calibri" w:cs="Calibri"/>
            <w:sz w:val="24"/>
            <w:szCs w:val="24"/>
          </w:rPr>
          <w:delText xml:space="preserve">0.4-1.2 </w:delText>
        </w:r>
        <w:commentRangeEnd w:id="9"/>
        <w:r w:rsidR="001F4765" w:rsidDel="00531591">
          <w:rPr>
            <w:rStyle w:val="CommentReference"/>
          </w:rPr>
          <w:commentReference w:id="9"/>
        </w:r>
        <w:r w:rsidDel="00531591">
          <w:rPr>
            <w:rFonts w:ascii="Calibri" w:eastAsia="Calibri" w:hAnsi="Calibri" w:cs="Calibri"/>
            <w:sz w:val="24"/>
            <w:szCs w:val="24"/>
          </w:rPr>
          <w:delText xml:space="preserve">million </w:delText>
        </w:r>
      </w:del>
      <w:r>
        <w:rPr>
          <w:rFonts w:ascii="Calibri" w:eastAsia="Calibri" w:hAnsi="Calibri" w:cs="Calibri"/>
          <w:sz w:val="24"/>
          <w:szCs w:val="24"/>
        </w:rPr>
        <w:t>people annually</w:t>
      </w:r>
      <w:ins w:id="11" w:author="Ben Lambert" w:date="2021-07-31T10:37:00Z">
        <w:r w:rsidR="00182A60">
          <w:rPr>
            <w:rFonts w:ascii="Calibri" w:eastAsia="Calibri" w:hAnsi="Calibri" w:cs="Calibri"/>
            <w:sz w:val="24"/>
            <w:szCs w:val="24"/>
          </w:rPr>
          <w:t xml:space="preserve"> in 2019</w:t>
        </w:r>
      </w:ins>
      <w:commentRangeEnd w:id="7"/>
      <w:ins w:id="12" w:author="Ben Lambert" w:date="2021-07-31T10:39:00Z">
        <w:r w:rsidR="00531591">
          <w:rPr>
            <w:rStyle w:val="CommentReference"/>
          </w:rPr>
          <w:commentReference w:id="7"/>
        </w:r>
      </w:ins>
      <w:r>
        <w:rPr>
          <w:rFonts w:ascii="Calibri" w:eastAsia="Calibri" w:hAnsi="Calibri" w:cs="Calibri"/>
          <w:sz w:val="24"/>
          <w:szCs w:val="24"/>
        </w:rPr>
        <w:t xml:space="preserve">, chiefly children in low-income countries. The </w:t>
      </w:r>
      <w:r w:rsidR="00A94D9D">
        <w:rPr>
          <w:rFonts w:ascii="Calibri" w:eastAsia="Calibri" w:hAnsi="Calibri" w:cs="Calibri"/>
          <w:sz w:val="24"/>
          <w:szCs w:val="24"/>
        </w:rPr>
        <w:t xml:space="preserve">force of </w:t>
      </w:r>
      <w:r>
        <w:rPr>
          <w:rFonts w:ascii="Calibri" w:eastAsia="Calibri" w:hAnsi="Calibri" w:cs="Calibri"/>
          <w:sz w:val="24"/>
          <w:szCs w:val="24"/>
        </w:rPr>
        <w:t xml:space="preserve">transmission strength of these diseases depends critically on the duration of mosquito lifespans, and some of the most successful disease control interventions, including insecticide-treated bednets, </w:t>
      </w:r>
      <w:r w:rsidR="00A94D9D">
        <w:rPr>
          <w:rFonts w:ascii="Calibri" w:eastAsia="Calibri" w:hAnsi="Calibri" w:cs="Calibri"/>
          <w:sz w:val="24"/>
          <w:szCs w:val="24"/>
        </w:rPr>
        <w:t>work because they reduce</w:t>
      </w:r>
      <w:r>
        <w:rPr>
          <w:rFonts w:ascii="Calibri" w:eastAsia="Calibri" w:hAnsi="Calibri" w:cs="Calibri"/>
          <w:sz w:val="24"/>
          <w:szCs w:val="24"/>
        </w:rPr>
        <w:t xml:space="preserve"> mosquito longevity. In this study, we conduct meta-analyses of two important classes of field experiments used to estimate wild mosquito lifespan: mark-release-recapture studies, where mosquitoes are marked with dye then released with the number of marked mosquitoes caught monitored over time; and experiments involving dissection of wild-caught females, whose reproductive anatomy is used as a biological clock to determine physiological age. In all analyses, we estimate that most mosquito species live less than 10 days on average, which suggests that relatively few mosquitoes live sufficiently long to transmit disease. </w:t>
      </w:r>
      <w:commentRangeStart w:id="13"/>
      <w:r>
        <w:rPr>
          <w:rFonts w:ascii="Calibri" w:eastAsia="Calibri" w:hAnsi="Calibri" w:cs="Calibri"/>
          <w:sz w:val="24"/>
          <w:szCs w:val="24"/>
        </w:rPr>
        <w:t>We find evidence of variation in mosquito mortality across species</w:t>
      </w:r>
      <w:commentRangeEnd w:id="13"/>
      <w:r w:rsidR="00531591">
        <w:rPr>
          <w:rStyle w:val="CommentReference"/>
        </w:rPr>
        <w:commentReference w:id="13"/>
      </w:r>
      <w:r>
        <w:rPr>
          <w:rFonts w:ascii="Calibri" w:eastAsia="Calibri" w:hAnsi="Calibri" w:cs="Calibri"/>
          <w:sz w:val="24"/>
          <w:szCs w:val="24"/>
        </w:rPr>
        <w:t>,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r w:rsidR="00A94D9D">
        <w:rPr>
          <w:rFonts w:ascii="Calibri" w:eastAsia="Calibri" w:hAnsi="Calibri" w:cs="Calibri"/>
          <w:sz w:val="24"/>
          <w:szCs w:val="24"/>
        </w:rPr>
        <w:t xml:space="preserve">  We critique the quality of the existing evidence base about mosquito lifespans in the field and suggest how it may be improved.</w:t>
      </w:r>
    </w:p>
    <w:p w14:paraId="0000000D" w14:textId="77777777" w:rsidR="00E03F53" w:rsidRDefault="00E03F53">
      <w:pPr>
        <w:spacing w:before="240"/>
        <w:ind w:right="-20"/>
        <w:rPr>
          <w:rFonts w:ascii="Calibri" w:eastAsia="Calibri" w:hAnsi="Calibri" w:cs="Calibri"/>
          <w:color w:val="00000A"/>
          <w:sz w:val="28"/>
          <w:szCs w:val="28"/>
        </w:rPr>
      </w:pPr>
    </w:p>
    <w:p w14:paraId="0000000E"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Author contributions</w:t>
      </w:r>
    </w:p>
    <w:p w14:paraId="0000000F" w14:textId="1A32562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BL, AN and HCJG designed this study. BL was responsible for data curation, </w:t>
      </w:r>
      <w:r w:rsidR="001F4765">
        <w:rPr>
          <w:rFonts w:ascii="Calibri" w:eastAsia="Calibri" w:hAnsi="Calibri" w:cs="Calibri"/>
          <w:sz w:val="24"/>
          <w:szCs w:val="24"/>
        </w:rPr>
        <w:t>developing the</w:t>
      </w:r>
      <w:r>
        <w:rPr>
          <w:rFonts w:ascii="Calibri" w:eastAsia="Calibri" w:hAnsi="Calibri" w:cs="Calibri"/>
          <w:sz w:val="24"/>
          <w:szCs w:val="24"/>
        </w:rPr>
        <w:t xml:space="preserve"> statistical methodology and conducting the investigation. All authors were involved in drafting the original manuscript and revising it.</w:t>
      </w:r>
    </w:p>
    <w:p w14:paraId="00000010" w14:textId="77777777" w:rsidR="00E03F53" w:rsidRDefault="00E03F53">
      <w:pPr>
        <w:spacing w:before="240"/>
        <w:ind w:right="-20"/>
        <w:rPr>
          <w:rFonts w:ascii="Calibri" w:eastAsia="Calibri" w:hAnsi="Calibri" w:cs="Calibri"/>
          <w:color w:val="00000A"/>
          <w:sz w:val="28"/>
          <w:szCs w:val="28"/>
        </w:rPr>
      </w:pPr>
    </w:p>
    <w:p w14:paraId="00000011"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Keywords</w:t>
      </w:r>
    </w:p>
    <w:p w14:paraId="00000012"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mosquitoes, mortality, meta-analysis, senescence, mark-release-recapture, vector-borne disease, Bayesian, hierarchical model</w:t>
      </w:r>
    </w:p>
    <w:p w14:paraId="00000013" w14:textId="77777777" w:rsidR="00E03F53" w:rsidRDefault="00E03F53">
      <w:pPr>
        <w:spacing w:before="240"/>
        <w:ind w:right="-20"/>
        <w:rPr>
          <w:rFonts w:ascii="Calibri" w:eastAsia="Calibri" w:hAnsi="Calibri" w:cs="Calibri"/>
          <w:color w:val="00000A"/>
          <w:sz w:val="28"/>
          <w:szCs w:val="28"/>
        </w:rPr>
      </w:pPr>
    </w:p>
    <w:p w14:paraId="00000014"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Introduction</w:t>
      </w:r>
    </w:p>
    <w:p w14:paraId="00000015" w14:textId="7777777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Some of the most important infectious diseases aﬄicting humans are transmitted by mosquitoes (Gates, 2014), including pathogens such as the causative agent of malaria that have been associated with humans throughout our evolutionary history (Carter and Mendis, 2002), as well recently emergent infections,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Paterson, 1981; Harrington et al., 2008; Hugo et al., 2014).</w:t>
      </w:r>
    </w:p>
    <w:p w14:paraId="00000016" w14:textId="2EAB258E"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There are two main strategies to estimate mosquito longevity. The first is through mark-release-recapture (MRR) experiments, a technique that is widely applied to estimate lifespan in many types of animal. As applied to mosquitoes, insects are caught in the field or reared in the laboratory and then marked, typically with fluorescent dust. The mosquitoes are then released into the field </w:t>
      </w:r>
      <w:r w:rsidR="00D42CC5">
        <w:rPr>
          <w:rFonts w:ascii="Calibri" w:eastAsia="Calibri" w:hAnsi="Calibri" w:cs="Calibri"/>
          <w:sz w:val="24"/>
          <w:szCs w:val="24"/>
        </w:rPr>
        <w:t xml:space="preserve">and attempts made to </w:t>
      </w:r>
      <w:r>
        <w:rPr>
          <w:rFonts w:ascii="Calibri" w:eastAsia="Calibri" w:hAnsi="Calibri" w:cs="Calibri"/>
          <w:sz w:val="24"/>
          <w:szCs w:val="24"/>
        </w:rPr>
        <w:t xml:space="preserve">recapture </w:t>
      </w:r>
      <w:r w:rsidR="00D42CC5">
        <w:rPr>
          <w:rFonts w:ascii="Calibri" w:eastAsia="Calibri" w:hAnsi="Calibri" w:cs="Calibri"/>
          <w:sz w:val="24"/>
          <w:szCs w:val="24"/>
        </w:rPr>
        <w:t>them</w:t>
      </w:r>
      <w:r>
        <w:rPr>
          <w:rFonts w:ascii="Calibri" w:eastAsia="Calibri" w:hAnsi="Calibri" w:cs="Calibri"/>
          <w:sz w:val="24"/>
          <w:szCs w:val="24"/>
        </w:rPr>
        <w:t xml:space="preserve">,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w:t>
      </w:r>
      <w:r w:rsidR="009673E1">
        <w:rPr>
          <w:rFonts w:ascii="Calibri" w:eastAsia="Calibri" w:hAnsi="Calibri" w:cs="Calibri"/>
          <w:sz w:val="24"/>
          <w:szCs w:val="24"/>
        </w:rPr>
        <w:t xml:space="preserve">significantly </w:t>
      </w:r>
      <w:r>
        <w:rPr>
          <w:rFonts w:ascii="Calibri" w:eastAsia="Calibri" w:hAnsi="Calibri" w:cs="Calibri"/>
          <w:sz w:val="24"/>
          <w:szCs w:val="24"/>
        </w:rPr>
        <w:t>increases ambient population levels) raises important ethical issues.</w:t>
      </w:r>
    </w:p>
    <w:p w14:paraId="00000017" w14:textId="76CC744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The second approach is specific to female mosquitoes and makes use of their gonotrophic cycle and involves two distinct dissection-based techniques. The simplest and most widely used approach is based on the observation that the appearance of the fine tracheoles encasing ovaries changes irreversibly when ovaries first develop (Detinova, 1945). The proportion of </w:t>
      </w:r>
      <w:r>
        <w:rPr>
          <w:rFonts w:ascii="Calibri" w:eastAsia="Calibri" w:hAnsi="Calibri" w:cs="Calibri"/>
          <w:sz w:val="24"/>
          <w:szCs w:val="24"/>
        </w:rPr>
        <w:lastRenderedPageBreak/>
        <w:t>parous individuals – those individuals that have produced offspring – can be determined by dissecting field-caught specimens and, by making assumptions of the duration of gonotrophic cycles, an estimate of lifespan can be derived. In honour of the entomologist who first made this observation, this approach is known as Detinova’s method. The straightforward dissection technique needed to apply this method means it has been widely adopted, but the assumptions that need to be made limit the information that can be derived about mortality. The second technique requires more sophisticated dissection and involves counting the number of reproductive cycles a mosquito has undertaken.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(Polovodova, 1949). A skilled dissector can determine the number of such dilations, so providing richer data on longevity.</w:t>
      </w:r>
      <w:r w:rsidR="009673E1">
        <w:rPr>
          <w:rFonts w:ascii="Calibri" w:eastAsia="Calibri" w:hAnsi="Calibri" w:cs="Calibri"/>
          <w:sz w:val="24"/>
          <w:szCs w:val="24"/>
        </w:rPr>
        <w:t xml:space="preserve"> T</w:t>
      </w:r>
      <w:r>
        <w:rPr>
          <w:rFonts w:ascii="Calibri" w:eastAsia="Calibri" w:hAnsi="Calibri" w:cs="Calibri"/>
          <w:sz w:val="24"/>
          <w:szCs w:val="24"/>
        </w:rPr>
        <w:t>his approach is known as Polovodova’s method</w:t>
      </w:r>
      <w:r w:rsidR="009673E1" w:rsidRPr="009673E1">
        <w:rPr>
          <w:rFonts w:ascii="Calibri" w:eastAsia="Calibri" w:hAnsi="Calibri" w:cs="Calibri"/>
          <w:sz w:val="24"/>
          <w:szCs w:val="24"/>
        </w:rPr>
        <w:t xml:space="preserve"> </w:t>
      </w:r>
      <w:r w:rsidR="009673E1">
        <w:rPr>
          <w:rFonts w:ascii="Calibri" w:eastAsia="Calibri" w:hAnsi="Calibri" w:cs="Calibri"/>
          <w:sz w:val="24"/>
          <w:szCs w:val="24"/>
        </w:rPr>
        <w:t>after the scientist who first observed these changes</w:t>
      </w:r>
      <w:r>
        <w:rPr>
          <w:rFonts w:ascii="Calibri" w:eastAsia="Calibri" w:hAnsi="Calibri" w:cs="Calibri"/>
          <w:sz w:val="24"/>
          <w:szCs w:val="24"/>
        </w:rPr>
        <w:t>. The challenges of this method include the amount of time and expertise it takes to collect data. There is also concern that ovarioles may not produce visible dilations during oogenesis meaning many need be dissected to uncover those few which correspond with the number of gonotrophic cycles a mosquito has experienced (Fox and Brust, 1994). Both dissection approaches are specific to females and require conversions between physiological and chronological time (though the distribution of the number of gonotrophic cycles wild-caught mosquitoes have gone through is of direct epidemiological relevance).</w:t>
      </w:r>
    </w:p>
    <w:p w14:paraId="00000018" w14:textId="2245C73F"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An issue with all methods is that they require logistically difficult and expensive field campaigns. There is thus value in conducting a meta-analysis of existing data to explore consistency across studies, to identify correlates of lifespan and to learn lessons for further studies. Here, we apply a common statistical methodology to analyse data from 232 MRR experiments, 1490 observations of parity obtained through Detinova’s method, and 131 studies that used Polovodova’s method to determine physiological lifespan. For both MRR and Detinova’s method, we make use of valuable published databases: for MRR, we use that published by Guerra et al. (2014); for Detinova’s parity determination, we use a study of anopheline malaria vectors assembled by Massey et al. (2016). In addition, we extracted data from studies that used Polovodova’s method ourselves via a literature search. We concentrated on the three major genera of mosquito vectors,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Aedes </w:t>
      </w:r>
      <w:r>
        <w:rPr>
          <w:rFonts w:ascii="Calibri" w:eastAsia="Calibri" w:hAnsi="Calibri" w:cs="Calibri"/>
          <w:sz w:val="24"/>
          <w:szCs w:val="24"/>
        </w:rPr>
        <w:t>(in its traditional sense) and</w:t>
      </w:r>
      <w:r>
        <w:rPr>
          <w:rFonts w:ascii="Calibri" w:eastAsia="Calibri" w:hAnsi="Calibri" w:cs="Calibri"/>
          <w:i/>
          <w:sz w:val="24"/>
          <w:szCs w:val="24"/>
        </w:rPr>
        <w:t xml:space="preserve"> Culex</w:t>
      </w:r>
      <w:r>
        <w:rPr>
          <w:rFonts w:ascii="Calibri" w:eastAsia="Calibri" w:hAnsi="Calibri" w:cs="Calibri"/>
          <w:sz w:val="24"/>
          <w:szCs w:val="24"/>
        </w:rPr>
        <w:t>, which constitute the majority of the</w:t>
      </w:r>
      <w:r>
        <w:rPr>
          <w:rFonts w:ascii="Calibri" w:eastAsia="Calibri" w:hAnsi="Calibri" w:cs="Calibri"/>
          <w:i/>
          <w:sz w:val="24"/>
          <w:szCs w:val="24"/>
        </w:rPr>
        <w:t xml:space="preserve"> </w:t>
      </w:r>
      <w:r>
        <w:rPr>
          <w:rFonts w:ascii="Calibri" w:eastAsia="Calibri" w:hAnsi="Calibri" w:cs="Calibri"/>
          <w:sz w:val="24"/>
          <w:szCs w:val="24"/>
        </w:rPr>
        <w:t>data.</w:t>
      </w:r>
    </w:p>
    <w:p w14:paraId="00000019" w14:textId="77777777" w:rsidR="00E03F53" w:rsidRDefault="00E03F53">
      <w:pPr>
        <w:spacing w:before="240"/>
        <w:ind w:right="-20"/>
        <w:rPr>
          <w:rFonts w:ascii="Calibri" w:eastAsia="Calibri" w:hAnsi="Calibri" w:cs="Calibri"/>
          <w:color w:val="00000A"/>
          <w:sz w:val="28"/>
          <w:szCs w:val="28"/>
        </w:rPr>
      </w:pPr>
    </w:p>
    <w:p w14:paraId="0000001A"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Glossary (as a box)</w:t>
      </w:r>
    </w:p>
    <w:p w14:paraId="0000001B" w14:textId="1C96A543" w:rsidR="00E03F53" w:rsidRDefault="00D47927">
      <w:pPr>
        <w:numPr>
          <w:ilvl w:val="0"/>
          <w:numId w:val="3"/>
        </w:numPr>
        <w:spacing w:before="240"/>
        <w:rPr>
          <w:rFonts w:ascii="Calibri" w:eastAsia="Calibri" w:hAnsi="Calibri" w:cs="Calibri"/>
          <w:sz w:val="28"/>
          <w:szCs w:val="28"/>
        </w:rPr>
      </w:pPr>
      <w:r>
        <w:rPr>
          <w:rFonts w:ascii="Calibri" w:eastAsia="Calibri" w:hAnsi="Calibri" w:cs="Calibri"/>
          <w:sz w:val="24"/>
          <w:szCs w:val="24"/>
        </w:rPr>
        <w:lastRenderedPageBreak/>
        <w:t>MRR experiments – mark-release-recapture experiments, where mosquitoes are marked with a dye</w:t>
      </w:r>
      <w:r w:rsidR="009673E1">
        <w:rPr>
          <w:rFonts w:ascii="Calibri" w:eastAsia="Calibri" w:hAnsi="Calibri" w:cs="Calibri"/>
          <w:sz w:val="24"/>
          <w:szCs w:val="24"/>
        </w:rPr>
        <w:t xml:space="preserve"> or equivalent</w:t>
      </w:r>
      <w:r>
        <w:rPr>
          <w:rFonts w:ascii="Calibri" w:eastAsia="Calibri" w:hAnsi="Calibri" w:cs="Calibri"/>
          <w:sz w:val="24"/>
          <w:szCs w:val="24"/>
        </w:rPr>
        <w:t xml:space="preserve">, released and </w:t>
      </w:r>
      <w:r w:rsidR="009673E1">
        <w:rPr>
          <w:rFonts w:ascii="Calibri" w:eastAsia="Calibri" w:hAnsi="Calibri" w:cs="Calibri"/>
          <w:sz w:val="24"/>
          <w:szCs w:val="24"/>
        </w:rPr>
        <w:t>then subject to potential recapture</w:t>
      </w:r>
      <w:r>
        <w:rPr>
          <w:rFonts w:ascii="Calibri" w:eastAsia="Calibri" w:hAnsi="Calibri" w:cs="Calibri"/>
          <w:sz w:val="24"/>
          <w:szCs w:val="24"/>
        </w:rPr>
        <w:t>.</w:t>
      </w:r>
    </w:p>
    <w:p w14:paraId="0000001C"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Gonotrophic cycle – the sequence of searching for a host, blood-feeding, egg maturation and oviposition for a female mosquito.</w:t>
      </w:r>
    </w:p>
    <w:p w14:paraId="0000001D"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Parity rate – the proportion of female mosquitoes that have laid eggs.</w:t>
      </w:r>
    </w:p>
    <w:p w14:paraId="0000001E"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Nulliparous – a female that has not laid eggs.</w:t>
      </w:r>
    </w:p>
    <w:p w14:paraId="0000001F" w14:textId="5A4EB568"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Parous – a female that has laid eggs.</w:t>
      </w:r>
    </w:p>
    <w:p w14:paraId="00000020"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Uniparous / biparous / triparous – a female that has undergone 1 / 2 / 3 gonotrophic cycles.</w:t>
      </w:r>
    </w:p>
    <w:p w14:paraId="00000021"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Physiological or reproductive age / time – the number of gonotrophic cycles a female has undergone throughout their life / over a period of time.</w:t>
      </w:r>
    </w:p>
    <w:p w14:paraId="00000022"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Chronological age / time – age or time measured in calendar time (e.g. days).</w:t>
      </w:r>
    </w:p>
    <w:p w14:paraId="00000023" w14:textId="77777777" w:rsidR="00E03F53" w:rsidRDefault="00D47927">
      <w:pPr>
        <w:numPr>
          <w:ilvl w:val="0"/>
          <w:numId w:val="3"/>
        </w:numPr>
        <w:rPr>
          <w:rFonts w:ascii="Calibri" w:eastAsia="Calibri" w:hAnsi="Calibri" w:cs="Calibri"/>
          <w:sz w:val="28"/>
          <w:szCs w:val="28"/>
        </w:rPr>
      </w:pPr>
      <w:r>
        <w:rPr>
          <w:rFonts w:ascii="Calibri" w:eastAsia="Calibri" w:hAnsi="Calibri" w:cs="Calibri"/>
          <w:sz w:val="24"/>
          <w:szCs w:val="24"/>
        </w:rPr>
        <w:t>Detinova’s (dissection) method – dissecting mosquitoes to determine whether a female is nulliparous or parous (i.e. providing a dichotomous measure of reproductive status).</w:t>
      </w:r>
    </w:p>
    <w:p w14:paraId="00000024" w14:textId="77777777" w:rsidR="00E03F53" w:rsidRDefault="00D47927">
      <w:pPr>
        <w:numPr>
          <w:ilvl w:val="0"/>
          <w:numId w:val="3"/>
        </w:numPr>
        <w:spacing w:after="240"/>
        <w:rPr>
          <w:rFonts w:ascii="Calibri" w:eastAsia="Calibri" w:hAnsi="Calibri" w:cs="Calibri"/>
          <w:sz w:val="28"/>
          <w:szCs w:val="28"/>
        </w:rPr>
      </w:pPr>
      <w:r>
        <w:rPr>
          <w:rFonts w:ascii="Calibri" w:eastAsia="Calibri" w:hAnsi="Calibri" w:cs="Calibri"/>
          <w:sz w:val="24"/>
          <w:szCs w:val="24"/>
        </w:rPr>
        <w:t>Polovodova’s (dissection) method – dissecting female mosquitoes to determine the physiological age.</w:t>
      </w:r>
    </w:p>
    <w:p w14:paraId="00000025" w14:textId="77777777" w:rsidR="00E03F53" w:rsidRDefault="00E03F53">
      <w:pPr>
        <w:spacing w:before="240"/>
        <w:ind w:right="-20"/>
        <w:rPr>
          <w:rFonts w:ascii="Calibri" w:eastAsia="Calibri" w:hAnsi="Calibri" w:cs="Calibri"/>
          <w:color w:val="00000A"/>
          <w:sz w:val="28"/>
          <w:szCs w:val="28"/>
        </w:rPr>
      </w:pPr>
    </w:p>
    <w:p w14:paraId="00000026" w14:textId="77777777" w:rsidR="00E03F53" w:rsidRDefault="00E03F53">
      <w:pPr>
        <w:spacing w:before="240"/>
        <w:ind w:right="-20"/>
        <w:rPr>
          <w:rFonts w:ascii="Calibri" w:eastAsia="Calibri" w:hAnsi="Calibri" w:cs="Calibri"/>
          <w:color w:val="00000A"/>
          <w:sz w:val="28"/>
          <w:szCs w:val="28"/>
        </w:rPr>
      </w:pPr>
    </w:p>
    <w:p w14:paraId="00000027"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Results</w:t>
      </w:r>
    </w:p>
    <w:p w14:paraId="00000028" w14:textId="1942F840"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report </w:t>
      </w:r>
      <w:r w:rsidR="00FA578E">
        <w:rPr>
          <w:rFonts w:ascii="Calibri" w:eastAsia="Calibri" w:hAnsi="Calibri" w:cs="Calibri"/>
          <w:sz w:val="24"/>
          <w:szCs w:val="24"/>
        </w:rPr>
        <w:t xml:space="preserve">estimates of the </w:t>
      </w:r>
      <w:r>
        <w:rPr>
          <w:rFonts w:ascii="Calibri" w:eastAsia="Calibri" w:hAnsi="Calibri" w:cs="Calibri"/>
          <w:sz w:val="24"/>
          <w:szCs w:val="24"/>
        </w:rPr>
        <w:t>lifespan</w:t>
      </w:r>
      <w:r w:rsidR="00FA578E">
        <w:rPr>
          <w:rFonts w:ascii="Calibri" w:eastAsia="Calibri" w:hAnsi="Calibri" w:cs="Calibri"/>
          <w:sz w:val="24"/>
          <w:szCs w:val="24"/>
        </w:rPr>
        <w:t xml:space="preserve"> of different mosquito species</w:t>
      </w:r>
      <w:r w:rsidR="000B3B50">
        <w:rPr>
          <w:rFonts w:ascii="Calibri" w:eastAsia="Calibri" w:hAnsi="Calibri" w:cs="Calibri"/>
          <w:sz w:val="24"/>
          <w:szCs w:val="24"/>
        </w:rPr>
        <w:t xml:space="preserve"> (</w:t>
      </w:r>
      <w:r w:rsidR="00FA578E">
        <w:rPr>
          <w:rFonts w:ascii="Calibri" w:eastAsia="Calibri" w:hAnsi="Calibri" w:cs="Calibri"/>
          <w:sz w:val="24"/>
          <w:szCs w:val="24"/>
        </w:rPr>
        <w:t xml:space="preserve">the mean </w:t>
      </w:r>
      <w:r>
        <w:rPr>
          <w:rFonts w:ascii="Calibri" w:eastAsia="Calibri" w:hAnsi="Calibri" w:cs="Calibri"/>
          <w:sz w:val="24"/>
          <w:szCs w:val="24"/>
        </w:rPr>
        <w:t>unless otherwise stated</w:t>
      </w:r>
      <w:r w:rsidR="00FA578E">
        <w:rPr>
          <w:rFonts w:ascii="Calibri" w:eastAsia="Calibri" w:hAnsi="Calibri" w:cs="Calibri"/>
          <w:sz w:val="24"/>
          <w:szCs w:val="24"/>
        </w:rPr>
        <w:t>) obtained using the techniques described in the Introduction</w:t>
      </w:r>
      <w:r>
        <w:rPr>
          <w:rFonts w:ascii="Calibri" w:eastAsia="Calibri" w:hAnsi="Calibri" w:cs="Calibri"/>
          <w:sz w:val="24"/>
          <w:szCs w:val="24"/>
        </w:rPr>
        <w:t xml:space="preserve">. We used a Bayesian approach to parameter estimation which </w:t>
      </w:r>
      <w:r w:rsidR="00FA578E">
        <w:rPr>
          <w:rFonts w:ascii="Calibri" w:eastAsia="Calibri" w:hAnsi="Calibri" w:cs="Calibri"/>
          <w:sz w:val="24"/>
          <w:szCs w:val="24"/>
        </w:rPr>
        <w:t xml:space="preserve">provides </w:t>
      </w:r>
      <w:r>
        <w:rPr>
          <w:rFonts w:ascii="Calibri" w:eastAsia="Calibri" w:hAnsi="Calibri" w:cs="Calibri"/>
          <w:sz w:val="24"/>
          <w:szCs w:val="24"/>
        </w:rPr>
        <w:t xml:space="preserve">posterior distributions </w:t>
      </w:r>
      <w:r w:rsidR="00FA578E">
        <w:rPr>
          <w:rFonts w:ascii="Calibri" w:eastAsia="Calibri" w:hAnsi="Calibri" w:cs="Calibri"/>
          <w:sz w:val="24"/>
          <w:szCs w:val="24"/>
        </w:rPr>
        <w:t xml:space="preserve">describing </w:t>
      </w:r>
      <w:r>
        <w:rPr>
          <w:rFonts w:ascii="Calibri" w:eastAsia="Calibri" w:hAnsi="Calibri" w:cs="Calibri"/>
          <w:sz w:val="24"/>
          <w:szCs w:val="24"/>
        </w:rPr>
        <w:t xml:space="preserve">uncertainty in </w:t>
      </w:r>
      <w:r w:rsidR="00FA578E">
        <w:rPr>
          <w:rFonts w:ascii="Calibri" w:eastAsia="Calibri" w:hAnsi="Calibri" w:cs="Calibri"/>
          <w:sz w:val="24"/>
          <w:szCs w:val="24"/>
        </w:rPr>
        <w:t>the lifespan estimates</w:t>
      </w:r>
      <w:r>
        <w:rPr>
          <w:rFonts w:ascii="Calibri" w:eastAsia="Calibri" w:hAnsi="Calibri" w:cs="Calibri"/>
          <w:sz w:val="24"/>
          <w:szCs w:val="24"/>
        </w:rPr>
        <w:t>. In the Supplementary Online Material (SOM), we provide detailed quantiles and summary measures but here report only the posterior median of mean lifespan with 25%-75% central posterior intervals given as uncertainty measures.</w:t>
      </w:r>
    </w:p>
    <w:p w14:paraId="00000029" w14:textId="393A74C9"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Most estimates</w:t>
      </w:r>
      <w:r w:rsidR="00FA578E">
        <w:rPr>
          <w:rFonts w:ascii="Calibri" w:eastAsia="Calibri" w:hAnsi="Calibri" w:cs="Calibri"/>
          <w:b/>
          <w:i/>
          <w:sz w:val="24"/>
          <w:szCs w:val="24"/>
        </w:rPr>
        <w:t xml:space="preserve"> of mosquito lifespan</w:t>
      </w:r>
      <w:r>
        <w:rPr>
          <w:rFonts w:ascii="Calibri" w:eastAsia="Calibri" w:hAnsi="Calibri" w:cs="Calibri"/>
          <w:b/>
          <w:i/>
          <w:sz w:val="24"/>
          <w:szCs w:val="24"/>
        </w:rPr>
        <w:t xml:space="preserve"> from MRR studies are less than ten days, though there is considerable variation</w:t>
      </w:r>
    </w:p>
    <w:p w14:paraId="0000002A" w14:textId="576A14CF" w:rsidR="00E03F53" w:rsidRDefault="00FA578E">
      <w:pPr>
        <w:spacing w:before="240"/>
        <w:ind w:right="-20"/>
        <w:rPr>
          <w:rFonts w:ascii="Calibri" w:eastAsia="Calibri" w:hAnsi="Calibri" w:cs="Calibri"/>
          <w:sz w:val="24"/>
          <w:szCs w:val="24"/>
        </w:rPr>
      </w:pPr>
      <w:r>
        <w:rPr>
          <w:rFonts w:ascii="Calibri" w:eastAsia="Calibri" w:hAnsi="Calibri" w:cs="Calibri"/>
          <w:sz w:val="24"/>
          <w:szCs w:val="24"/>
        </w:rPr>
        <w:t>We first</w:t>
      </w:r>
      <w:r w:rsidR="00D47927">
        <w:rPr>
          <w:rFonts w:ascii="Calibri" w:eastAsia="Calibri" w:hAnsi="Calibri" w:cs="Calibri"/>
          <w:sz w:val="24"/>
          <w:szCs w:val="24"/>
        </w:rPr>
        <w:t xml:space="preserve"> estimated lifespan independently for each available MRR time-series (</w:t>
      </w:r>
      <w:commentRangeStart w:id="14"/>
      <w:commentRangeStart w:id="15"/>
      <w:r w:rsidR="00D47927">
        <w:rPr>
          <w:rFonts w:ascii="Calibri" w:eastAsia="Calibri" w:hAnsi="Calibri" w:cs="Calibri"/>
          <w:sz w:val="24"/>
          <w:szCs w:val="24"/>
        </w:rPr>
        <w:t>Fig. 1</w:t>
      </w:r>
      <w:commentRangeEnd w:id="14"/>
      <w:r w:rsidR="008E5C77">
        <w:rPr>
          <w:rStyle w:val="CommentReference"/>
        </w:rPr>
        <w:commentReference w:id="14"/>
      </w:r>
      <w:commentRangeEnd w:id="15"/>
      <w:r w:rsidR="00D70DCC">
        <w:rPr>
          <w:rStyle w:val="CommentReference"/>
        </w:rPr>
        <w:commentReference w:id="15"/>
      </w:r>
      <w:r w:rsidR="00D47927">
        <w:rPr>
          <w:rFonts w:ascii="Calibri" w:eastAsia="Calibri" w:hAnsi="Calibri" w:cs="Calibri"/>
          <w:sz w:val="24"/>
          <w:szCs w:val="24"/>
        </w:rPr>
        <w:t xml:space="preserve">; Methods). The estimates varied substantially both within and among species, though a majority were less than ten days (187 of 236 time-series point estimates). In comparison, mosquito longevity in laboratory conditions is typically found to exceed 30 days (e.g. Styler et al., 2007). Our estimates ranged from 0.7 days from a study of the predominantly Australasian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w:t>
      </w:r>
      <w:r w:rsidR="00D47927">
        <w:rPr>
          <w:rFonts w:ascii="Calibri" w:eastAsia="Calibri" w:hAnsi="Calibri" w:cs="Calibri"/>
          <w:i/>
          <w:sz w:val="24"/>
          <w:szCs w:val="24"/>
        </w:rPr>
        <w:t xml:space="preserve">annulipes </w:t>
      </w:r>
      <w:r w:rsidR="00D47927">
        <w:rPr>
          <w:rFonts w:ascii="Calibri" w:eastAsia="Calibri" w:hAnsi="Calibri" w:cs="Calibri"/>
          <w:sz w:val="24"/>
          <w:szCs w:val="24"/>
        </w:rPr>
        <w:t xml:space="preserve">to </w:t>
      </w:r>
      <w:r w:rsidR="00D47927">
        <w:rPr>
          <w:rFonts w:ascii="Calibri" w:eastAsia="Calibri" w:hAnsi="Calibri" w:cs="Calibri"/>
          <w:sz w:val="24"/>
          <w:szCs w:val="24"/>
        </w:rPr>
        <w:lastRenderedPageBreak/>
        <w:t xml:space="preserve">38.3 days from a study of </w:t>
      </w:r>
      <w:r w:rsidR="00D47927">
        <w:rPr>
          <w:rFonts w:ascii="Calibri" w:eastAsia="Calibri" w:hAnsi="Calibri" w:cs="Calibri"/>
          <w:i/>
          <w:sz w:val="24"/>
          <w:szCs w:val="24"/>
        </w:rPr>
        <w:t>Aedes aegypti</w:t>
      </w:r>
      <w:r w:rsidR="00D47927">
        <w:rPr>
          <w:rFonts w:ascii="Calibri" w:eastAsia="Calibri" w:hAnsi="Calibri" w:cs="Calibri"/>
          <w:sz w:val="24"/>
          <w:szCs w:val="24"/>
        </w:rPr>
        <w:t>. It is likely that the very short longevity estimates reflect dispersal</w:t>
      </w:r>
      <w:r w:rsidR="00D47927">
        <w:rPr>
          <w:rFonts w:ascii="Calibri" w:eastAsia="Calibri" w:hAnsi="Calibri" w:cs="Calibri"/>
          <w:i/>
          <w:sz w:val="24"/>
          <w:szCs w:val="24"/>
        </w:rPr>
        <w:t xml:space="preserve"> </w:t>
      </w:r>
      <w:r w:rsidR="00D47927">
        <w:rPr>
          <w:rFonts w:ascii="Calibri" w:eastAsia="Calibri" w:hAnsi="Calibri" w:cs="Calibri"/>
          <w:sz w:val="24"/>
          <w:szCs w:val="24"/>
        </w:rPr>
        <w:t>out of the recapture zone or a violation of the assumptions of our analyses</w:t>
      </w:r>
      <w:ins w:id="16" w:author="Charles Godfray" w:date="2021-07-12T11:03:00Z">
        <w:r w:rsidR="009A3D7A">
          <w:rPr>
            <w:rFonts w:ascii="Calibri" w:eastAsia="Calibri" w:hAnsi="Calibri" w:cs="Calibri"/>
            <w:sz w:val="24"/>
            <w:szCs w:val="24"/>
          </w:rPr>
          <w:t xml:space="preserve"> </w:t>
        </w:r>
      </w:ins>
      <w:r w:rsidR="00D47927">
        <w:rPr>
          <w:rFonts w:ascii="Calibri" w:eastAsia="Calibri" w:hAnsi="Calibri" w:cs="Calibri"/>
          <w:sz w:val="24"/>
          <w:szCs w:val="24"/>
        </w:rPr>
        <w:t xml:space="preserve">(see Discussion). There are multiple data sets for the most important vector species such as </w:t>
      </w:r>
      <w:r w:rsidR="00D47927">
        <w:rPr>
          <w:rFonts w:ascii="Calibri" w:eastAsia="Calibri" w:hAnsi="Calibri" w:cs="Calibri"/>
          <w:i/>
          <w:sz w:val="24"/>
          <w:szCs w:val="24"/>
        </w:rPr>
        <w:t xml:space="preserve">An. gambiae s.l. </w:t>
      </w:r>
      <w:r w:rsidR="00D47927">
        <w:rPr>
          <w:rFonts w:ascii="Calibri" w:eastAsia="Calibri" w:hAnsi="Calibri" w:cs="Calibri"/>
          <w:sz w:val="24"/>
          <w:szCs w:val="24"/>
        </w:rPr>
        <w:t>(malaria)</w:t>
      </w:r>
      <w:r w:rsidR="00D47927">
        <w:rPr>
          <w:rFonts w:ascii="Calibri" w:eastAsia="Calibri" w:hAnsi="Calibri" w:cs="Calibri"/>
          <w:i/>
          <w:sz w:val="24"/>
          <w:szCs w:val="24"/>
        </w:rPr>
        <w:t>, Ae. aegypti</w:t>
      </w:r>
      <w:r w:rsidR="00D47927">
        <w:rPr>
          <w:rFonts w:ascii="Calibri" w:eastAsia="Calibri" w:hAnsi="Calibri" w:cs="Calibri"/>
          <w:sz w:val="24"/>
          <w:szCs w:val="24"/>
        </w:rPr>
        <w:t xml:space="preserve"> and </w:t>
      </w:r>
      <w:r w:rsidR="00D47927">
        <w:rPr>
          <w:rFonts w:ascii="Calibri" w:eastAsia="Calibri" w:hAnsi="Calibri" w:cs="Calibri"/>
          <w:i/>
          <w:sz w:val="24"/>
          <w:szCs w:val="24"/>
        </w:rPr>
        <w:t>Ae.</w:t>
      </w:r>
      <w:r w:rsidR="00D47927">
        <w:rPr>
          <w:rFonts w:ascii="Calibri" w:eastAsia="Calibri" w:hAnsi="Calibri" w:cs="Calibri"/>
          <w:sz w:val="24"/>
          <w:szCs w:val="24"/>
        </w:rPr>
        <w:t xml:space="preserve"> </w:t>
      </w:r>
      <w:r w:rsidR="00D47927">
        <w:rPr>
          <w:rFonts w:ascii="Calibri" w:eastAsia="Calibri" w:hAnsi="Calibri" w:cs="Calibri"/>
          <w:i/>
          <w:sz w:val="24"/>
          <w:szCs w:val="24"/>
        </w:rPr>
        <w:t xml:space="preserve">albopictus </w:t>
      </w:r>
      <w:r w:rsidR="00D47927">
        <w:rPr>
          <w:rFonts w:ascii="Calibri" w:eastAsia="Calibri" w:hAnsi="Calibri" w:cs="Calibri"/>
          <w:sz w:val="24"/>
          <w:szCs w:val="24"/>
        </w:rPr>
        <w:t xml:space="preserve">(yellow fever, dengue and Zika viruses) and </w:t>
      </w:r>
      <w:r w:rsidR="00D47927">
        <w:rPr>
          <w:rFonts w:ascii="Calibri" w:eastAsia="Calibri" w:hAnsi="Calibri" w:cs="Calibri"/>
          <w:i/>
          <w:sz w:val="24"/>
          <w:szCs w:val="24"/>
        </w:rPr>
        <w:t>Culex tarsalis</w:t>
      </w:r>
      <w:r w:rsidR="00D47927">
        <w:rPr>
          <w:rFonts w:ascii="Calibri" w:eastAsia="Calibri" w:hAnsi="Calibri" w:cs="Calibri"/>
          <w:sz w:val="24"/>
          <w:szCs w:val="24"/>
        </w:rPr>
        <w:t xml:space="preserve"> (West Nile Fever, Western Encephalitis), all of which show considerable variation. For example, there were 54 estimates of lifespan for </w:t>
      </w:r>
      <w:r w:rsidR="00D47927">
        <w:rPr>
          <w:rFonts w:ascii="Calibri" w:eastAsia="Calibri" w:hAnsi="Calibri" w:cs="Calibri"/>
          <w:i/>
          <w:sz w:val="24"/>
          <w:szCs w:val="24"/>
        </w:rPr>
        <w:t>Ae. aegypti</w:t>
      </w:r>
      <w:r w:rsidR="00D47927">
        <w:rPr>
          <w:rFonts w:ascii="Calibri" w:eastAsia="Calibri" w:hAnsi="Calibri" w:cs="Calibri"/>
          <w:sz w:val="24"/>
          <w:szCs w:val="24"/>
        </w:rPr>
        <w:t xml:space="preserve"> which range from 2.2 days to 38.3 days with a mean of 8.3 days and coeﬃcient of variation of 0.7.</w:t>
      </w:r>
    </w:p>
    <w:p w14:paraId="0000002B" w14:textId="1BAD2DD5"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MRR data show more evidence of lifespan variation at the genus than species level</w:t>
      </w:r>
    </w:p>
    <w:p w14:paraId="0000002C" w14:textId="5DC3F5AE"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We next combine the data from individual studies using a suite of Bayesian hierarchical models. The first model pools studies by species, the next by genus, and a final model pools all studies together. To ensure comparability, we exclude studies where females were blood or sugar fed before release (Fig. 2 and Table S1), while later we will investigate the role of feeding </w:t>
      </w:r>
      <w:r>
        <w:rPr>
          <w:rFonts w:ascii="Calibri" w:eastAsia="Calibri" w:hAnsi="Calibri" w:cs="Calibri"/>
          <w:i/>
          <w:sz w:val="24"/>
          <w:szCs w:val="24"/>
        </w:rPr>
        <w:t xml:space="preserve">per se. </w:t>
      </w:r>
      <w:r>
        <w:rPr>
          <w:rFonts w:ascii="Calibri" w:eastAsia="Calibri" w:hAnsi="Calibri" w:cs="Calibri"/>
          <w:sz w:val="24"/>
          <w:szCs w:val="24"/>
        </w:rPr>
        <w:t xml:space="preserve">We also set a threshold of at least two time series for inclusion in the species level analysis, which is why some species present in Fig. 1, for example </w:t>
      </w:r>
      <w:r>
        <w:rPr>
          <w:rFonts w:ascii="Calibri" w:eastAsia="Calibri" w:hAnsi="Calibri" w:cs="Calibri"/>
          <w:i/>
          <w:sz w:val="24"/>
          <w:szCs w:val="24"/>
        </w:rPr>
        <w:t xml:space="preserve">An. annulipes, </w:t>
      </w:r>
      <w:r>
        <w:rPr>
          <w:rFonts w:ascii="Calibri" w:eastAsia="Calibri" w:hAnsi="Calibri" w:cs="Calibri"/>
          <w:sz w:val="24"/>
          <w:szCs w:val="24"/>
        </w:rPr>
        <w:t xml:space="preserve">are not included in Fig. 2. The most long-lived species was </w:t>
      </w:r>
      <w:r>
        <w:rPr>
          <w:rFonts w:ascii="Calibri" w:eastAsia="Calibri" w:hAnsi="Calibri" w:cs="Calibri"/>
          <w:i/>
          <w:sz w:val="24"/>
          <w:szCs w:val="24"/>
        </w:rPr>
        <w:t xml:space="preserve">Ae. simpsoni s.l. </w:t>
      </w:r>
      <w:r>
        <w:rPr>
          <w:rFonts w:ascii="Calibri" w:eastAsia="Calibri" w:hAnsi="Calibri" w:cs="Calibri"/>
          <w:sz w:val="24"/>
          <w:szCs w:val="24"/>
        </w:rPr>
        <w:t xml:space="preserve">(an African vector of yellow fever), and the most short-lived was </w:t>
      </w:r>
      <w:r>
        <w:rPr>
          <w:rFonts w:ascii="Calibri" w:eastAsia="Calibri" w:hAnsi="Calibri" w:cs="Calibri"/>
          <w:i/>
          <w:sz w:val="24"/>
          <w:szCs w:val="24"/>
        </w:rPr>
        <w:t>An.</w:t>
      </w:r>
      <w:r>
        <w:rPr>
          <w:rFonts w:ascii="Calibri" w:eastAsia="Calibri" w:hAnsi="Calibri" w:cs="Calibri"/>
          <w:sz w:val="24"/>
          <w:szCs w:val="24"/>
        </w:rPr>
        <w:t xml:space="preserve"> </w:t>
      </w:r>
      <w:r>
        <w:rPr>
          <w:rFonts w:ascii="Calibri" w:eastAsia="Calibri" w:hAnsi="Calibri" w:cs="Calibri"/>
          <w:i/>
          <w:sz w:val="24"/>
          <w:szCs w:val="24"/>
        </w:rPr>
        <w:t xml:space="preserve">subpictus s.l. </w:t>
      </w:r>
      <w:r>
        <w:rPr>
          <w:rFonts w:ascii="Calibri" w:eastAsia="Calibri" w:hAnsi="Calibri" w:cs="Calibri"/>
          <w:sz w:val="24"/>
          <w:szCs w:val="24"/>
        </w:rPr>
        <w:t>(an Asian malaria vector), although this estimate was unfeasibly low and almost certainly reflects dispersal</w:t>
      </w:r>
      <w:r>
        <w:rPr>
          <w:rFonts w:ascii="Calibri" w:eastAsia="Calibri" w:hAnsi="Calibri" w:cs="Calibri"/>
          <w:i/>
          <w:sz w:val="24"/>
          <w:szCs w:val="24"/>
        </w:rPr>
        <w:t xml:space="preserve"> </w:t>
      </w:r>
      <w:r>
        <w:rPr>
          <w:rFonts w:ascii="Calibri" w:eastAsia="Calibri" w:hAnsi="Calibri" w:cs="Calibri"/>
          <w:sz w:val="24"/>
          <w:szCs w:val="24"/>
        </w:rPr>
        <w:t xml:space="preserve">out of the recapture zone or a violation of the assumptions of our analyses. There were also differences in longevity at the genus level, with </w:t>
      </w:r>
      <w:r>
        <w:rPr>
          <w:rFonts w:ascii="Calibri" w:eastAsia="Calibri" w:hAnsi="Calibri" w:cs="Calibri"/>
          <w:i/>
          <w:sz w:val="24"/>
          <w:szCs w:val="24"/>
        </w:rPr>
        <w:t>Culex</w:t>
      </w:r>
      <w:r>
        <w:rPr>
          <w:rFonts w:ascii="Calibri" w:eastAsia="Calibri" w:hAnsi="Calibri" w:cs="Calibri"/>
          <w:sz w:val="24"/>
          <w:szCs w:val="24"/>
        </w:rPr>
        <w:t xml:space="preserve"> estimated to have the shortest lifespan and </w:t>
      </w:r>
      <w:r>
        <w:rPr>
          <w:rFonts w:ascii="Calibri" w:eastAsia="Calibri" w:hAnsi="Calibri" w:cs="Calibri"/>
          <w:i/>
          <w:sz w:val="24"/>
          <w:szCs w:val="24"/>
        </w:rPr>
        <w:t>Aedes</w:t>
      </w:r>
      <w:r>
        <w:rPr>
          <w:rFonts w:ascii="Calibri" w:eastAsia="Calibri" w:hAnsi="Calibri" w:cs="Calibri"/>
          <w:sz w:val="24"/>
          <w:szCs w:val="24"/>
        </w:rPr>
        <w:t xml:space="preserve"> the longest.</w:t>
      </w:r>
    </w:p>
    <w:p w14:paraId="0000002D" w14:textId="677DA862" w:rsidR="00E03F53" w:rsidRDefault="00D47927">
      <w:pPr>
        <w:spacing w:before="240"/>
        <w:ind w:right="-20"/>
        <w:rPr>
          <w:rFonts w:ascii="Calibri" w:eastAsia="Calibri" w:hAnsi="Calibri" w:cs="Calibri"/>
          <w:strike/>
          <w:sz w:val="24"/>
          <w:szCs w:val="24"/>
        </w:rPr>
      </w:pPr>
      <w:commentRangeStart w:id="17"/>
      <w:r>
        <w:rPr>
          <w:rFonts w:ascii="Calibri" w:eastAsia="Calibri" w:hAnsi="Calibri" w:cs="Calibri"/>
          <w:sz w:val="24"/>
          <w:szCs w:val="24"/>
        </w:rPr>
        <w:t xml:space="preserve">The considerable variation in these results probably stems from a combination of biological differences </w:t>
      </w:r>
      <w:r w:rsidR="009A3D7A">
        <w:rPr>
          <w:rFonts w:ascii="Calibri" w:eastAsia="Calibri" w:hAnsi="Calibri" w:cs="Calibri"/>
          <w:sz w:val="24"/>
          <w:szCs w:val="24"/>
        </w:rPr>
        <w:t>at each of the levels in the hierarchy</w:t>
      </w:r>
      <w:r>
        <w:rPr>
          <w:rFonts w:ascii="Calibri" w:eastAsia="Calibri" w:hAnsi="Calibri" w:cs="Calibri"/>
          <w:sz w:val="24"/>
          <w:szCs w:val="24"/>
        </w:rPr>
        <w:t xml:space="preserve"> and </w:t>
      </w:r>
      <w:r w:rsidR="00B1270B">
        <w:rPr>
          <w:rFonts w:ascii="Calibri" w:eastAsia="Calibri" w:hAnsi="Calibri" w:cs="Calibri"/>
          <w:sz w:val="24"/>
          <w:szCs w:val="24"/>
        </w:rPr>
        <w:t>idiosyncratic study-level variation</w:t>
      </w:r>
      <w:commentRangeEnd w:id="17"/>
      <w:r w:rsidR="00B1270B">
        <w:rPr>
          <w:rStyle w:val="CommentReference"/>
        </w:rPr>
        <w:commentReference w:id="17"/>
      </w:r>
      <w:r>
        <w:rPr>
          <w:rFonts w:ascii="Calibri" w:eastAsia="Calibri" w:hAnsi="Calibri" w:cs="Calibri"/>
          <w:sz w:val="24"/>
          <w:szCs w:val="24"/>
        </w:rPr>
        <w:t xml:space="preserve">. To better understand the relative roles of these factors, </w:t>
      </w:r>
      <w:r>
        <w:rPr>
          <w:rFonts w:ascii="Calibri" w:eastAsia="Calibri" w:hAnsi="Calibri" w:cs="Calibri"/>
          <w:color w:val="00000A"/>
          <w:sz w:val="24"/>
          <w:szCs w:val="24"/>
        </w:rPr>
        <w:t xml:space="preserve">we compared the fit of the different hierarchical models. </w:t>
      </w:r>
      <w:r>
        <w:rPr>
          <w:rFonts w:ascii="Calibri" w:eastAsia="Calibri" w:hAnsi="Calibri" w:cs="Calibri"/>
          <w:sz w:val="24"/>
          <w:szCs w:val="24"/>
        </w:rPr>
        <w:t>Since models with more parameters will naturally fit the data more closely, we used a cross-validation approach that explicitly accounts for this when comparing models (see SOM).</w:t>
      </w:r>
      <w:r w:rsidR="009A3D7A">
        <w:rPr>
          <w:rFonts w:ascii="Calibri" w:eastAsia="Calibri" w:hAnsi="Calibri" w:cs="Calibri"/>
          <w:strike/>
          <w:color w:val="00000A"/>
          <w:sz w:val="24"/>
          <w:szCs w:val="24"/>
        </w:rPr>
        <w:t xml:space="preserve"> </w:t>
      </w:r>
      <w:r>
        <w:rPr>
          <w:rFonts w:ascii="Calibri" w:eastAsia="Calibri" w:hAnsi="Calibri" w:cs="Calibri"/>
          <w:color w:val="00000A"/>
          <w:sz w:val="24"/>
          <w:szCs w:val="24"/>
        </w:rPr>
        <w:t xml:space="preserve">The genus level model fitted the data significantly better than the overall model, yet the species model did not significantly improve the fit over the genus model (Table S1). </w:t>
      </w:r>
      <w:commentRangeStart w:id="18"/>
      <w:r>
        <w:rPr>
          <w:rFonts w:ascii="Calibri" w:eastAsia="Calibri" w:hAnsi="Calibri" w:cs="Calibri"/>
          <w:color w:val="00000A"/>
          <w:sz w:val="24"/>
          <w:szCs w:val="24"/>
        </w:rPr>
        <w:t xml:space="preserve">This suggests that </w:t>
      </w:r>
      <w:del w:id="19" w:author="Ben Lambert" w:date="2021-07-31T10:56:00Z">
        <w:r w:rsidDel="00B1270B">
          <w:rPr>
            <w:rFonts w:ascii="Calibri" w:eastAsia="Calibri" w:hAnsi="Calibri" w:cs="Calibri"/>
            <w:color w:val="00000A"/>
            <w:sz w:val="24"/>
            <w:szCs w:val="24"/>
          </w:rPr>
          <w:delText xml:space="preserve">there is variation in lifespan across the three genera, </w:delText>
        </w:r>
        <w:commentRangeStart w:id="20"/>
        <w:r w:rsidDel="00B1270B">
          <w:rPr>
            <w:rFonts w:ascii="Calibri" w:eastAsia="Calibri" w:hAnsi="Calibri" w:cs="Calibri"/>
            <w:color w:val="00000A"/>
            <w:sz w:val="24"/>
            <w:szCs w:val="24"/>
          </w:rPr>
          <w:delText>but little variation across the species within each genus.</w:delText>
        </w:r>
        <w:commentRangeEnd w:id="20"/>
        <w:r w:rsidR="008E5C77" w:rsidDel="00B1270B">
          <w:rPr>
            <w:rStyle w:val="CommentReference"/>
          </w:rPr>
          <w:commentReference w:id="20"/>
        </w:r>
      </w:del>
      <w:ins w:id="21" w:author="Ben Lambert" w:date="2021-07-31T10:56:00Z">
        <w:r w:rsidR="00B1270B">
          <w:rPr>
            <w:rFonts w:ascii="Calibri" w:eastAsia="Calibri" w:hAnsi="Calibri" w:cs="Calibri"/>
            <w:color w:val="00000A"/>
            <w:sz w:val="24"/>
            <w:szCs w:val="24"/>
          </w:rPr>
          <w:t>lifespan differed across the three genera</w:t>
        </w:r>
      </w:ins>
      <w:ins w:id="22" w:author="Ben Lambert" w:date="2021-07-31T10:58:00Z">
        <w:r w:rsidR="00B1270B">
          <w:rPr>
            <w:rFonts w:ascii="Calibri" w:eastAsia="Calibri" w:hAnsi="Calibri" w:cs="Calibri"/>
            <w:color w:val="00000A"/>
            <w:sz w:val="24"/>
            <w:szCs w:val="24"/>
          </w:rPr>
          <w:t>,</w:t>
        </w:r>
      </w:ins>
      <w:ins w:id="23" w:author="Ben Lambert" w:date="2021-07-31T10:56:00Z">
        <w:r w:rsidR="00B1270B">
          <w:rPr>
            <w:rFonts w:ascii="Calibri" w:eastAsia="Calibri" w:hAnsi="Calibri" w:cs="Calibri"/>
            <w:color w:val="00000A"/>
            <w:sz w:val="24"/>
            <w:szCs w:val="24"/>
          </w:rPr>
          <w:t xml:space="preserve"> but species-level variation </w:t>
        </w:r>
      </w:ins>
      <w:ins w:id="24" w:author="Ben Lambert" w:date="2021-07-31T10:57:00Z">
        <w:r w:rsidR="00B1270B">
          <w:rPr>
            <w:rFonts w:ascii="Calibri" w:eastAsia="Calibri" w:hAnsi="Calibri" w:cs="Calibri"/>
            <w:color w:val="00000A"/>
            <w:sz w:val="24"/>
            <w:szCs w:val="24"/>
          </w:rPr>
          <w:t>did not help to further explain variation observed at the study level.</w:t>
        </w:r>
      </w:ins>
      <w:commentRangeEnd w:id="18"/>
      <w:ins w:id="25" w:author="Ben Lambert" w:date="2021-07-31T10:58:00Z">
        <w:r w:rsidR="00B1270B">
          <w:rPr>
            <w:rStyle w:val="CommentReference"/>
          </w:rPr>
          <w:commentReference w:id="18"/>
        </w:r>
      </w:ins>
    </w:p>
    <w:p w14:paraId="0000002E" w14:textId="3FCBE0AD"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 xml:space="preserve">MRR data suggest females tend to </w:t>
      </w:r>
      <w:r w:rsidR="008E5C77">
        <w:rPr>
          <w:rFonts w:ascii="Calibri" w:eastAsia="Calibri" w:hAnsi="Calibri" w:cs="Calibri"/>
          <w:b/>
          <w:i/>
          <w:color w:val="00000A"/>
          <w:sz w:val="24"/>
          <w:szCs w:val="24"/>
        </w:rPr>
        <w:t xml:space="preserve">live longer than </w:t>
      </w:r>
      <w:r>
        <w:rPr>
          <w:rFonts w:ascii="Calibri" w:eastAsia="Calibri" w:hAnsi="Calibri" w:cs="Calibri"/>
          <w:b/>
          <w:i/>
          <w:color w:val="00000A"/>
          <w:sz w:val="24"/>
          <w:szCs w:val="24"/>
        </w:rPr>
        <w:t>males</w:t>
      </w:r>
    </w:p>
    <w:p w14:paraId="0000002F" w14:textId="457BC74B"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MRR studies included male-only and female-only releases, and mixed releases of both sexes, allowing us to estimate male and female lifespan at the genus level (Fig. 3). Each genus showed a trend for females to live longer than males, with the greatest difference for </w:t>
      </w:r>
      <w:r>
        <w:rPr>
          <w:rFonts w:ascii="Calibri" w:eastAsia="Calibri" w:hAnsi="Calibri" w:cs="Calibri"/>
          <w:i/>
          <w:sz w:val="24"/>
          <w:szCs w:val="24"/>
        </w:rPr>
        <w:t>Aedes</w:t>
      </w:r>
      <w:r>
        <w:rPr>
          <w:rFonts w:ascii="Calibri" w:eastAsia="Calibri" w:hAnsi="Calibri" w:cs="Calibri"/>
          <w:sz w:val="24"/>
          <w:szCs w:val="24"/>
        </w:rPr>
        <w:t xml:space="preserve"> (2.5 days; </w:t>
      </w:r>
      <w:r>
        <w:rPr>
          <w:rFonts w:ascii="Calibri" w:eastAsia="Calibri" w:hAnsi="Calibri" w:cs="Calibri"/>
          <w:i/>
          <w:sz w:val="24"/>
          <w:szCs w:val="24"/>
        </w:rPr>
        <w:t>p</w:t>
      </w:r>
      <w:r>
        <w:rPr>
          <w:rFonts w:ascii="Calibri" w:eastAsia="Calibri" w:hAnsi="Calibri" w:cs="Calibri"/>
          <w:sz w:val="24"/>
          <w:szCs w:val="24"/>
        </w:rPr>
        <w:t xml:space="preserve">&lt;0.01,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males outlive females), followed by </w:t>
      </w:r>
      <w:r>
        <w:rPr>
          <w:rFonts w:ascii="Calibri" w:eastAsia="Calibri" w:hAnsi="Calibri" w:cs="Calibri"/>
          <w:i/>
          <w:sz w:val="24"/>
          <w:szCs w:val="24"/>
        </w:rPr>
        <w:t>Anopheles</w:t>
      </w:r>
      <w:r>
        <w:rPr>
          <w:rFonts w:ascii="Calibri" w:eastAsia="Calibri" w:hAnsi="Calibri" w:cs="Calibri"/>
          <w:sz w:val="24"/>
          <w:szCs w:val="24"/>
        </w:rPr>
        <w:t xml:space="preserve"> (2.0 days; </w:t>
      </w:r>
      <w:r>
        <w:rPr>
          <w:rFonts w:ascii="Calibri" w:eastAsia="Calibri" w:hAnsi="Calibri" w:cs="Calibri"/>
          <w:i/>
          <w:sz w:val="24"/>
          <w:szCs w:val="24"/>
        </w:rPr>
        <w:t>p</w:t>
      </w:r>
      <w:r>
        <w:rPr>
          <w:rFonts w:ascii="Calibri" w:eastAsia="Calibri" w:hAnsi="Calibri" w:cs="Calibri"/>
          <w:sz w:val="24"/>
          <w:szCs w:val="24"/>
        </w:rPr>
        <w:t xml:space="preserve">=0.17) and </w:t>
      </w:r>
      <w:r>
        <w:rPr>
          <w:rFonts w:ascii="Calibri" w:eastAsia="Calibri" w:hAnsi="Calibri" w:cs="Calibri"/>
          <w:i/>
          <w:sz w:val="24"/>
          <w:szCs w:val="24"/>
        </w:rPr>
        <w:t>Culex</w:t>
      </w:r>
      <w:r>
        <w:rPr>
          <w:rFonts w:ascii="Calibri" w:eastAsia="Calibri" w:hAnsi="Calibri" w:cs="Calibri"/>
          <w:sz w:val="24"/>
          <w:szCs w:val="24"/>
        </w:rPr>
        <w:t xml:space="preserve"> (0.3 days; </w:t>
      </w:r>
      <w:r>
        <w:rPr>
          <w:rFonts w:ascii="Calibri" w:eastAsia="Calibri" w:hAnsi="Calibri" w:cs="Calibri"/>
          <w:i/>
          <w:sz w:val="24"/>
          <w:szCs w:val="24"/>
        </w:rPr>
        <w:t>p</w:t>
      </w:r>
      <w:r>
        <w:rPr>
          <w:rFonts w:ascii="Calibri" w:eastAsia="Calibri" w:hAnsi="Calibri" w:cs="Calibri"/>
          <w:sz w:val="24"/>
          <w:szCs w:val="24"/>
        </w:rPr>
        <w:t>=0.34). Overall, female mosquitoes were estimated to live 0.9 days longer than males (</w:t>
      </w:r>
      <w:r>
        <w:rPr>
          <w:rFonts w:ascii="Calibri" w:eastAsia="Calibri" w:hAnsi="Calibri" w:cs="Calibri"/>
          <w:i/>
          <w:sz w:val="24"/>
          <w:szCs w:val="24"/>
        </w:rPr>
        <w:t>p</w:t>
      </w:r>
      <w:r>
        <w:rPr>
          <w:rFonts w:ascii="Calibri" w:eastAsia="Calibri" w:hAnsi="Calibri" w:cs="Calibri"/>
          <w:sz w:val="24"/>
          <w:szCs w:val="24"/>
        </w:rPr>
        <w:t>=0.</w:t>
      </w:r>
      <w:commentRangeStart w:id="26"/>
      <w:commentRangeStart w:id="27"/>
      <w:r>
        <w:rPr>
          <w:rFonts w:ascii="Calibri" w:eastAsia="Calibri" w:hAnsi="Calibri" w:cs="Calibri"/>
          <w:sz w:val="24"/>
          <w:szCs w:val="24"/>
        </w:rPr>
        <w:t>10</w:t>
      </w:r>
      <w:commentRangeEnd w:id="26"/>
      <w:r w:rsidR="008E5C77">
        <w:rPr>
          <w:rStyle w:val="CommentReference"/>
        </w:rPr>
        <w:commentReference w:id="26"/>
      </w:r>
      <w:commentRangeEnd w:id="27"/>
      <w:r w:rsidR="008444F7">
        <w:rPr>
          <w:rStyle w:val="CommentReference"/>
        </w:rPr>
        <w:commentReference w:id="27"/>
      </w:r>
      <w:r>
        <w:rPr>
          <w:rFonts w:ascii="Calibri" w:eastAsia="Calibri" w:hAnsi="Calibri" w:cs="Calibri"/>
          <w:sz w:val="24"/>
          <w:szCs w:val="24"/>
        </w:rPr>
        <w:t>).</w:t>
      </w:r>
      <w:ins w:id="28" w:author="Ben Lambert" w:date="2021-07-31T10:59:00Z">
        <w:r w:rsidR="00F24387">
          <w:rPr>
            <w:rFonts w:ascii="Calibri" w:eastAsia="Calibri" w:hAnsi="Calibri" w:cs="Calibri"/>
            <w:sz w:val="24"/>
            <w:szCs w:val="24"/>
          </w:rPr>
          <w:t xml:space="preserve"> </w:t>
        </w:r>
      </w:ins>
      <w:ins w:id="29" w:author="Ben Lambert" w:date="2021-07-31T11:01:00Z">
        <w:r w:rsidR="004A597C">
          <w:rPr>
            <w:rFonts w:ascii="Calibri" w:eastAsia="Calibri" w:hAnsi="Calibri" w:cs="Calibri"/>
            <w:sz w:val="24"/>
            <w:szCs w:val="24"/>
          </w:rPr>
          <w:t>It is possible that t</w:t>
        </w:r>
      </w:ins>
      <w:ins w:id="30" w:author="Ben Lambert" w:date="2021-07-31T11:00:00Z">
        <w:r w:rsidR="00F24387">
          <w:rPr>
            <w:rFonts w:ascii="Calibri" w:eastAsia="Calibri" w:hAnsi="Calibri" w:cs="Calibri"/>
            <w:sz w:val="24"/>
            <w:szCs w:val="24"/>
          </w:rPr>
          <w:t xml:space="preserve">hese </w:t>
        </w:r>
        <w:r w:rsidR="00F24387">
          <w:rPr>
            <w:rFonts w:ascii="Calibri" w:eastAsia="Calibri" w:hAnsi="Calibri" w:cs="Calibri"/>
            <w:sz w:val="24"/>
            <w:szCs w:val="24"/>
          </w:rPr>
          <w:lastRenderedPageBreak/>
          <w:t>differences</w:t>
        </w:r>
      </w:ins>
      <w:ins w:id="31" w:author="Ben Lambert" w:date="2021-07-31T11:01:00Z">
        <w:r w:rsidR="004A597C">
          <w:rPr>
            <w:rFonts w:ascii="Calibri" w:eastAsia="Calibri" w:hAnsi="Calibri" w:cs="Calibri"/>
            <w:sz w:val="24"/>
            <w:szCs w:val="24"/>
          </w:rPr>
          <w:t xml:space="preserve"> in lifespan</w:t>
        </w:r>
      </w:ins>
      <w:ins w:id="32" w:author="Ben Lambert" w:date="2021-07-31T11:00:00Z">
        <w:r w:rsidR="00F24387">
          <w:rPr>
            <w:rFonts w:ascii="Calibri" w:eastAsia="Calibri" w:hAnsi="Calibri" w:cs="Calibri"/>
            <w:sz w:val="24"/>
            <w:szCs w:val="24"/>
          </w:rPr>
          <w:t xml:space="preserve"> </w:t>
        </w:r>
      </w:ins>
      <w:ins w:id="33" w:author="Ben Lambert" w:date="2021-07-31T11:01:00Z">
        <w:r w:rsidR="004A597C">
          <w:rPr>
            <w:rFonts w:ascii="Calibri" w:eastAsia="Calibri" w:hAnsi="Calibri" w:cs="Calibri"/>
            <w:sz w:val="24"/>
            <w:szCs w:val="24"/>
          </w:rPr>
          <w:t xml:space="preserve">are </w:t>
        </w:r>
      </w:ins>
      <w:ins w:id="34" w:author="Ben Lambert" w:date="2021-07-31T11:00:00Z">
        <w:r w:rsidR="00F24387">
          <w:rPr>
            <w:rFonts w:ascii="Calibri" w:eastAsia="Calibri" w:hAnsi="Calibri" w:cs="Calibri"/>
            <w:sz w:val="24"/>
            <w:szCs w:val="24"/>
          </w:rPr>
          <w:t>due to sex-specific variation in dispersal</w:t>
        </w:r>
      </w:ins>
      <w:ins w:id="35" w:author="Ben Lambert" w:date="2021-07-31T11:01:00Z">
        <w:r w:rsidR="004A597C">
          <w:rPr>
            <w:rFonts w:ascii="Calibri" w:eastAsia="Calibri" w:hAnsi="Calibri" w:cs="Calibri"/>
            <w:sz w:val="24"/>
            <w:szCs w:val="24"/>
          </w:rPr>
          <w:t>,</w:t>
        </w:r>
      </w:ins>
      <w:ins w:id="36" w:author="Ben Lambert" w:date="2021-07-31T11:00:00Z">
        <w:r w:rsidR="00F24387">
          <w:rPr>
            <w:rFonts w:ascii="Calibri" w:eastAsia="Calibri" w:hAnsi="Calibri" w:cs="Calibri"/>
            <w:sz w:val="24"/>
            <w:szCs w:val="24"/>
          </w:rPr>
          <w:t xml:space="preserve"> but, to our knowledge, </w:t>
        </w:r>
      </w:ins>
      <w:ins w:id="37" w:author="Ben Lambert" w:date="2021-07-31T11:02:00Z">
        <w:r w:rsidR="004A597C">
          <w:rPr>
            <w:rFonts w:ascii="Calibri" w:eastAsia="Calibri" w:hAnsi="Calibri" w:cs="Calibri"/>
            <w:sz w:val="24"/>
            <w:szCs w:val="24"/>
          </w:rPr>
          <w:t xml:space="preserve">there is </w:t>
        </w:r>
      </w:ins>
      <w:ins w:id="38" w:author="Ben Lambert" w:date="2021-07-31T11:03:00Z">
        <w:r w:rsidR="008444F7">
          <w:rPr>
            <w:rFonts w:ascii="Calibri" w:eastAsia="Calibri" w:hAnsi="Calibri" w:cs="Calibri"/>
            <w:sz w:val="24"/>
            <w:szCs w:val="24"/>
          </w:rPr>
          <w:t>limited</w:t>
        </w:r>
      </w:ins>
      <w:ins w:id="39" w:author="Ben Lambert" w:date="2021-07-31T11:02:00Z">
        <w:r w:rsidR="004A597C">
          <w:rPr>
            <w:rFonts w:ascii="Calibri" w:eastAsia="Calibri" w:hAnsi="Calibri" w:cs="Calibri"/>
            <w:sz w:val="24"/>
            <w:szCs w:val="24"/>
          </w:rPr>
          <w:t xml:space="preserve"> evidence to suggest this.</w:t>
        </w:r>
      </w:ins>
    </w:p>
    <w:p w14:paraId="00000030" w14:textId="50FB3AD3"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MRR data suggest that sugar feeding modestly increases the lifespan of marked mosquitoes, yet blood-feeding of females makes little difference</w:t>
      </w:r>
    </w:p>
    <w:p w14:paraId="00000031" w14:textId="4CEAE0E4"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MRR experiments </w:t>
      </w:r>
      <w:r w:rsidR="008E5C77">
        <w:rPr>
          <w:rFonts w:ascii="Calibri" w:eastAsia="Calibri" w:hAnsi="Calibri" w:cs="Calibri"/>
          <w:sz w:val="24"/>
          <w:szCs w:val="24"/>
        </w:rPr>
        <w:t>differ</w:t>
      </w:r>
      <w:r>
        <w:rPr>
          <w:rFonts w:ascii="Calibri" w:eastAsia="Calibri" w:hAnsi="Calibri" w:cs="Calibri"/>
          <w:sz w:val="24"/>
          <w:szCs w:val="24"/>
        </w:rPr>
        <w:t xml:space="preserve"> </w:t>
      </w:r>
      <w:r w:rsidR="008E5C77">
        <w:rPr>
          <w:rFonts w:ascii="Calibri" w:eastAsia="Calibri" w:hAnsi="Calibri" w:cs="Calibri"/>
          <w:sz w:val="24"/>
          <w:szCs w:val="24"/>
        </w:rPr>
        <w:t xml:space="preserve">in </w:t>
      </w:r>
      <w:r>
        <w:rPr>
          <w:rFonts w:ascii="Calibri" w:eastAsia="Calibri" w:hAnsi="Calibri" w:cs="Calibri"/>
          <w:sz w:val="24"/>
          <w:szCs w:val="24"/>
        </w:rPr>
        <w:t xml:space="preserve">whether mosquitoes </w:t>
      </w:r>
      <w:r w:rsidR="00D479FD">
        <w:rPr>
          <w:rFonts w:ascii="Calibri" w:eastAsia="Calibri" w:hAnsi="Calibri" w:cs="Calibri"/>
          <w:sz w:val="24"/>
          <w:szCs w:val="24"/>
        </w:rPr>
        <w:t xml:space="preserve">are </w:t>
      </w:r>
      <w:r>
        <w:rPr>
          <w:rFonts w:ascii="Calibri" w:eastAsia="Calibri" w:hAnsi="Calibri" w:cs="Calibri"/>
          <w:sz w:val="24"/>
          <w:szCs w:val="24"/>
        </w:rPr>
        <w:t>fed or not before their release, and if so whether with sugar, blood, or both. We studied the effects of feeding on female lifespan at the genus level and across all studies (Fig. S1). Since there were insufficient data at the genus level on males that were fed with sugar versus unfed, we combined all genera to estimate a pooled effect of sugar-feeding. For both sexes and across all genera, we found modest evidence that sugar feeding prior to release extended life-expectancy, by an average of 0.6 days for females (</w:t>
      </w:r>
      <w:r>
        <w:rPr>
          <w:rFonts w:ascii="Calibri" w:eastAsia="Calibri" w:hAnsi="Calibri" w:cs="Calibri"/>
          <w:i/>
          <w:sz w:val="24"/>
          <w:szCs w:val="24"/>
        </w:rPr>
        <w:t>p</w:t>
      </w:r>
      <w:r>
        <w:rPr>
          <w:rFonts w:ascii="Calibri" w:eastAsia="Calibri" w:hAnsi="Calibri" w:cs="Calibri"/>
          <w:sz w:val="24"/>
          <w:szCs w:val="24"/>
        </w:rPr>
        <w:t xml:space="preserve">=0.15, where </w:t>
      </w:r>
      <w:r>
        <w:rPr>
          <w:rFonts w:ascii="Calibri" w:eastAsia="Calibri" w:hAnsi="Calibri" w:cs="Calibri"/>
          <w:i/>
          <w:sz w:val="24"/>
          <w:szCs w:val="24"/>
        </w:rPr>
        <w:t>p</w:t>
      </w:r>
      <w:r>
        <w:rPr>
          <w:rFonts w:ascii="Calibri" w:eastAsia="Calibri" w:hAnsi="Calibri" w:cs="Calibri"/>
          <w:sz w:val="24"/>
          <w:szCs w:val="24"/>
        </w:rPr>
        <w:t xml:space="preserve"> is the fraction of pairwise posterior samples in which unfed outlived fed) and 0.5 days for males (</w:t>
      </w:r>
      <w:r>
        <w:rPr>
          <w:rFonts w:ascii="Calibri" w:eastAsia="Calibri" w:hAnsi="Calibri" w:cs="Calibri"/>
          <w:i/>
          <w:sz w:val="24"/>
          <w:szCs w:val="24"/>
        </w:rPr>
        <w:t>p</w:t>
      </w:r>
      <w:r>
        <w:rPr>
          <w:rFonts w:ascii="Calibri" w:eastAsia="Calibri" w:hAnsi="Calibri" w:cs="Calibri"/>
          <w:sz w:val="24"/>
          <w:szCs w:val="24"/>
        </w:rPr>
        <w:t xml:space="preserve">=0.15). The effect of blood-feeding on female mosquitoes was </w:t>
      </w:r>
      <w:r w:rsidR="00D479FD">
        <w:rPr>
          <w:rFonts w:ascii="Calibri" w:eastAsia="Calibri" w:hAnsi="Calibri" w:cs="Calibri"/>
          <w:sz w:val="24"/>
          <w:szCs w:val="24"/>
        </w:rPr>
        <w:t>not significant</w:t>
      </w:r>
      <w:r>
        <w:rPr>
          <w:rFonts w:ascii="Calibri" w:eastAsia="Calibri" w:hAnsi="Calibri" w:cs="Calibri"/>
          <w:sz w:val="24"/>
          <w:szCs w:val="24"/>
        </w:rPr>
        <w:t>, with blood-fed individuals living about 0.1 days longer than unfed mosquitoes (</w:t>
      </w:r>
      <w:r>
        <w:rPr>
          <w:rFonts w:ascii="Calibri" w:eastAsia="Calibri" w:hAnsi="Calibri" w:cs="Calibri"/>
          <w:i/>
          <w:sz w:val="24"/>
          <w:szCs w:val="24"/>
        </w:rPr>
        <w:t>p</w:t>
      </w:r>
      <w:r>
        <w:rPr>
          <w:rFonts w:ascii="Calibri" w:eastAsia="Calibri" w:hAnsi="Calibri" w:cs="Calibri"/>
          <w:sz w:val="24"/>
          <w:szCs w:val="24"/>
        </w:rPr>
        <w:t>=0.44).</w:t>
      </w:r>
    </w:p>
    <w:p w14:paraId="00000032" w14:textId="6F73C249" w:rsidR="00E03F53" w:rsidRDefault="00D479FD">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L</w:t>
      </w:r>
      <w:r w:rsidR="00D47927">
        <w:rPr>
          <w:rFonts w:ascii="Calibri" w:eastAsia="Calibri" w:hAnsi="Calibri" w:cs="Calibri"/>
          <w:b/>
          <w:i/>
          <w:color w:val="00000A"/>
          <w:sz w:val="24"/>
          <w:szCs w:val="24"/>
        </w:rPr>
        <w:t xml:space="preserve">ifespan estimates from MRR data </w:t>
      </w:r>
      <w:r>
        <w:rPr>
          <w:rFonts w:ascii="Calibri" w:eastAsia="Calibri" w:hAnsi="Calibri" w:cs="Calibri"/>
          <w:b/>
          <w:i/>
          <w:color w:val="00000A"/>
          <w:sz w:val="24"/>
          <w:szCs w:val="24"/>
        </w:rPr>
        <w:t>were not affected by spatial scale of the experiment as would be expected if</w:t>
      </w:r>
      <w:r w:rsidR="00D47927">
        <w:rPr>
          <w:rFonts w:ascii="Calibri" w:eastAsia="Calibri" w:hAnsi="Calibri" w:cs="Calibri"/>
          <w:b/>
          <w:i/>
          <w:color w:val="00000A"/>
          <w:sz w:val="24"/>
          <w:szCs w:val="24"/>
        </w:rPr>
        <w:t xml:space="preserve"> dispersal out of the study area </w:t>
      </w:r>
      <w:r>
        <w:rPr>
          <w:rFonts w:ascii="Calibri" w:eastAsia="Calibri" w:hAnsi="Calibri" w:cs="Calibri"/>
          <w:b/>
          <w:i/>
          <w:color w:val="00000A"/>
          <w:sz w:val="24"/>
          <w:szCs w:val="24"/>
        </w:rPr>
        <w:t>was causing severe bias</w:t>
      </w:r>
    </w:p>
    <w:p w14:paraId="00000033" w14:textId="644DB6AA"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Following a release of marked mosquitoes, the rate of their recapture typically reduces </w:t>
      </w:r>
      <w:r w:rsidR="00D479FD">
        <w:rPr>
          <w:rFonts w:ascii="Calibri" w:eastAsia="Calibri" w:hAnsi="Calibri" w:cs="Calibri"/>
          <w:sz w:val="24"/>
          <w:szCs w:val="24"/>
        </w:rPr>
        <w:t xml:space="preserve">over </w:t>
      </w:r>
      <w:r>
        <w:rPr>
          <w:rFonts w:ascii="Calibri" w:eastAsia="Calibri" w:hAnsi="Calibri" w:cs="Calibri"/>
          <w:sz w:val="24"/>
          <w:szCs w:val="24"/>
        </w:rPr>
        <w:t xml:space="preserve">time because some mosquitoes die </w:t>
      </w:r>
      <w:r w:rsidR="00D479FD">
        <w:rPr>
          <w:rFonts w:ascii="Calibri" w:eastAsia="Calibri" w:hAnsi="Calibri" w:cs="Calibri"/>
          <w:sz w:val="24"/>
          <w:szCs w:val="24"/>
        </w:rPr>
        <w:t>and</w:t>
      </w:r>
      <w:r>
        <w:rPr>
          <w:rFonts w:ascii="Calibri" w:eastAsia="Calibri" w:hAnsi="Calibri" w:cs="Calibri"/>
          <w:sz w:val="24"/>
          <w:szCs w:val="24"/>
        </w:rPr>
        <w:t xml:space="preserve"> because some disperse out of the recapture area. These factors are indistinguishable in spatially</w:t>
      </w:r>
      <w:ins w:id="40" w:author="Ben Lambert" w:date="2021-07-31T11:04:00Z">
        <w:r w:rsidR="00C250ED">
          <w:rPr>
            <w:rFonts w:ascii="Calibri" w:eastAsia="Calibri" w:hAnsi="Calibri" w:cs="Calibri"/>
            <w:sz w:val="24"/>
            <w:szCs w:val="24"/>
          </w:rPr>
          <w:t xml:space="preserve"> </w:t>
        </w:r>
      </w:ins>
      <w:del w:id="41" w:author="Ben Lambert" w:date="2021-07-31T11:04:00Z">
        <w:r w:rsidDel="00C250ED">
          <w:rPr>
            <w:rFonts w:ascii="Calibri" w:eastAsia="Calibri" w:hAnsi="Calibri" w:cs="Calibri"/>
            <w:sz w:val="24"/>
            <w:szCs w:val="24"/>
          </w:rPr>
          <w:delText>-</w:delText>
        </w:r>
      </w:del>
      <w:r>
        <w:rPr>
          <w:rFonts w:ascii="Calibri" w:eastAsia="Calibri" w:hAnsi="Calibri" w:cs="Calibri"/>
          <w:sz w:val="24"/>
          <w:szCs w:val="24"/>
        </w:rPr>
        <w:t xml:space="preserve">averaged recapture data, which is why our estimates are lower bounds on lifespan. If dispersal out of the recapture area commonly reduces the lifespan estimate below the true lifespan then we should expect a positive correlation between the spatial extent of the recapture zone and lifespan. This pattern was not apparent in our data, </w:t>
      </w:r>
      <w:r w:rsidR="00D479FD">
        <w:rPr>
          <w:rFonts w:ascii="Calibri" w:eastAsia="Calibri" w:hAnsi="Calibri" w:cs="Calibri"/>
          <w:sz w:val="24"/>
          <w:szCs w:val="24"/>
        </w:rPr>
        <w:t xml:space="preserve">suggesting that dispersal </w:t>
      </w:r>
      <w:r w:rsidR="00555670">
        <w:rPr>
          <w:rFonts w:ascii="Calibri" w:eastAsia="Calibri" w:hAnsi="Calibri" w:cs="Calibri"/>
          <w:sz w:val="24"/>
          <w:szCs w:val="24"/>
        </w:rPr>
        <w:t>may</w:t>
      </w:r>
      <w:r w:rsidR="00D479FD">
        <w:rPr>
          <w:rFonts w:ascii="Calibri" w:eastAsia="Calibri" w:hAnsi="Calibri" w:cs="Calibri"/>
          <w:sz w:val="24"/>
          <w:szCs w:val="24"/>
        </w:rPr>
        <w:t xml:space="preserve"> not </w:t>
      </w:r>
      <w:r w:rsidR="00555670">
        <w:rPr>
          <w:rFonts w:ascii="Calibri" w:eastAsia="Calibri" w:hAnsi="Calibri" w:cs="Calibri"/>
          <w:sz w:val="24"/>
          <w:szCs w:val="24"/>
        </w:rPr>
        <w:t>be responsible for severe underestimation</w:t>
      </w:r>
      <w:r>
        <w:rPr>
          <w:rFonts w:ascii="Calibri" w:eastAsia="Calibri" w:hAnsi="Calibri" w:cs="Calibri"/>
          <w:sz w:val="24"/>
          <w:szCs w:val="24"/>
        </w:rPr>
        <w:t xml:space="preserve"> (Fig. S2). However, we suspect that dispersal bias may have affected a number of individual studies </w:t>
      </w:r>
      <w:r w:rsidR="00555670">
        <w:rPr>
          <w:rFonts w:ascii="Calibri" w:eastAsia="Calibri" w:hAnsi="Calibri" w:cs="Calibri"/>
          <w:sz w:val="24"/>
          <w:szCs w:val="24"/>
        </w:rPr>
        <w:t xml:space="preserve">where we obtained unfeasibly short lifespan estimates, </w:t>
      </w:r>
      <w:r>
        <w:rPr>
          <w:rFonts w:ascii="Calibri" w:eastAsia="Calibri" w:hAnsi="Calibri" w:cs="Calibri"/>
          <w:sz w:val="24"/>
          <w:szCs w:val="24"/>
        </w:rPr>
        <w:t xml:space="preserve">for example </w:t>
      </w:r>
      <w:r w:rsidR="00555670">
        <w:rPr>
          <w:rFonts w:ascii="Calibri" w:eastAsia="Calibri" w:hAnsi="Calibri" w:cs="Calibri"/>
          <w:sz w:val="24"/>
          <w:szCs w:val="24"/>
        </w:rPr>
        <w:t>the case of</w:t>
      </w:r>
      <w:r>
        <w:rPr>
          <w:rFonts w:ascii="Calibri" w:eastAsia="Calibri" w:hAnsi="Calibri" w:cs="Calibri"/>
          <w:sz w:val="24"/>
          <w:szCs w:val="24"/>
        </w:rPr>
        <w:t xml:space="preserve"> </w:t>
      </w:r>
      <w:r>
        <w:rPr>
          <w:rFonts w:ascii="Calibri" w:eastAsia="Calibri" w:hAnsi="Calibri" w:cs="Calibri"/>
          <w:i/>
          <w:sz w:val="24"/>
          <w:szCs w:val="24"/>
        </w:rPr>
        <w:t>An.</w:t>
      </w:r>
      <w:r>
        <w:rPr>
          <w:rFonts w:ascii="Calibri" w:eastAsia="Calibri" w:hAnsi="Calibri" w:cs="Calibri"/>
          <w:sz w:val="24"/>
          <w:szCs w:val="24"/>
        </w:rPr>
        <w:t xml:space="preserve"> </w:t>
      </w:r>
      <w:r>
        <w:rPr>
          <w:rFonts w:ascii="Calibri" w:eastAsia="Calibri" w:hAnsi="Calibri" w:cs="Calibri"/>
          <w:i/>
          <w:sz w:val="24"/>
          <w:szCs w:val="24"/>
        </w:rPr>
        <w:t>annulipes</w:t>
      </w:r>
      <w:r w:rsidR="00555670" w:rsidRPr="002C1B10">
        <w:rPr>
          <w:rFonts w:ascii="Calibri" w:eastAsia="Calibri" w:hAnsi="Calibri" w:cs="Calibri"/>
          <w:iCs/>
          <w:sz w:val="24"/>
          <w:szCs w:val="24"/>
        </w:rPr>
        <w:t xml:space="preserve"> noted above</w:t>
      </w:r>
      <w:r>
        <w:rPr>
          <w:rFonts w:ascii="Calibri" w:eastAsia="Calibri" w:hAnsi="Calibri" w:cs="Calibri"/>
          <w:sz w:val="24"/>
          <w:szCs w:val="24"/>
        </w:rPr>
        <w:t>.</w:t>
      </w:r>
    </w:p>
    <w:p w14:paraId="00000034" w14:textId="150E31E0"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 xml:space="preserve">Detinova dissection data show that the use of insecticides reduces </w:t>
      </w:r>
      <w:r w:rsidR="00555670">
        <w:rPr>
          <w:rFonts w:ascii="Calibri" w:eastAsia="Calibri" w:hAnsi="Calibri" w:cs="Calibri"/>
          <w:b/>
          <w:i/>
          <w:sz w:val="24"/>
          <w:szCs w:val="24"/>
        </w:rPr>
        <w:t>a</w:t>
      </w:r>
      <w:r>
        <w:rPr>
          <w:rFonts w:ascii="Calibri" w:eastAsia="Calibri" w:hAnsi="Calibri" w:cs="Calibri"/>
          <w:b/>
          <w:i/>
          <w:sz w:val="24"/>
          <w:szCs w:val="24"/>
        </w:rPr>
        <w:t xml:space="preserve">nopheline longevity </w:t>
      </w:r>
    </w:p>
    <w:p w14:paraId="00000035" w14:textId="63842250"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Massey et al. (2016) database contained 1490 parity observations across 26 </w:t>
      </w:r>
      <w:r w:rsidR="00555670">
        <w:rPr>
          <w:rFonts w:ascii="Calibri" w:eastAsia="Calibri" w:hAnsi="Calibri" w:cs="Calibri"/>
          <w:sz w:val="24"/>
          <w:szCs w:val="24"/>
        </w:rPr>
        <w:t>a</w:t>
      </w:r>
      <w:r>
        <w:rPr>
          <w:rFonts w:ascii="Calibri" w:eastAsia="Calibri" w:hAnsi="Calibri" w:cs="Calibri"/>
          <w:sz w:val="24"/>
          <w:szCs w:val="24"/>
        </w:rPr>
        <w:t>nopheline species-complexes (henceforth ‘Detinova data’)</w:t>
      </w:r>
      <w:r w:rsidR="008F6AEB">
        <w:rPr>
          <w:rFonts w:ascii="Calibri" w:eastAsia="Calibri" w:hAnsi="Calibri" w:cs="Calibri"/>
          <w:sz w:val="24"/>
          <w:szCs w:val="24"/>
        </w:rPr>
        <w:t>.  I</w:t>
      </w:r>
      <w:r>
        <w:rPr>
          <w:rFonts w:ascii="Calibri" w:eastAsia="Calibri" w:hAnsi="Calibri" w:cs="Calibri"/>
          <w:sz w:val="24"/>
          <w:szCs w:val="24"/>
        </w:rPr>
        <w:t xml:space="preserve">nsecticide based control measures were in use at the time and place of the study in 519 cases, not in use in 364 cases, </w:t>
      </w:r>
      <w:r w:rsidR="008F6AEB">
        <w:rPr>
          <w:rFonts w:ascii="Calibri" w:eastAsia="Calibri" w:hAnsi="Calibri" w:cs="Calibri"/>
          <w:sz w:val="24"/>
          <w:szCs w:val="24"/>
        </w:rPr>
        <w:t>while</w:t>
      </w:r>
      <w:r>
        <w:rPr>
          <w:rFonts w:ascii="Calibri" w:eastAsia="Calibri" w:hAnsi="Calibri" w:cs="Calibri"/>
          <w:sz w:val="24"/>
          <w:szCs w:val="24"/>
        </w:rPr>
        <w:t xml:space="preserve"> </w:t>
      </w:r>
      <w:r w:rsidR="008F6AEB">
        <w:rPr>
          <w:rFonts w:ascii="Calibri" w:eastAsia="Calibri" w:hAnsi="Calibri" w:cs="Calibri"/>
          <w:sz w:val="24"/>
          <w:szCs w:val="24"/>
        </w:rPr>
        <w:t xml:space="preserve">this was unspecified </w:t>
      </w:r>
      <w:r>
        <w:rPr>
          <w:rFonts w:ascii="Calibri" w:eastAsia="Calibri" w:hAnsi="Calibri" w:cs="Calibri"/>
          <w:sz w:val="24"/>
          <w:szCs w:val="24"/>
        </w:rPr>
        <w:t xml:space="preserve">in the remaining 607 cases. Since insecticides act by killing mosquitoes, their use should reduce mean lifespan and we investigated </w:t>
      </w:r>
      <w:r w:rsidR="008F6AEB">
        <w:rPr>
          <w:rFonts w:ascii="Calibri" w:eastAsia="Calibri" w:hAnsi="Calibri" w:cs="Calibri"/>
          <w:sz w:val="24"/>
          <w:szCs w:val="24"/>
        </w:rPr>
        <w:t xml:space="preserve">whether this was detectable in the data.  We analysed </w:t>
      </w:r>
      <w:r>
        <w:rPr>
          <w:rFonts w:ascii="Calibri" w:eastAsia="Calibri" w:hAnsi="Calibri" w:cs="Calibri"/>
          <w:sz w:val="24"/>
          <w:szCs w:val="24"/>
        </w:rPr>
        <w:t xml:space="preserve">867 </w:t>
      </w:r>
      <w:r w:rsidR="008F6AEB">
        <w:rPr>
          <w:rFonts w:ascii="Calibri" w:eastAsia="Calibri" w:hAnsi="Calibri" w:cs="Calibri"/>
          <w:sz w:val="24"/>
          <w:szCs w:val="24"/>
        </w:rPr>
        <w:t xml:space="preserve">observations </w:t>
      </w:r>
      <w:r>
        <w:rPr>
          <w:rFonts w:ascii="Calibri" w:eastAsia="Calibri" w:hAnsi="Calibri" w:cs="Calibri"/>
          <w:sz w:val="24"/>
          <w:szCs w:val="24"/>
        </w:rPr>
        <w:t xml:space="preserve">(509 with insecticide and 358 without) </w:t>
      </w:r>
      <w:r w:rsidR="008F6AEB">
        <w:rPr>
          <w:rFonts w:ascii="Calibri" w:eastAsia="Calibri" w:hAnsi="Calibri" w:cs="Calibri"/>
          <w:sz w:val="24"/>
          <w:szCs w:val="24"/>
        </w:rPr>
        <w:t xml:space="preserve">representing all data from the </w:t>
      </w:r>
      <w:r>
        <w:rPr>
          <w:rFonts w:ascii="Calibri" w:eastAsia="Calibri" w:hAnsi="Calibri" w:cs="Calibri"/>
          <w:sz w:val="24"/>
          <w:szCs w:val="24"/>
        </w:rPr>
        <w:t>16 species</w:t>
      </w:r>
      <w:r w:rsidR="008F6AEB">
        <w:rPr>
          <w:rFonts w:ascii="Calibri" w:eastAsia="Calibri" w:hAnsi="Calibri" w:cs="Calibri"/>
          <w:sz w:val="24"/>
          <w:szCs w:val="24"/>
        </w:rPr>
        <w:t xml:space="preserve"> </w:t>
      </w:r>
      <w:r>
        <w:rPr>
          <w:rFonts w:ascii="Calibri" w:eastAsia="Calibri" w:hAnsi="Calibri" w:cs="Calibri"/>
          <w:sz w:val="24"/>
          <w:szCs w:val="24"/>
        </w:rPr>
        <w:t xml:space="preserve">complexes with 5 or more observations (see SOM). The effect of insecticides was </w:t>
      </w:r>
      <w:r>
        <w:rPr>
          <w:rFonts w:ascii="Calibri" w:eastAsia="Calibri" w:hAnsi="Calibri" w:cs="Calibri"/>
          <w:sz w:val="24"/>
          <w:szCs w:val="24"/>
        </w:rPr>
        <w:lastRenderedPageBreak/>
        <w:t>large in all cases (Fig. S3), on average reducing lifespan by 56% at the species level (51%-58%; difference in posterior median estimates of mean lifespan).</w:t>
      </w:r>
    </w:p>
    <w:p w14:paraId="00000036" w14:textId="31C4E73E"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In the following analyses of </w:t>
      </w:r>
      <w:r w:rsidR="008F6AEB">
        <w:rPr>
          <w:rFonts w:ascii="Calibri" w:eastAsia="Calibri" w:hAnsi="Calibri" w:cs="Calibri"/>
          <w:sz w:val="24"/>
          <w:szCs w:val="24"/>
        </w:rPr>
        <w:t xml:space="preserve">the </w:t>
      </w:r>
      <w:r>
        <w:rPr>
          <w:rFonts w:ascii="Calibri" w:eastAsia="Calibri" w:hAnsi="Calibri" w:cs="Calibri"/>
          <w:sz w:val="24"/>
          <w:szCs w:val="24"/>
        </w:rPr>
        <w:t xml:space="preserve">Detinova data, we </w:t>
      </w:r>
      <w:r w:rsidR="008F6AEB">
        <w:rPr>
          <w:rFonts w:ascii="Calibri" w:eastAsia="Calibri" w:hAnsi="Calibri" w:cs="Calibri"/>
          <w:sz w:val="24"/>
          <w:szCs w:val="24"/>
        </w:rPr>
        <w:t xml:space="preserve">omitted </w:t>
      </w:r>
      <w:r>
        <w:rPr>
          <w:rFonts w:ascii="Calibri" w:eastAsia="Calibri" w:hAnsi="Calibri" w:cs="Calibri"/>
          <w:sz w:val="24"/>
          <w:szCs w:val="24"/>
        </w:rPr>
        <w:t xml:space="preserve">those cases where insecticide was known to be in use, leaving 1126 observations. It is possible that insecticides were used in some of the </w:t>
      </w:r>
      <w:commentRangeStart w:id="42"/>
      <w:r>
        <w:rPr>
          <w:rFonts w:ascii="Calibri" w:eastAsia="Calibri" w:hAnsi="Calibri" w:cs="Calibri"/>
          <w:sz w:val="24"/>
          <w:szCs w:val="24"/>
        </w:rPr>
        <w:t xml:space="preserve">607 cases </w:t>
      </w:r>
      <w:commentRangeEnd w:id="42"/>
      <w:r w:rsidR="008F6AEB">
        <w:rPr>
          <w:rStyle w:val="CommentReference"/>
        </w:rPr>
        <w:commentReference w:id="42"/>
      </w:r>
      <w:r>
        <w:rPr>
          <w:rFonts w:ascii="Calibri" w:eastAsia="Calibri" w:hAnsi="Calibri" w:cs="Calibri"/>
          <w:sz w:val="24"/>
          <w:szCs w:val="24"/>
        </w:rPr>
        <w:t xml:space="preserve">where this was not recorded. However, 76% of these studies took place before 2000, when bednets </w:t>
      </w:r>
      <w:r w:rsidR="008F6AEB">
        <w:rPr>
          <w:rFonts w:ascii="Calibri" w:eastAsia="Calibri" w:hAnsi="Calibri" w:cs="Calibri"/>
          <w:sz w:val="24"/>
          <w:szCs w:val="24"/>
        </w:rPr>
        <w:t xml:space="preserve">impregnated </w:t>
      </w:r>
      <w:r>
        <w:rPr>
          <w:rFonts w:ascii="Calibri" w:eastAsia="Calibri" w:hAnsi="Calibri" w:cs="Calibri"/>
          <w:sz w:val="24"/>
          <w:szCs w:val="24"/>
        </w:rPr>
        <w:t>with pyrethroid insecticides began to be widely distributed across the African continent (Bhatt et al., 2015; elsewhere, their distribution remained low)</w:t>
      </w:r>
      <w:r w:rsidR="008F6AEB">
        <w:rPr>
          <w:rFonts w:ascii="Calibri" w:eastAsia="Calibri" w:hAnsi="Calibri" w:cs="Calibri"/>
          <w:sz w:val="24"/>
          <w:szCs w:val="24"/>
        </w:rPr>
        <w:t xml:space="preserve"> suggesting that the majority of these results will be unaffected by insecticide</w:t>
      </w:r>
      <w:r>
        <w:rPr>
          <w:rFonts w:ascii="Calibri" w:eastAsia="Calibri" w:hAnsi="Calibri" w:cs="Calibri"/>
          <w:sz w:val="24"/>
          <w:szCs w:val="24"/>
        </w:rPr>
        <w:t>.</w:t>
      </w:r>
    </w:p>
    <w:p w14:paraId="00000037" w14:textId="5B584AA1" w:rsidR="00E03F53" w:rsidRDefault="00D47927">
      <w:pPr>
        <w:spacing w:before="240"/>
        <w:rPr>
          <w:rFonts w:ascii="Calibri" w:eastAsia="Calibri" w:hAnsi="Calibri" w:cs="Calibri"/>
          <w:b/>
          <w:i/>
          <w:sz w:val="24"/>
          <w:szCs w:val="24"/>
        </w:rPr>
      </w:pPr>
      <w:r>
        <w:rPr>
          <w:rFonts w:ascii="Calibri" w:eastAsia="Calibri" w:hAnsi="Calibri" w:cs="Calibri"/>
          <w:b/>
          <w:i/>
          <w:sz w:val="24"/>
          <w:szCs w:val="24"/>
        </w:rPr>
        <w:t xml:space="preserve">Detinova dissection data suggest most female </w:t>
      </w:r>
      <w:r w:rsidR="008F6AEB">
        <w:rPr>
          <w:rFonts w:ascii="Calibri" w:eastAsia="Calibri" w:hAnsi="Calibri" w:cs="Calibri"/>
          <w:b/>
          <w:i/>
          <w:sz w:val="24"/>
          <w:szCs w:val="24"/>
        </w:rPr>
        <w:t xml:space="preserve">anopheline </w:t>
      </w:r>
      <w:r>
        <w:rPr>
          <w:rFonts w:ascii="Calibri" w:eastAsia="Calibri" w:hAnsi="Calibri" w:cs="Calibri"/>
          <w:b/>
          <w:i/>
          <w:sz w:val="24"/>
          <w:szCs w:val="24"/>
        </w:rPr>
        <w:t xml:space="preserve">mosquitoes complete fewer than three gonotrophic cycles, though this varies considerably </w:t>
      </w:r>
      <w:r w:rsidR="008F6AEB">
        <w:rPr>
          <w:rFonts w:ascii="Calibri" w:eastAsia="Calibri" w:hAnsi="Calibri" w:cs="Calibri"/>
          <w:b/>
          <w:i/>
          <w:sz w:val="24"/>
          <w:szCs w:val="24"/>
        </w:rPr>
        <w:t xml:space="preserve">between </w:t>
      </w:r>
      <w:r>
        <w:rPr>
          <w:rFonts w:ascii="Calibri" w:eastAsia="Calibri" w:hAnsi="Calibri" w:cs="Calibri"/>
          <w:b/>
          <w:i/>
          <w:sz w:val="24"/>
          <w:szCs w:val="24"/>
        </w:rPr>
        <w:t>species</w:t>
      </w:r>
    </w:p>
    <w:p w14:paraId="00000038" w14:textId="7DF8AEB6" w:rsidR="00E03F53" w:rsidRDefault="0078658A">
      <w:pPr>
        <w:spacing w:before="240"/>
        <w:rPr>
          <w:rFonts w:ascii="Calibri" w:eastAsia="Calibri" w:hAnsi="Calibri" w:cs="Calibri"/>
          <w:strike/>
          <w:sz w:val="24"/>
          <w:szCs w:val="24"/>
        </w:rPr>
      </w:pPr>
      <w:ins w:id="43" w:author="Ben Lambert" w:date="2021-07-31T11:12:00Z">
        <w:r>
          <w:rPr>
            <w:rFonts w:ascii="Calibri" w:eastAsia="Calibri" w:hAnsi="Calibri" w:cs="Calibri"/>
            <w:sz w:val="24"/>
            <w:szCs w:val="24"/>
          </w:rPr>
          <w:t>Detinova dissection determines p</w:t>
        </w:r>
      </w:ins>
      <w:ins w:id="44" w:author="Ben Lambert" w:date="2021-07-31T11:10:00Z">
        <w:r w:rsidR="002C1B10">
          <w:rPr>
            <w:rFonts w:ascii="Calibri" w:eastAsia="Calibri" w:hAnsi="Calibri" w:cs="Calibri"/>
            <w:sz w:val="24"/>
            <w:szCs w:val="24"/>
          </w:rPr>
          <w:t>arity</w:t>
        </w:r>
      </w:ins>
      <w:ins w:id="45" w:author="Ben Lambert" w:date="2021-07-31T11:12:00Z">
        <w:r>
          <w:rPr>
            <w:rFonts w:ascii="Calibri" w:eastAsia="Calibri" w:hAnsi="Calibri" w:cs="Calibri"/>
            <w:sz w:val="24"/>
            <w:szCs w:val="24"/>
          </w:rPr>
          <w:t>, which</w:t>
        </w:r>
      </w:ins>
      <w:ins w:id="46" w:author="Ben Lambert" w:date="2021-07-31T11:10:00Z">
        <w:r w:rsidR="002C1B10">
          <w:rPr>
            <w:rFonts w:ascii="Calibri" w:eastAsia="Calibri" w:hAnsi="Calibri" w:cs="Calibri"/>
            <w:sz w:val="24"/>
            <w:szCs w:val="24"/>
          </w:rPr>
          <w:t xml:space="preserve"> indicates the fraction of</w:t>
        </w:r>
      </w:ins>
      <w:ins w:id="47" w:author="Ben Lambert" w:date="2021-07-31T11:09:00Z">
        <w:r w:rsidR="002C1B10">
          <w:rPr>
            <w:rFonts w:ascii="Calibri" w:eastAsia="Calibri" w:hAnsi="Calibri" w:cs="Calibri"/>
            <w:sz w:val="24"/>
            <w:szCs w:val="24"/>
          </w:rPr>
          <w:t xml:space="preserve"> female mosquitoes </w:t>
        </w:r>
      </w:ins>
      <w:ins w:id="48" w:author="Ben Lambert" w:date="2021-07-31T11:12:00Z">
        <w:r>
          <w:rPr>
            <w:rFonts w:ascii="Calibri" w:eastAsia="Calibri" w:hAnsi="Calibri" w:cs="Calibri"/>
            <w:sz w:val="24"/>
            <w:szCs w:val="24"/>
          </w:rPr>
          <w:t>that</w:t>
        </w:r>
      </w:ins>
      <w:ins w:id="49" w:author="Ben Lambert" w:date="2021-07-31T11:10:00Z">
        <w:r w:rsidR="002C1B10">
          <w:rPr>
            <w:rFonts w:ascii="Calibri" w:eastAsia="Calibri" w:hAnsi="Calibri" w:cs="Calibri"/>
            <w:sz w:val="24"/>
            <w:szCs w:val="24"/>
          </w:rPr>
          <w:t xml:space="preserve"> </w:t>
        </w:r>
      </w:ins>
      <w:ins w:id="50" w:author="Ben Lambert" w:date="2021-07-31T11:09:00Z">
        <w:r w:rsidR="002C1B10">
          <w:rPr>
            <w:rFonts w:ascii="Calibri" w:eastAsia="Calibri" w:hAnsi="Calibri" w:cs="Calibri"/>
            <w:sz w:val="24"/>
            <w:szCs w:val="24"/>
          </w:rPr>
          <w:t xml:space="preserve">have laid eggs. </w:t>
        </w:r>
      </w:ins>
      <w:ins w:id="51" w:author="Ben Lambert" w:date="2021-07-31T11:11:00Z">
        <w:r w:rsidR="002C1B10">
          <w:rPr>
            <w:rFonts w:ascii="Calibri" w:eastAsia="Calibri" w:hAnsi="Calibri" w:cs="Calibri"/>
            <w:sz w:val="24"/>
            <w:szCs w:val="24"/>
          </w:rPr>
          <w:t>Assuming regular gonotrophic cycles</w:t>
        </w:r>
        <w:r w:rsidR="00F77E95">
          <w:rPr>
            <w:rFonts w:ascii="Calibri" w:eastAsia="Calibri" w:hAnsi="Calibri" w:cs="Calibri"/>
            <w:sz w:val="24"/>
            <w:szCs w:val="24"/>
          </w:rPr>
          <w:t xml:space="preserve"> through</w:t>
        </w:r>
      </w:ins>
      <w:ins w:id="52" w:author="Ben Lambert" w:date="2021-07-31T11:12:00Z">
        <w:r w:rsidR="0073168B">
          <w:rPr>
            <w:rFonts w:ascii="Calibri" w:eastAsia="Calibri" w:hAnsi="Calibri" w:cs="Calibri"/>
            <w:sz w:val="24"/>
            <w:szCs w:val="24"/>
          </w:rPr>
          <w:t>out</w:t>
        </w:r>
      </w:ins>
      <w:ins w:id="53" w:author="Ben Lambert" w:date="2021-07-31T11:11:00Z">
        <w:r w:rsidR="00F77E95">
          <w:rPr>
            <w:rFonts w:ascii="Calibri" w:eastAsia="Calibri" w:hAnsi="Calibri" w:cs="Calibri"/>
            <w:sz w:val="24"/>
            <w:szCs w:val="24"/>
          </w:rPr>
          <w:t xml:space="preserve"> a mosquito’s life, </w:t>
        </w:r>
      </w:ins>
      <w:ins w:id="54" w:author="Ben Lambert" w:date="2021-07-31T11:10:00Z">
        <w:r w:rsidR="002C1B10">
          <w:rPr>
            <w:rFonts w:ascii="Calibri" w:eastAsia="Calibri" w:hAnsi="Calibri" w:cs="Calibri"/>
            <w:sz w:val="24"/>
            <w:szCs w:val="24"/>
          </w:rPr>
          <w:t xml:space="preserve">this allows us to convert parity into </w:t>
        </w:r>
      </w:ins>
      <w:ins w:id="55" w:author="Ben Lambert" w:date="2021-07-31T11:11:00Z">
        <w:r w:rsidR="002C1B10">
          <w:rPr>
            <w:rFonts w:ascii="Calibri" w:eastAsia="Calibri" w:hAnsi="Calibri" w:cs="Calibri"/>
            <w:sz w:val="24"/>
            <w:szCs w:val="24"/>
          </w:rPr>
          <w:t>lifespan</w:t>
        </w:r>
        <w:r w:rsidR="00F77E95">
          <w:rPr>
            <w:rFonts w:ascii="Calibri" w:eastAsia="Calibri" w:hAnsi="Calibri" w:cs="Calibri"/>
            <w:sz w:val="24"/>
            <w:szCs w:val="24"/>
          </w:rPr>
          <w:t xml:space="preserve"> (see SOM). </w:t>
        </w:r>
      </w:ins>
      <w:r w:rsidR="00D47927">
        <w:rPr>
          <w:rFonts w:ascii="Calibri" w:eastAsia="Calibri" w:hAnsi="Calibri" w:cs="Calibri"/>
          <w:sz w:val="24"/>
          <w:szCs w:val="24"/>
        </w:rPr>
        <w:t>We first estimated lifespan for each study independently (Fig. S4)</w:t>
      </w:r>
      <w:r w:rsidR="008F6AEB">
        <w:rPr>
          <w:rFonts w:ascii="Calibri" w:eastAsia="Calibri" w:hAnsi="Calibri" w:cs="Calibri"/>
          <w:sz w:val="24"/>
          <w:szCs w:val="24"/>
        </w:rPr>
        <w:t xml:space="preserve">.  </w:t>
      </w:r>
      <w:commentRangeStart w:id="56"/>
      <w:commentRangeStart w:id="57"/>
      <w:r w:rsidR="008F6AEB">
        <w:rPr>
          <w:rFonts w:ascii="Calibri" w:eastAsia="Calibri" w:hAnsi="Calibri" w:cs="Calibri"/>
          <w:sz w:val="24"/>
          <w:szCs w:val="24"/>
        </w:rPr>
        <w:t>I</w:t>
      </w:r>
      <w:r w:rsidR="00D47927">
        <w:rPr>
          <w:rFonts w:ascii="Calibri" w:eastAsia="Calibri" w:hAnsi="Calibri" w:cs="Calibri"/>
          <w:sz w:val="24"/>
          <w:szCs w:val="24"/>
        </w:rPr>
        <w:t>n 78% of cases, fewer than three gonotrophic cycles were completed before death.</w:t>
      </w:r>
      <w:commentRangeEnd w:id="56"/>
      <w:r w:rsidR="00D339A3">
        <w:rPr>
          <w:rStyle w:val="CommentReference"/>
        </w:rPr>
        <w:commentReference w:id="56"/>
      </w:r>
      <w:commentRangeEnd w:id="57"/>
      <w:r w:rsidR="00F77E95">
        <w:rPr>
          <w:rStyle w:val="CommentReference"/>
        </w:rPr>
        <w:commentReference w:id="57"/>
      </w:r>
      <w:r w:rsidR="00D47927">
        <w:rPr>
          <w:rFonts w:ascii="Calibri" w:eastAsia="Calibri" w:hAnsi="Calibri" w:cs="Calibri"/>
          <w:sz w:val="24"/>
          <w:szCs w:val="24"/>
        </w:rPr>
        <w:t xml:space="preserve"> We next combine these data into Bayesian hierarchical models which pool the studies by species, then species-complex, then continent (here, including Africa, Asia, and Americas), and finally all the studies are pooled together. The lifespan estimates, now in terms of gonotrophic cycles rather than chronological time, are shown in Fig. 4 and Table S2. Two of the species with the lowest estimated lifespans belong to the </w:t>
      </w:r>
      <w:r w:rsidR="00D47927">
        <w:rPr>
          <w:rFonts w:ascii="Calibri" w:eastAsia="Calibri" w:hAnsi="Calibri" w:cs="Calibri"/>
          <w:i/>
          <w:sz w:val="24"/>
          <w:szCs w:val="24"/>
        </w:rPr>
        <w:t>An. albitarsis</w:t>
      </w:r>
      <w:r w:rsidR="00D47927">
        <w:rPr>
          <w:rFonts w:ascii="Calibri" w:eastAsia="Calibri" w:hAnsi="Calibri" w:cs="Calibri"/>
          <w:sz w:val="24"/>
          <w:szCs w:val="24"/>
        </w:rPr>
        <w:t xml:space="preserve"> species complex</w:t>
      </w:r>
      <w:r w:rsidR="00D339A3">
        <w:rPr>
          <w:rFonts w:ascii="Calibri" w:eastAsia="Calibri" w:hAnsi="Calibri" w:cs="Calibri"/>
          <w:sz w:val="24"/>
          <w:szCs w:val="24"/>
        </w:rPr>
        <w:t xml:space="preserve"> (Sp. A &amp; Sp. B)</w:t>
      </w:r>
      <w:r w:rsidR="00D47927">
        <w:rPr>
          <w:rFonts w:ascii="Calibri" w:eastAsia="Calibri" w:hAnsi="Calibri" w:cs="Calibri"/>
          <w:sz w:val="24"/>
          <w:szCs w:val="24"/>
        </w:rPr>
        <w:t xml:space="preserve">, which is a malaria vector found throughout South America. The taxon with the greatest lifespan was </w:t>
      </w:r>
      <w:r w:rsidR="00D47927">
        <w:rPr>
          <w:rFonts w:ascii="Calibri" w:eastAsia="Calibri" w:hAnsi="Calibri" w:cs="Calibri"/>
          <w:i/>
          <w:sz w:val="24"/>
          <w:szCs w:val="24"/>
        </w:rPr>
        <w:t>An. albitarsis marajoara</w:t>
      </w:r>
      <w:r w:rsidR="00D47927">
        <w:rPr>
          <w:rFonts w:ascii="Calibri" w:eastAsia="Calibri" w:hAnsi="Calibri" w:cs="Calibri"/>
          <w:sz w:val="24"/>
          <w:szCs w:val="24"/>
        </w:rPr>
        <w:t xml:space="preserve">, which is part of the same complex (formerly </w:t>
      </w:r>
      <w:r w:rsidR="00D47927" w:rsidRPr="002C5BA1">
        <w:rPr>
          <w:rFonts w:ascii="Calibri" w:eastAsia="Calibri" w:hAnsi="Calibri" w:cs="Calibri"/>
          <w:iCs/>
          <w:sz w:val="24"/>
          <w:szCs w:val="24"/>
        </w:rPr>
        <w:t>Sp. C</w:t>
      </w:r>
      <w:r w:rsidR="00D47927">
        <w:rPr>
          <w:rFonts w:ascii="Calibri" w:eastAsia="Calibri" w:hAnsi="Calibri" w:cs="Calibri"/>
          <w:sz w:val="24"/>
          <w:szCs w:val="24"/>
        </w:rPr>
        <w:t xml:space="preserve">), indicating extensive variation in this complex across the continent. Outside of the Americas, the species with the longest estimated lifespans were the major African vector </w:t>
      </w:r>
      <w:r w:rsidR="00D47927">
        <w:rPr>
          <w:rFonts w:ascii="Calibri" w:eastAsia="Calibri" w:hAnsi="Calibri" w:cs="Calibri"/>
          <w:i/>
          <w:sz w:val="24"/>
          <w:szCs w:val="24"/>
        </w:rPr>
        <w:t>An. funestus</w:t>
      </w:r>
      <w:r w:rsidR="00D47927">
        <w:rPr>
          <w:rFonts w:ascii="Calibri" w:eastAsia="Calibri" w:hAnsi="Calibri" w:cs="Calibri"/>
          <w:sz w:val="24"/>
          <w:szCs w:val="24"/>
        </w:rPr>
        <w:t xml:space="preserve">, and, in Asia, </w:t>
      </w:r>
      <w:r w:rsidR="00D47927">
        <w:rPr>
          <w:rFonts w:ascii="Calibri" w:eastAsia="Calibri" w:hAnsi="Calibri" w:cs="Calibri"/>
          <w:i/>
          <w:sz w:val="24"/>
          <w:szCs w:val="24"/>
        </w:rPr>
        <w:t>An. acontinus</w:t>
      </w:r>
      <w:r w:rsidR="00D47927">
        <w:rPr>
          <w:rFonts w:ascii="Calibri" w:eastAsia="Calibri" w:hAnsi="Calibri" w:cs="Calibri"/>
          <w:sz w:val="24"/>
          <w:szCs w:val="24"/>
        </w:rPr>
        <w:t xml:space="preserve">. Across the species complexes, the shortest lifespans were estimated for </w:t>
      </w:r>
      <w:r w:rsidR="00D47927">
        <w:rPr>
          <w:rFonts w:ascii="Calibri" w:eastAsia="Calibri" w:hAnsi="Calibri" w:cs="Calibri"/>
          <w:i/>
          <w:sz w:val="24"/>
          <w:szCs w:val="24"/>
        </w:rPr>
        <w:t xml:space="preserve">An. aquasalis s.l., </w:t>
      </w:r>
      <w:r w:rsidR="00D47927">
        <w:rPr>
          <w:rFonts w:ascii="Calibri" w:eastAsia="Calibri" w:hAnsi="Calibri" w:cs="Calibri"/>
          <w:sz w:val="24"/>
          <w:szCs w:val="24"/>
        </w:rPr>
        <w:t xml:space="preserve">which is a dominant malaria vector species in the Amazon (Sinka et al., 2010), and </w:t>
      </w:r>
      <w:r w:rsidR="00D47927">
        <w:rPr>
          <w:rFonts w:ascii="Calibri" w:eastAsia="Calibri" w:hAnsi="Calibri" w:cs="Calibri"/>
          <w:i/>
          <w:sz w:val="24"/>
          <w:szCs w:val="24"/>
        </w:rPr>
        <w:t>An. gambiae s.l..</w:t>
      </w:r>
      <w:r w:rsidR="00D47927">
        <w:rPr>
          <w:rFonts w:ascii="Calibri" w:eastAsia="Calibri" w:hAnsi="Calibri" w:cs="Calibri"/>
          <w:strike/>
          <w:sz w:val="24"/>
          <w:szCs w:val="24"/>
        </w:rPr>
        <w:t xml:space="preserve"> </w:t>
      </w:r>
      <w:r w:rsidR="00D47927">
        <w:rPr>
          <w:rFonts w:ascii="Calibri" w:eastAsia="Calibri" w:hAnsi="Calibri" w:cs="Calibri"/>
          <w:sz w:val="24"/>
          <w:szCs w:val="24"/>
        </w:rPr>
        <w:t>The anopheline species in Africa were estimated to live longest, followed by those in Asia and then the Americas.</w:t>
      </w:r>
    </w:p>
    <w:p w14:paraId="00000039" w14:textId="5E215A76"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To help understand these results, we compared the fit of our hierarchical models at different taxonomic levels in a similar manner to our analysis of variance in the MRR data. Across all continents, the species-level model had the best fit followed by the species-complex level model then the continent-level model (Table S1). </w:t>
      </w:r>
      <w:commentRangeStart w:id="58"/>
      <w:r w:rsidR="006358DC">
        <w:rPr>
          <w:rFonts w:ascii="Calibri" w:eastAsia="Calibri" w:hAnsi="Calibri" w:cs="Calibri"/>
          <w:sz w:val="24"/>
          <w:szCs w:val="24"/>
        </w:rPr>
        <w:t xml:space="preserve">Introducing grouping at the species-complex level led to similar gains in the estimated fit over the continent-level model as introducing species did over the species-level model. </w:t>
      </w:r>
      <w:r>
        <w:rPr>
          <w:rFonts w:ascii="Calibri" w:eastAsia="Calibri" w:hAnsi="Calibri" w:cs="Calibri"/>
          <w:sz w:val="24"/>
          <w:szCs w:val="24"/>
        </w:rPr>
        <w:t xml:space="preserve">Overall, this provides evidence that lifespan, at least </w:t>
      </w:r>
      <w:r w:rsidR="00D339A3">
        <w:rPr>
          <w:rFonts w:ascii="Calibri" w:eastAsia="Calibri" w:hAnsi="Calibri" w:cs="Calibri"/>
          <w:sz w:val="24"/>
          <w:szCs w:val="24"/>
        </w:rPr>
        <w:t>as measured by number of gonotrophic cycles</w:t>
      </w:r>
      <w:r w:rsidR="006358DC">
        <w:rPr>
          <w:rFonts w:ascii="Calibri" w:eastAsia="Calibri" w:hAnsi="Calibri" w:cs="Calibri"/>
          <w:sz w:val="24"/>
          <w:szCs w:val="24"/>
        </w:rPr>
        <w:t xml:space="preserve">, </w:t>
      </w:r>
      <w:r w:rsidR="009E1C7F">
        <w:rPr>
          <w:rFonts w:ascii="Calibri" w:eastAsia="Calibri" w:hAnsi="Calibri" w:cs="Calibri"/>
          <w:sz w:val="24"/>
          <w:szCs w:val="24"/>
        </w:rPr>
        <w:t xml:space="preserve">varied according to species-complex and, within </w:t>
      </w:r>
      <w:r w:rsidR="009E1C7F">
        <w:rPr>
          <w:rFonts w:ascii="Calibri" w:eastAsia="Calibri" w:hAnsi="Calibri" w:cs="Calibri"/>
          <w:sz w:val="24"/>
          <w:szCs w:val="24"/>
        </w:rPr>
        <w:lastRenderedPageBreak/>
        <w:t>this grouping, according to species</w:t>
      </w:r>
      <w:commentRangeEnd w:id="58"/>
      <w:r w:rsidR="009E1C7F">
        <w:rPr>
          <w:rStyle w:val="CommentReference"/>
        </w:rPr>
        <w:commentReference w:id="58"/>
      </w:r>
      <w:r>
        <w:rPr>
          <w:rFonts w:ascii="Calibri" w:eastAsia="Calibri" w:hAnsi="Calibri" w:cs="Calibri"/>
          <w:sz w:val="24"/>
          <w:szCs w:val="24"/>
        </w:rPr>
        <w:t>. This</w:t>
      </w:r>
      <w:r w:rsidR="005245F8">
        <w:rPr>
          <w:rFonts w:ascii="Calibri" w:eastAsia="Calibri" w:hAnsi="Calibri" w:cs="Calibri"/>
          <w:sz w:val="24"/>
          <w:szCs w:val="24"/>
        </w:rPr>
        <w:t xml:space="preserve"> differs from</w:t>
      </w:r>
      <w:r>
        <w:rPr>
          <w:rFonts w:ascii="Calibri" w:eastAsia="Calibri" w:hAnsi="Calibri" w:cs="Calibri"/>
          <w:sz w:val="24"/>
          <w:szCs w:val="24"/>
        </w:rPr>
        <w:t xml:space="preserve"> our MRR results, a matter we will return to in the Discussion.</w:t>
      </w:r>
    </w:p>
    <w:p w14:paraId="0000003A" w14:textId="1431A95F" w:rsidR="00E03F53" w:rsidRDefault="00D47927">
      <w:pPr>
        <w:spacing w:before="280" w:after="280"/>
        <w:rPr>
          <w:rFonts w:ascii="Calibri" w:eastAsia="Calibri" w:hAnsi="Calibri" w:cs="Calibri"/>
          <w:b/>
          <w:i/>
          <w:sz w:val="24"/>
          <w:szCs w:val="24"/>
        </w:rPr>
      </w:pPr>
      <w:r>
        <w:rPr>
          <w:rFonts w:ascii="Calibri" w:eastAsia="Calibri" w:hAnsi="Calibri" w:cs="Calibri"/>
          <w:b/>
          <w:i/>
          <w:sz w:val="24"/>
          <w:szCs w:val="24"/>
        </w:rPr>
        <w:t xml:space="preserve">Polovodova dissection data </w:t>
      </w:r>
      <w:r w:rsidR="00D339A3">
        <w:rPr>
          <w:rFonts w:ascii="Calibri" w:eastAsia="Calibri" w:hAnsi="Calibri" w:cs="Calibri"/>
          <w:b/>
          <w:i/>
          <w:sz w:val="24"/>
          <w:szCs w:val="24"/>
        </w:rPr>
        <w:t xml:space="preserve">show </w:t>
      </w:r>
      <w:r>
        <w:rPr>
          <w:rFonts w:ascii="Calibri" w:eastAsia="Calibri" w:hAnsi="Calibri" w:cs="Calibri"/>
          <w:b/>
          <w:i/>
          <w:sz w:val="24"/>
          <w:szCs w:val="24"/>
        </w:rPr>
        <w:t xml:space="preserve">no variation in lifespan by species or genus </w:t>
      </w:r>
    </w:p>
    <w:p w14:paraId="0000003B" w14:textId="65B7DECC" w:rsidR="00E03F53" w:rsidRDefault="00D47927">
      <w:pPr>
        <w:spacing w:before="100" w:after="100"/>
        <w:rPr>
          <w:rFonts w:ascii="Calibri" w:eastAsia="Calibri" w:hAnsi="Calibri" w:cs="Calibri"/>
          <w:sz w:val="24"/>
          <w:szCs w:val="24"/>
        </w:rPr>
      </w:pPr>
      <w:r>
        <w:rPr>
          <w:rFonts w:ascii="Calibri" w:eastAsia="Calibri" w:hAnsi="Calibri" w:cs="Calibri"/>
          <w:sz w:val="24"/>
          <w:szCs w:val="24"/>
        </w:rPr>
        <w:t>We estimated lifespan from 131 studies reporting Polovodovan data (Fig. 5 and Table S3), again using Bayesian hierarchical models to pool information across studies. This data included species in four genera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Mansonia</w:t>
      </w:r>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r>
        <w:rPr>
          <w:rFonts w:ascii="Calibri" w:eastAsia="Calibri" w:hAnsi="Calibri" w:cs="Calibri"/>
          <w:i/>
          <w:sz w:val="24"/>
          <w:szCs w:val="24"/>
        </w:rPr>
        <w:t>Aedes</w:t>
      </w:r>
      <w:r>
        <w:rPr>
          <w:rFonts w:ascii="Calibri" w:eastAsia="Calibri" w:hAnsi="Calibri" w:cs="Calibri"/>
          <w:sz w:val="24"/>
          <w:szCs w:val="24"/>
        </w:rPr>
        <w:t xml:space="preserve">), and we thus used species, then genus, and finally </w:t>
      </w:r>
      <w:r w:rsidR="005245F8">
        <w:rPr>
          <w:rFonts w:ascii="Calibri" w:eastAsia="Calibri" w:hAnsi="Calibri" w:cs="Calibri"/>
          <w:sz w:val="24"/>
          <w:szCs w:val="24"/>
        </w:rPr>
        <w:t xml:space="preserve">all species </w:t>
      </w:r>
      <w:r>
        <w:rPr>
          <w:rFonts w:ascii="Calibri" w:eastAsia="Calibri" w:hAnsi="Calibri" w:cs="Calibri"/>
          <w:sz w:val="24"/>
          <w:szCs w:val="24"/>
        </w:rPr>
        <w:t xml:space="preserve">as the </w:t>
      </w:r>
      <w:r w:rsidR="005245F8">
        <w:rPr>
          <w:rFonts w:ascii="Calibri" w:eastAsia="Calibri" w:hAnsi="Calibri" w:cs="Calibri"/>
          <w:sz w:val="24"/>
          <w:szCs w:val="24"/>
        </w:rPr>
        <w:t xml:space="preserve">hierarchy </w:t>
      </w:r>
      <w:r>
        <w:rPr>
          <w:rFonts w:ascii="Calibri" w:eastAsia="Calibri" w:hAnsi="Calibri" w:cs="Calibri"/>
          <w:sz w:val="24"/>
          <w:szCs w:val="24"/>
        </w:rPr>
        <w:t>levels.</w:t>
      </w:r>
    </w:p>
    <w:p w14:paraId="0000003C" w14:textId="59EB3098"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The mean number of cycles completed in a lifetime was estimated to be 1.2, and ranged from 0.45 for </w:t>
      </w:r>
      <w:r>
        <w:rPr>
          <w:rFonts w:ascii="Calibri" w:eastAsia="Calibri" w:hAnsi="Calibri" w:cs="Calibri"/>
          <w:i/>
          <w:sz w:val="24"/>
          <w:szCs w:val="24"/>
        </w:rPr>
        <w:t>An.</w:t>
      </w:r>
      <w:r>
        <w:rPr>
          <w:rFonts w:ascii="Calibri" w:eastAsia="Calibri" w:hAnsi="Calibri" w:cs="Calibri"/>
          <w:sz w:val="24"/>
          <w:szCs w:val="24"/>
        </w:rPr>
        <w:t xml:space="preserve"> </w:t>
      </w:r>
      <w:r>
        <w:rPr>
          <w:rFonts w:ascii="Calibri" w:eastAsia="Calibri" w:hAnsi="Calibri" w:cs="Calibri"/>
          <w:i/>
          <w:sz w:val="24"/>
          <w:szCs w:val="24"/>
        </w:rPr>
        <w:t>bellator</w:t>
      </w:r>
      <w:r>
        <w:rPr>
          <w:rFonts w:ascii="Calibri" w:eastAsia="Calibri" w:hAnsi="Calibri" w:cs="Calibri"/>
          <w:sz w:val="24"/>
          <w:szCs w:val="24"/>
        </w:rPr>
        <w:t>,</w:t>
      </w:r>
      <w:r>
        <w:rPr>
          <w:rFonts w:ascii="Calibri" w:eastAsia="Calibri" w:hAnsi="Calibri" w:cs="Calibri"/>
          <w:i/>
          <w:sz w:val="24"/>
          <w:szCs w:val="24"/>
        </w:rPr>
        <w:t xml:space="preserve"> </w:t>
      </w:r>
      <w:r>
        <w:rPr>
          <w:rFonts w:ascii="Calibri" w:eastAsia="Calibri" w:hAnsi="Calibri" w:cs="Calibri"/>
          <w:sz w:val="24"/>
          <w:szCs w:val="24"/>
        </w:rPr>
        <w:t>which transmits malaria in Brazil’s Atlantic</w:t>
      </w:r>
      <w:r>
        <w:rPr>
          <w:rFonts w:ascii="Calibri" w:eastAsia="Calibri" w:hAnsi="Calibri" w:cs="Calibri"/>
          <w:i/>
          <w:sz w:val="24"/>
          <w:szCs w:val="24"/>
        </w:rPr>
        <w:t xml:space="preserve"> </w:t>
      </w:r>
      <w:r>
        <w:rPr>
          <w:rFonts w:ascii="Calibri" w:eastAsia="Calibri" w:hAnsi="Calibri" w:cs="Calibri"/>
          <w:sz w:val="24"/>
          <w:szCs w:val="24"/>
        </w:rPr>
        <w:t xml:space="preserve">Forest, to 2.45 for </w:t>
      </w:r>
      <w:r>
        <w:rPr>
          <w:rFonts w:ascii="Calibri" w:eastAsia="Calibri" w:hAnsi="Calibri" w:cs="Calibri"/>
          <w:i/>
          <w:sz w:val="24"/>
          <w:szCs w:val="24"/>
        </w:rPr>
        <w:t>An. sergenti</w:t>
      </w:r>
      <w:r>
        <w:rPr>
          <w:rFonts w:ascii="Calibri" w:eastAsia="Calibri" w:hAnsi="Calibri" w:cs="Calibri"/>
          <w:sz w:val="24"/>
          <w:szCs w:val="24"/>
        </w:rPr>
        <w:t xml:space="preserve">, which is adapted to desert conditions (it is known as the “oasis vector” of malaria; Sinka et al., 2010) </w:t>
      </w:r>
      <w:r w:rsidR="005245F8">
        <w:rPr>
          <w:rFonts w:ascii="Calibri" w:eastAsia="Calibri" w:hAnsi="Calibri" w:cs="Calibri"/>
          <w:sz w:val="24"/>
          <w:szCs w:val="24"/>
        </w:rPr>
        <w:t>possibly accounting for its</w:t>
      </w:r>
      <w:r>
        <w:rPr>
          <w:rFonts w:ascii="Calibri" w:eastAsia="Calibri" w:hAnsi="Calibri" w:cs="Calibri"/>
          <w:sz w:val="24"/>
          <w:szCs w:val="24"/>
        </w:rPr>
        <w:t xml:space="preserve"> greater longevity.</w:t>
      </w:r>
    </w:p>
    <w:p w14:paraId="0000003D" w14:textId="2EB4140E" w:rsidR="00E03F53" w:rsidRDefault="00D47927">
      <w:pPr>
        <w:spacing w:before="100" w:after="100"/>
        <w:rPr>
          <w:rFonts w:ascii="Calibri" w:eastAsia="Calibri" w:hAnsi="Calibri" w:cs="Calibri"/>
          <w:sz w:val="24"/>
          <w:szCs w:val="24"/>
        </w:rPr>
      </w:pPr>
      <w:r>
        <w:rPr>
          <w:rFonts w:ascii="Calibri" w:eastAsia="Calibri" w:hAnsi="Calibri" w:cs="Calibri"/>
          <w:sz w:val="24"/>
          <w:szCs w:val="24"/>
        </w:rPr>
        <w:t xml:space="preserve">At the genus level, </w:t>
      </w:r>
      <w:r>
        <w:rPr>
          <w:rFonts w:ascii="Calibri" w:eastAsia="Calibri" w:hAnsi="Calibri" w:cs="Calibri"/>
          <w:i/>
          <w:sz w:val="24"/>
          <w:szCs w:val="24"/>
        </w:rPr>
        <w:t>Anopheles</w:t>
      </w:r>
      <w:r>
        <w:rPr>
          <w:rFonts w:ascii="Calibri" w:eastAsia="Calibri" w:hAnsi="Calibri" w:cs="Calibri"/>
          <w:sz w:val="24"/>
          <w:szCs w:val="24"/>
        </w:rPr>
        <w:t xml:space="preserve"> were estimated to </w:t>
      </w:r>
      <w:r w:rsidR="005245F8">
        <w:rPr>
          <w:rFonts w:ascii="Calibri" w:eastAsia="Calibri" w:hAnsi="Calibri" w:cs="Calibri"/>
          <w:sz w:val="24"/>
          <w:szCs w:val="24"/>
        </w:rPr>
        <w:t xml:space="preserve">go through </w:t>
      </w:r>
      <w:r>
        <w:rPr>
          <w:rFonts w:ascii="Calibri" w:eastAsia="Calibri" w:hAnsi="Calibri" w:cs="Calibri"/>
          <w:sz w:val="24"/>
          <w:szCs w:val="24"/>
        </w:rPr>
        <w:t xml:space="preserve">the most gonotrophic cycles (1.4) followed by </w:t>
      </w:r>
      <w:r>
        <w:rPr>
          <w:rFonts w:ascii="Calibri" w:eastAsia="Calibri" w:hAnsi="Calibri" w:cs="Calibri"/>
          <w:i/>
          <w:sz w:val="24"/>
          <w:szCs w:val="24"/>
        </w:rPr>
        <w:t>Mansonia</w:t>
      </w:r>
      <w:r>
        <w:rPr>
          <w:rFonts w:ascii="Calibri" w:eastAsia="Calibri" w:hAnsi="Calibri" w:cs="Calibri"/>
          <w:sz w:val="24"/>
          <w:szCs w:val="24"/>
        </w:rPr>
        <w:t xml:space="preserve"> (1.1), </w:t>
      </w:r>
      <w:r>
        <w:rPr>
          <w:rFonts w:ascii="Calibri" w:eastAsia="Calibri" w:hAnsi="Calibri" w:cs="Calibri"/>
          <w:i/>
          <w:sz w:val="24"/>
          <w:szCs w:val="24"/>
        </w:rPr>
        <w:t>Culex</w:t>
      </w:r>
      <w:r>
        <w:rPr>
          <w:rFonts w:ascii="Calibri" w:eastAsia="Calibri" w:hAnsi="Calibri" w:cs="Calibri"/>
          <w:sz w:val="24"/>
          <w:szCs w:val="24"/>
        </w:rPr>
        <w:t xml:space="preserve"> (1.0), and Aedes (0.8).</w:t>
      </w:r>
    </w:p>
    <w:p w14:paraId="0000003E" w14:textId="344ED101" w:rsidR="00E03F53" w:rsidRDefault="00D47927">
      <w:pPr>
        <w:spacing w:before="100" w:after="100"/>
        <w:rPr>
          <w:rFonts w:ascii="Calibri" w:eastAsia="Calibri" w:hAnsi="Calibri" w:cs="Calibri"/>
          <w:sz w:val="24"/>
          <w:szCs w:val="24"/>
        </w:rPr>
      </w:pPr>
      <w:r>
        <w:rPr>
          <w:rFonts w:ascii="Calibri" w:eastAsia="Calibri" w:hAnsi="Calibri" w:cs="Calibri"/>
          <w:sz w:val="24"/>
          <w:szCs w:val="24"/>
        </w:rPr>
        <w:t>As for the MRR and Detinova dissection data, we compared the fit of the models at each taxonomic grouping (species-level, genus-level and all data pooled) using a cross-validation approach. In contrast to the other two datasets, the models grouped at each of the three levels all fit the data equally well (Table S1)</w:t>
      </w:r>
      <w:r w:rsidR="00374FBE">
        <w:rPr>
          <w:rFonts w:ascii="Calibri" w:eastAsia="Calibri" w:hAnsi="Calibri" w:cs="Calibri"/>
          <w:sz w:val="24"/>
          <w:szCs w:val="24"/>
        </w:rPr>
        <w:t xml:space="preserve">. </w:t>
      </w:r>
    </w:p>
    <w:p w14:paraId="0000003F" w14:textId="154DE8E4" w:rsidR="00E03F53" w:rsidRDefault="000C2E52">
      <w:pPr>
        <w:spacing w:before="240"/>
        <w:ind w:right="-20"/>
        <w:rPr>
          <w:rFonts w:ascii="Calibri" w:eastAsia="Calibri" w:hAnsi="Calibri" w:cs="Calibri"/>
          <w:b/>
          <w:i/>
          <w:sz w:val="24"/>
          <w:szCs w:val="24"/>
        </w:rPr>
      </w:pPr>
      <w:r>
        <w:rPr>
          <w:rFonts w:ascii="Calibri" w:eastAsia="Calibri" w:hAnsi="Calibri" w:cs="Calibri"/>
          <w:b/>
          <w:i/>
          <w:sz w:val="24"/>
          <w:szCs w:val="24"/>
        </w:rPr>
        <w:t>There is evidence</w:t>
      </w:r>
      <w:r w:rsidR="00D47927">
        <w:rPr>
          <w:rFonts w:ascii="Calibri" w:eastAsia="Calibri" w:hAnsi="Calibri" w:cs="Calibri"/>
          <w:b/>
          <w:i/>
          <w:sz w:val="24"/>
          <w:szCs w:val="24"/>
        </w:rPr>
        <w:t xml:space="preserve"> that gonotrophic cycle duration varies </w:t>
      </w:r>
      <w:r>
        <w:rPr>
          <w:rFonts w:ascii="Calibri" w:eastAsia="Calibri" w:hAnsi="Calibri" w:cs="Calibri"/>
          <w:b/>
          <w:i/>
          <w:sz w:val="24"/>
          <w:szCs w:val="24"/>
        </w:rPr>
        <w:t xml:space="preserve">across mosquito </w:t>
      </w:r>
      <w:r w:rsidR="00D47927">
        <w:rPr>
          <w:rFonts w:ascii="Calibri" w:eastAsia="Calibri" w:hAnsi="Calibri" w:cs="Calibri"/>
          <w:b/>
          <w:i/>
          <w:sz w:val="24"/>
          <w:szCs w:val="24"/>
        </w:rPr>
        <w:t>gen</w:t>
      </w:r>
      <w:r>
        <w:rPr>
          <w:rFonts w:ascii="Calibri" w:eastAsia="Calibri" w:hAnsi="Calibri" w:cs="Calibri"/>
          <w:b/>
          <w:i/>
          <w:sz w:val="24"/>
          <w:szCs w:val="24"/>
        </w:rPr>
        <w:t>era</w:t>
      </w:r>
    </w:p>
    <w:p w14:paraId="570B0729" w14:textId="7E6440FC" w:rsidR="000C2E52"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To convert reproductive lifespan estimates into </w:t>
      </w:r>
      <w:r w:rsidR="005245F8">
        <w:rPr>
          <w:rFonts w:ascii="Calibri" w:eastAsia="Calibri" w:hAnsi="Calibri" w:cs="Calibri"/>
          <w:sz w:val="24"/>
          <w:szCs w:val="24"/>
        </w:rPr>
        <w:t>calendar time</w:t>
      </w:r>
      <w:r>
        <w:rPr>
          <w:rFonts w:ascii="Calibri" w:eastAsia="Calibri" w:hAnsi="Calibri" w:cs="Calibri"/>
          <w:sz w:val="24"/>
          <w:szCs w:val="24"/>
        </w:rPr>
        <w:t xml:space="preserve">, it is necessary to estimate the duration of the gonotrophic cycle. We conducted a literature survey of gonotrophic cycle duration measurements including 45 estimates based on laboratory observations of wild-caught specimens and their progeny, and 36 estimates </w:t>
      </w:r>
      <w:commentRangeStart w:id="59"/>
      <w:commentRangeStart w:id="60"/>
      <w:r>
        <w:rPr>
          <w:rFonts w:ascii="Calibri" w:eastAsia="Calibri" w:hAnsi="Calibri" w:cs="Calibri"/>
          <w:sz w:val="24"/>
          <w:szCs w:val="24"/>
        </w:rPr>
        <w:t>based on MRR methods</w:t>
      </w:r>
      <w:commentRangeEnd w:id="59"/>
      <w:r w:rsidR="005245F8">
        <w:rPr>
          <w:rStyle w:val="CommentReference"/>
        </w:rPr>
        <w:commentReference w:id="59"/>
      </w:r>
      <w:commentRangeEnd w:id="60"/>
      <w:r w:rsidR="00255788">
        <w:rPr>
          <w:rStyle w:val="CommentReference"/>
        </w:rPr>
        <w:commentReference w:id="60"/>
      </w:r>
      <w:ins w:id="61" w:author="Ben Lambert" w:date="2021-07-31T11:33:00Z">
        <w:r w:rsidR="001D2AFB">
          <w:rPr>
            <w:rFonts w:ascii="Calibri" w:eastAsia="Calibri" w:hAnsi="Calibri" w:cs="Calibri"/>
            <w:sz w:val="24"/>
            <w:szCs w:val="24"/>
          </w:rPr>
          <w:t xml:space="preserve">, where mosquitoes of known age are released and </w:t>
        </w:r>
        <w:r w:rsidR="00255788">
          <w:rPr>
            <w:rFonts w:ascii="Calibri" w:eastAsia="Calibri" w:hAnsi="Calibri" w:cs="Calibri"/>
            <w:sz w:val="24"/>
            <w:szCs w:val="24"/>
          </w:rPr>
          <w:t>by examining t</w:t>
        </w:r>
      </w:ins>
      <w:ins w:id="62" w:author="Ben Lambert" w:date="2021-07-31T11:34:00Z">
        <w:r w:rsidR="00255788">
          <w:rPr>
            <w:rFonts w:ascii="Calibri" w:eastAsia="Calibri" w:hAnsi="Calibri" w:cs="Calibri"/>
            <w:sz w:val="24"/>
            <w:szCs w:val="24"/>
          </w:rPr>
          <w:t>he parity of collected species, an estimate of the gonotrophic cycle</w:t>
        </w:r>
      </w:ins>
      <w:ins w:id="63" w:author="Ben Lambert" w:date="2021-07-31T11:35:00Z">
        <w:r w:rsidR="00255788">
          <w:rPr>
            <w:rFonts w:ascii="Calibri" w:eastAsia="Calibri" w:hAnsi="Calibri" w:cs="Calibri"/>
            <w:sz w:val="24"/>
            <w:szCs w:val="24"/>
          </w:rPr>
          <w:t xml:space="preserve"> duration</w:t>
        </w:r>
      </w:ins>
      <w:ins w:id="64" w:author="Ben Lambert" w:date="2021-07-31T11:34:00Z">
        <w:r w:rsidR="00255788">
          <w:rPr>
            <w:rFonts w:ascii="Calibri" w:eastAsia="Calibri" w:hAnsi="Calibri" w:cs="Calibri"/>
            <w:sz w:val="24"/>
            <w:szCs w:val="24"/>
          </w:rPr>
          <w:t xml:space="preserve"> obtained</w:t>
        </w:r>
      </w:ins>
      <w:r>
        <w:rPr>
          <w:rFonts w:ascii="Calibri" w:eastAsia="Calibri" w:hAnsi="Calibri" w:cs="Calibri"/>
          <w:sz w:val="24"/>
          <w:szCs w:val="24"/>
        </w:rPr>
        <w:t xml:space="preserve">. In </w:t>
      </w:r>
      <w:r w:rsidR="005245F8">
        <w:rPr>
          <w:rFonts w:ascii="Calibri" w:eastAsia="Calibri" w:hAnsi="Calibri" w:cs="Calibri"/>
          <w:sz w:val="24"/>
          <w:szCs w:val="24"/>
        </w:rPr>
        <w:t>20</w:t>
      </w:r>
      <w:r>
        <w:rPr>
          <w:rFonts w:ascii="Calibri" w:eastAsia="Calibri" w:hAnsi="Calibri" w:cs="Calibri"/>
          <w:sz w:val="24"/>
          <w:szCs w:val="24"/>
        </w:rPr>
        <w:t xml:space="preserve"> cases</w:t>
      </w:r>
      <w:r w:rsidR="005245F8">
        <w:rPr>
          <w:rFonts w:ascii="Calibri" w:eastAsia="Calibri" w:hAnsi="Calibri" w:cs="Calibri"/>
          <w:sz w:val="24"/>
          <w:szCs w:val="24"/>
        </w:rPr>
        <w:t>,</w:t>
      </w:r>
      <w:r>
        <w:rPr>
          <w:rFonts w:ascii="Calibri" w:eastAsia="Calibri" w:hAnsi="Calibri" w:cs="Calibri"/>
          <w:sz w:val="24"/>
          <w:szCs w:val="24"/>
        </w:rPr>
        <w:t xml:space="preserve"> separate estimates for the first gonotrophic cycle </w:t>
      </w:r>
      <w:r w:rsidR="005245F8">
        <w:rPr>
          <w:rFonts w:ascii="Calibri" w:eastAsia="Calibri" w:hAnsi="Calibri" w:cs="Calibri"/>
          <w:sz w:val="24"/>
          <w:szCs w:val="24"/>
        </w:rPr>
        <w:t>were reported which we included in our analysis</w:t>
      </w:r>
      <w:r>
        <w:rPr>
          <w:rFonts w:ascii="Calibri" w:eastAsia="Calibri" w:hAnsi="Calibri" w:cs="Calibri"/>
          <w:sz w:val="24"/>
          <w:szCs w:val="24"/>
        </w:rPr>
        <w:t>.</w:t>
      </w:r>
      <w:r w:rsidR="000C2E52">
        <w:rPr>
          <w:rFonts w:ascii="Calibri" w:eastAsia="Calibri" w:hAnsi="Calibri" w:cs="Calibri"/>
          <w:sz w:val="24"/>
          <w:szCs w:val="24"/>
        </w:rPr>
        <w:t xml:space="preserve">  </w:t>
      </w:r>
      <w:commentRangeStart w:id="65"/>
      <w:commentRangeStart w:id="66"/>
      <w:r>
        <w:rPr>
          <w:rFonts w:ascii="Calibri" w:eastAsia="Calibri" w:hAnsi="Calibri" w:cs="Calibri"/>
          <w:sz w:val="24"/>
          <w:szCs w:val="24"/>
        </w:rPr>
        <w:t>We combined these data using a regression approach</w:t>
      </w:r>
      <w:commentRangeEnd w:id="65"/>
      <w:r w:rsidR="000C2E52">
        <w:rPr>
          <w:rStyle w:val="CommentReference"/>
        </w:rPr>
        <w:commentReference w:id="65"/>
      </w:r>
      <w:commentRangeEnd w:id="66"/>
      <w:r w:rsidR="00A80FBF">
        <w:rPr>
          <w:rStyle w:val="CommentReference"/>
        </w:rPr>
        <w:commentReference w:id="66"/>
      </w:r>
      <w:ins w:id="67" w:author="Ben Lambert" w:date="2021-07-31T12:35:00Z">
        <w:r w:rsidR="0051396F">
          <w:rPr>
            <w:rFonts w:ascii="Calibri" w:eastAsia="Calibri" w:hAnsi="Calibri" w:cs="Calibri"/>
            <w:sz w:val="24"/>
            <w:szCs w:val="24"/>
          </w:rPr>
          <w:t xml:space="preserve"> which modelled the individual estimates, including their uncertainty, as </w:t>
        </w:r>
      </w:ins>
      <w:ins w:id="68" w:author="Ben Lambert" w:date="2021-07-31T12:36:00Z">
        <w:r w:rsidR="0051396F">
          <w:rPr>
            <w:rFonts w:ascii="Calibri" w:eastAsia="Calibri" w:hAnsi="Calibri" w:cs="Calibri"/>
            <w:sz w:val="24"/>
            <w:szCs w:val="24"/>
          </w:rPr>
          <w:t xml:space="preserve">representing </w:t>
        </w:r>
      </w:ins>
      <w:ins w:id="69" w:author="Ben Lambert" w:date="2021-07-31T12:39:00Z">
        <w:r w:rsidR="0051396F">
          <w:rPr>
            <w:rFonts w:ascii="Calibri" w:eastAsia="Calibri" w:hAnsi="Calibri" w:cs="Calibri"/>
            <w:sz w:val="24"/>
            <w:szCs w:val="24"/>
          </w:rPr>
          <w:t>quantiles of a normal distribution</w:t>
        </w:r>
      </w:ins>
      <w:r>
        <w:rPr>
          <w:rFonts w:ascii="Calibri" w:eastAsia="Calibri" w:hAnsi="Calibri" w:cs="Calibri"/>
          <w:sz w:val="24"/>
          <w:szCs w:val="24"/>
        </w:rPr>
        <w:t xml:space="preserve"> (SOM)</w:t>
      </w:r>
      <w:r w:rsidR="000C2E52">
        <w:rPr>
          <w:rFonts w:ascii="Calibri" w:eastAsia="Calibri" w:hAnsi="Calibri" w:cs="Calibri"/>
          <w:sz w:val="24"/>
          <w:szCs w:val="24"/>
        </w:rPr>
        <w:t>.</w:t>
      </w:r>
      <w:r>
        <w:rPr>
          <w:rFonts w:ascii="Calibri" w:eastAsia="Calibri" w:hAnsi="Calibri" w:cs="Calibri"/>
          <w:sz w:val="24"/>
          <w:szCs w:val="24"/>
        </w:rPr>
        <w:t xml:space="preserve"> </w:t>
      </w:r>
    </w:p>
    <w:p w14:paraId="00000042" w14:textId="75523CDD" w:rsidR="00E03F53" w:rsidRDefault="000C2E52">
      <w:pPr>
        <w:spacing w:before="240"/>
        <w:ind w:right="-20"/>
        <w:rPr>
          <w:rFonts w:ascii="Calibri" w:eastAsia="Calibri" w:hAnsi="Calibri" w:cs="Calibri"/>
          <w:sz w:val="24"/>
          <w:szCs w:val="24"/>
        </w:rPr>
      </w:pPr>
      <w:r>
        <w:rPr>
          <w:rFonts w:ascii="Calibri" w:eastAsia="Calibri" w:hAnsi="Calibri" w:cs="Calibri"/>
          <w:sz w:val="24"/>
          <w:szCs w:val="24"/>
        </w:rPr>
        <w:t xml:space="preserve">We found </w:t>
      </w:r>
      <w:r w:rsidR="00D47927">
        <w:rPr>
          <w:rFonts w:ascii="Calibri" w:eastAsia="Calibri" w:hAnsi="Calibri" w:cs="Calibri"/>
          <w:i/>
          <w:sz w:val="24"/>
          <w:szCs w:val="24"/>
        </w:rPr>
        <w:t>Culex</w:t>
      </w:r>
      <w:r w:rsidR="00D47927">
        <w:rPr>
          <w:rFonts w:ascii="Calibri" w:eastAsia="Calibri" w:hAnsi="Calibri" w:cs="Calibri"/>
          <w:sz w:val="24"/>
          <w:szCs w:val="24"/>
        </w:rPr>
        <w:t xml:space="preserve"> mosquitoes to have the longest first gonotrophic cycles (with a mean of 5.2 days; Fig. 6), followed by </w:t>
      </w:r>
      <w:r w:rsidR="00D47927">
        <w:rPr>
          <w:rFonts w:ascii="Calibri" w:eastAsia="Calibri" w:hAnsi="Calibri" w:cs="Calibri"/>
          <w:i/>
          <w:sz w:val="24"/>
          <w:szCs w:val="24"/>
        </w:rPr>
        <w:t>Aedes</w:t>
      </w:r>
      <w:r w:rsidR="00D47927">
        <w:rPr>
          <w:rFonts w:ascii="Calibri" w:eastAsia="Calibri" w:hAnsi="Calibri" w:cs="Calibri"/>
          <w:sz w:val="24"/>
          <w:szCs w:val="24"/>
        </w:rPr>
        <w:t xml:space="preserve"> (4.5 days) then </w:t>
      </w:r>
      <w:r w:rsidR="00D47927">
        <w:rPr>
          <w:rFonts w:ascii="Calibri" w:eastAsia="Calibri" w:hAnsi="Calibri" w:cs="Calibri"/>
          <w:i/>
          <w:sz w:val="24"/>
          <w:szCs w:val="24"/>
        </w:rPr>
        <w:t>Anopheles</w:t>
      </w:r>
      <w:r w:rsidR="00D47927">
        <w:rPr>
          <w:rFonts w:ascii="Calibri" w:eastAsia="Calibri" w:hAnsi="Calibri" w:cs="Calibri"/>
          <w:sz w:val="24"/>
          <w:szCs w:val="24"/>
        </w:rPr>
        <w:t xml:space="preserve"> (3.7 days). These differences among genera were significant (ANOVA: F</w:t>
      </w:r>
      <w:r w:rsidR="00D47927">
        <w:rPr>
          <w:rFonts w:ascii="Calibri" w:eastAsia="Calibri" w:hAnsi="Calibri" w:cs="Calibri"/>
          <w:sz w:val="36"/>
          <w:szCs w:val="36"/>
          <w:vertAlign w:val="subscript"/>
        </w:rPr>
        <w:t>2,116</w:t>
      </w:r>
      <w:r w:rsidR="00D47927">
        <w:rPr>
          <w:rFonts w:ascii="Calibri" w:eastAsia="Calibri" w:hAnsi="Calibri" w:cs="Calibri"/>
          <w:sz w:val="24"/>
          <w:szCs w:val="24"/>
        </w:rPr>
        <w:t xml:space="preserve"> = 8.7, p&lt;0.01), and the genus ordering was maintained for subsequent cycle durations. Pooling data across all genera, the first cycle duration was estimated to take 4.0 days and subsequent cycles were estimated to take 3.6 days.</w:t>
      </w:r>
    </w:p>
    <w:p w14:paraId="00000043" w14:textId="153A2AE4"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lastRenderedPageBreak/>
        <w:t xml:space="preserve">There </w:t>
      </w:r>
      <w:r w:rsidR="000C2E52">
        <w:rPr>
          <w:rFonts w:ascii="Calibri" w:eastAsia="Calibri" w:hAnsi="Calibri" w:cs="Calibri"/>
          <w:b/>
          <w:i/>
          <w:sz w:val="24"/>
          <w:szCs w:val="24"/>
        </w:rPr>
        <w:t xml:space="preserve">are no significant correlations in </w:t>
      </w:r>
      <w:r>
        <w:rPr>
          <w:rFonts w:ascii="Calibri" w:eastAsia="Calibri" w:hAnsi="Calibri" w:cs="Calibri"/>
          <w:b/>
          <w:i/>
          <w:sz w:val="24"/>
          <w:szCs w:val="24"/>
        </w:rPr>
        <w:t>species</w:t>
      </w:r>
      <w:r w:rsidR="000C2E52">
        <w:rPr>
          <w:rFonts w:ascii="Calibri" w:eastAsia="Calibri" w:hAnsi="Calibri" w:cs="Calibri"/>
          <w:b/>
          <w:i/>
          <w:sz w:val="24"/>
          <w:szCs w:val="24"/>
        </w:rPr>
        <w:t>-</w:t>
      </w:r>
      <w:r>
        <w:rPr>
          <w:rFonts w:ascii="Calibri" w:eastAsia="Calibri" w:hAnsi="Calibri" w:cs="Calibri"/>
          <w:b/>
          <w:i/>
          <w:sz w:val="24"/>
          <w:szCs w:val="24"/>
        </w:rPr>
        <w:t xml:space="preserve">level lifespan estimates </w:t>
      </w:r>
      <w:r w:rsidR="000C2E52">
        <w:rPr>
          <w:rFonts w:ascii="Calibri" w:eastAsia="Calibri" w:hAnsi="Calibri" w:cs="Calibri"/>
          <w:b/>
          <w:i/>
          <w:sz w:val="24"/>
          <w:szCs w:val="24"/>
        </w:rPr>
        <w:t>using the</w:t>
      </w:r>
      <w:r>
        <w:rPr>
          <w:rFonts w:ascii="Calibri" w:eastAsia="Calibri" w:hAnsi="Calibri" w:cs="Calibri"/>
          <w:b/>
          <w:i/>
          <w:sz w:val="24"/>
          <w:szCs w:val="24"/>
        </w:rPr>
        <w:t xml:space="preserve"> three </w:t>
      </w:r>
      <w:r w:rsidR="000C2E52">
        <w:rPr>
          <w:rFonts w:ascii="Calibri" w:eastAsia="Calibri" w:hAnsi="Calibri" w:cs="Calibri"/>
          <w:b/>
          <w:i/>
          <w:sz w:val="24"/>
          <w:szCs w:val="24"/>
        </w:rPr>
        <w:t>different m</w:t>
      </w:r>
      <w:r w:rsidR="0045424E">
        <w:rPr>
          <w:rFonts w:ascii="Calibri" w:eastAsia="Calibri" w:hAnsi="Calibri" w:cs="Calibri"/>
          <w:b/>
          <w:i/>
          <w:sz w:val="24"/>
          <w:szCs w:val="24"/>
        </w:rPr>
        <w:t>e</w:t>
      </w:r>
      <w:r w:rsidR="000C2E52">
        <w:rPr>
          <w:rFonts w:ascii="Calibri" w:eastAsia="Calibri" w:hAnsi="Calibri" w:cs="Calibri"/>
          <w:b/>
          <w:i/>
          <w:sz w:val="24"/>
          <w:szCs w:val="24"/>
        </w:rPr>
        <w:t>thodologies</w:t>
      </w:r>
    </w:p>
    <w:p w14:paraId="00000045" w14:textId="42FB36C6" w:rsidR="00E03F53" w:rsidRDefault="00D47927">
      <w:pPr>
        <w:spacing w:before="240"/>
        <w:ind w:right="-20"/>
        <w:rPr>
          <w:rFonts w:ascii="Calibri" w:eastAsia="Calibri" w:hAnsi="Calibri" w:cs="Calibri"/>
          <w:b/>
          <w:strike/>
          <w:sz w:val="24"/>
          <w:szCs w:val="24"/>
        </w:rPr>
      </w:pPr>
      <w:r>
        <w:rPr>
          <w:rFonts w:ascii="Calibri" w:eastAsia="Calibri" w:hAnsi="Calibri" w:cs="Calibri"/>
          <w:sz w:val="24"/>
          <w:szCs w:val="24"/>
        </w:rPr>
        <w:t xml:space="preserve">We used our estimates of gonotrophic cycle durations to convert the dissection-based estimates of reproductive lifespan into chronological lifespan as described in </w:t>
      </w:r>
      <w:r w:rsidR="000C2E52">
        <w:rPr>
          <w:rFonts w:ascii="Calibri" w:eastAsia="Calibri" w:hAnsi="Calibri" w:cs="Calibri"/>
          <w:sz w:val="24"/>
          <w:szCs w:val="24"/>
        </w:rPr>
        <w:t xml:space="preserve">the </w:t>
      </w:r>
      <w:r>
        <w:rPr>
          <w:rFonts w:ascii="Calibri" w:eastAsia="Calibri" w:hAnsi="Calibri" w:cs="Calibri"/>
          <w:sz w:val="24"/>
          <w:szCs w:val="24"/>
        </w:rPr>
        <w:t>SOM</w:t>
      </w:r>
      <w:r w:rsidR="000C2E52">
        <w:rPr>
          <w:rFonts w:ascii="Calibri" w:eastAsia="Calibri" w:hAnsi="Calibri" w:cs="Calibri"/>
          <w:sz w:val="24"/>
          <w:szCs w:val="24"/>
        </w:rPr>
        <w:t xml:space="preserve"> (T</w:t>
      </w:r>
      <w:r>
        <w:rPr>
          <w:rFonts w:ascii="Calibri" w:eastAsia="Calibri" w:hAnsi="Calibri" w:cs="Calibri"/>
          <w:sz w:val="24"/>
          <w:szCs w:val="24"/>
        </w:rPr>
        <w:t>able</w:t>
      </w:r>
      <w:r w:rsidR="00374FBE">
        <w:rPr>
          <w:rFonts w:ascii="Calibri" w:eastAsia="Calibri" w:hAnsi="Calibri" w:cs="Calibri"/>
          <w:sz w:val="24"/>
          <w:szCs w:val="24"/>
        </w:rPr>
        <w:t>s</w:t>
      </w:r>
      <w:r>
        <w:rPr>
          <w:rFonts w:ascii="Calibri" w:eastAsia="Calibri" w:hAnsi="Calibri" w:cs="Calibri"/>
          <w:sz w:val="24"/>
          <w:szCs w:val="24"/>
        </w:rPr>
        <w:t xml:space="preserve"> S4 </w:t>
      </w:r>
      <w:r w:rsidR="00374FBE">
        <w:rPr>
          <w:rFonts w:ascii="Calibri" w:eastAsia="Calibri" w:hAnsi="Calibri" w:cs="Calibri"/>
          <w:sz w:val="24"/>
          <w:szCs w:val="24"/>
        </w:rPr>
        <w:t xml:space="preserve">and </w:t>
      </w:r>
      <w:r>
        <w:rPr>
          <w:rFonts w:ascii="Calibri" w:eastAsia="Calibri" w:hAnsi="Calibri" w:cs="Calibri"/>
          <w:sz w:val="24"/>
          <w:szCs w:val="24"/>
        </w:rPr>
        <w:t>S5 provide summaries of chronological lifespan estimates for the species and genera in the Detinova and Polovodova analyse</w:t>
      </w:r>
      <w:r w:rsidR="000C2E52">
        <w:rPr>
          <w:rFonts w:ascii="Calibri" w:eastAsia="Calibri" w:hAnsi="Calibri" w:cs="Calibri"/>
          <w:sz w:val="24"/>
          <w:szCs w:val="24"/>
        </w:rPr>
        <w:t>s)</w:t>
      </w:r>
      <w:r>
        <w:rPr>
          <w:rFonts w:ascii="Calibri" w:eastAsia="Calibri" w:hAnsi="Calibri" w:cs="Calibri"/>
          <w:sz w:val="24"/>
          <w:szCs w:val="24"/>
        </w:rPr>
        <w:t>.</w:t>
      </w:r>
      <w:r w:rsidR="000C2E52">
        <w:rPr>
          <w:rFonts w:ascii="Calibri" w:eastAsia="Calibri" w:hAnsi="Calibri" w:cs="Calibri"/>
          <w:sz w:val="24"/>
          <w:szCs w:val="24"/>
        </w:rPr>
        <w:t xml:space="preserve">  </w:t>
      </w:r>
      <w:r>
        <w:rPr>
          <w:rFonts w:ascii="Calibri" w:eastAsia="Calibri" w:hAnsi="Calibri" w:cs="Calibri"/>
          <w:sz w:val="24"/>
          <w:szCs w:val="24"/>
        </w:rPr>
        <w:t>Th</w:t>
      </w:r>
      <w:r w:rsidR="000C2E52">
        <w:rPr>
          <w:rFonts w:ascii="Calibri" w:eastAsia="Calibri" w:hAnsi="Calibri" w:cs="Calibri"/>
          <w:sz w:val="24"/>
          <w:szCs w:val="24"/>
        </w:rPr>
        <w:t>is</w:t>
      </w:r>
      <w:r>
        <w:rPr>
          <w:rFonts w:ascii="Calibri" w:eastAsia="Calibri" w:hAnsi="Calibri" w:cs="Calibri"/>
          <w:sz w:val="24"/>
          <w:szCs w:val="24"/>
        </w:rPr>
        <w:t xml:space="preserve"> allowed us to compare the lifespan estimates from the dissection studies and the MRR studies, where data from the same species were available (Fig. 7). Comparing the two dissection methods (Fig. 7A), there was a positive correlation across six species. For the ten species with both Detinova and MRR estimates there was a slight negative correlation (Fig. 7B), while there was a positive correlation between the Polovodova estimates and those from MRR (Fig. 7C; n=12). In no cases were these correlations statistically significant</w:t>
      </w:r>
      <w:r w:rsidR="000C2E52">
        <w:rPr>
          <w:rFonts w:ascii="Calibri" w:eastAsia="Calibri" w:hAnsi="Calibri" w:cs="Calibri"/>
          <w:sz w:val="24"/>
          <w:szCs w:val="24"/>
        </w:rPr>
        <w:t>, though the sample size for each comparison is small</w:t>
      </w:r>
      <w:r>
        <w:rPr>
          <w:rFonts w:ascii="Calibri" w:eastAsia="Calibri" w:hAnsi="Calibri" w:cs="Calibri"/>
          <w:sz w:val="24"/>
          <w:szCs w:val="24"/>
        </w:rPr>
        <w:t>.</w:t>
      </w:r>
    </w:p>
    <w:p w14:paraId="00000046" w14:textId="77777777" w:rsidR="00E03F53" w:rsidRDefault="00D47927">
      <w:pPr>
        <w:spacing w:before="240"/>
        <w:ind w:right="-20"/>
        <w:rPr>
          <w:rFonts w:ascii="Calibri" w:eastAsia="Calibri" w:hAnsi="Calibri" w:cs="Calibri"/>
          <w:b/>
          <w:i/>
          <w:sz w:val="24"/>
          <w:szCs w:val="24"/>
        </w:rPr>
      </w:pPr>
      <w:r>
        <w:rPr>
          <w:rFonts w:ascii="Calibri" w:eastAsia="Calibri" w:hAnsi="Calibri" w:cs="Calibri"/>
          <w:b/>
          <w:i/>
          <w:sz w:val="24"/>
          <w:szCs w:val="24"/>
        </w:rPr>
        <w:t>The Detinova data does not support an effect of average temperature on the lifespan of African malaria vectors, yet temperature daily range may be important</w:t>
      </w:r>
    </w:p>
    <w:p w14:paraId="00000047" w14:textId="6A7A80D5" w:rsidR="00E03F53" w:rsidRDefault="00D47927">
      <w:pPr>
        <w:spacing w:before="240"/>
        <w:ind w:right="-20"/>
        <w:rPr>
          <w:rFonts w:ascii="Calibri" w:eastAsia="Calibri" w:hAnsi="Calibri" w:cs="Calibri"/>
          <w:b/>
          <w:strike/>
          <w:sz w:val="24"/>
          <w:szCs w:val="24"/>
        </w:rPr>
      </w:pPr>
      <w:r>
        <w:rPr>
          <w:rFonts w:ascii="Calibri" w:eastAsia="Calibri" w:hAnsi="Calibri" w:cs="Calibri"/>
          <w:i/>
          <w:sz w:val="24"/>
          <w:szCs w:val="24"/>
        </w:rPr>
        <w:t>An. gambiae s.l.</w:t>
      </w:r>
      <w:r>
        <w:rPr>
          <w:rFonts w:ascii="Calibri" w:eastAsia="Calibri" w:hAnsi="Calibri" w:cs="Calibri"/>
          <w:sz w:val="24"/>
          <w:szCs w:val="24"/>
        </w:rPr>
        <w:t xml:space="preserve"> and </w:t>
      </w:r>
      <w:r>
        <w:rPr>
          <w:rFonts w:ascii="Calibri" w:eastAsia="Calibri" w:hAnsi="Calibri" w:cs="Calibri"/>
          <w:i/>
          <w:sz w:val="24"/>
          <w:szCs w:val="24"/>
        </w:rPr>
        <w:t xml:space="preserve">An. funestus s.l. </w:t>
      </w:r>
      <w:r>
        <w:rPr>
          <w:rFonts w:ascii="Calibri" w:eastAsia="Calibri" w:hAnsi="Calibri" w:cs="Calibri"/>
          <w:sz w:val="24"/>
          <w:szCs w:val="24"/>
        </w:rPr>
        <w:t>are the two most important malaria vector complexes in Africa, and the Massey et al. (2016) datas</w:t>
      </w:r>
      <w:r w:rsidR="00374FBE">
        <w:rPr>
          <w:rFonts w:ascii="Calibri" w:eastAsia="Calibri" w:hAnsi="Calibri" w:cs="Calibri"/>
          <w:sz w:val="24"/>
          <w:szCs w:val="24"/>
        </w:rPr>
        <w:t>et has many parity observations</w:t>
      </w:r>
      <w:r>
        <w:rPr>
          <w:rFonts w:ascii="Calibri" w:eastAsia="Calibri" w:hAnsi="Calibri" w:cs="Calibri"/>
          <w:sz w:val="24"/>
          <w:szCs w:val="24"/>
        </w:rPr>
        <w:t xml:space="preserve"> for these taxa allowing us to analyse the effects of </w:t>
      </w:r>
      <w:commentRangeStart w:id="70"/>
      <w:commentRangeStart w:id="71"/>
      <w:ins w:id="72" w:author="Charles Godfray" w:date="2021-07-12T12:39:00Z">
        <w:r w:rsidR="000C2E52">
          <w:rPr>
            <w:rFonts w:ascii="Calibri" w:eastAsia="Calibri" w:hAnsi="Calibri" w:cs="Calibri"/>
            <w:sz w:val="24"/>
            <w:szCs w:val="24"/>
          </w:rPr>
          <w:t xml:space="preserve">climate </w:t>
        </w:r>
      </w:ins>
      <w:commentRangeEnd w:id="70"/>
      <w:ins w:id="73" w:author="Charles Godfray" w:date="2021-07-12T12:41:00Z">
        <w:r w:rsidR="00773E33">
          <w:rPr>
            <w:rStyle w:val="CommentReference"/>
          </w:rPr>
          <w:commentReference w:id="70"/>
        </w:r>
      </w:ins>
      <w:commentRangeEnd w:id="71"/>
      <w:r w:rsidR="00075C6D">
        <w:rPr>
          <w:rStyle w:val="CommentReference"/>
        </w:rPr>
        <w:commentReference w:id="71"/>
      </w:r>
      <w:r>
        <w:rPr>
          <w:rFonts w:ascii="Calibri" w:eastAsia="Calibri" w:hAnsi="Calibri" w:cs="Calibri"/>
          <w:sz w:val="24"/>
          <w:szCs w:val="24"/>
        </w:rPr>
        <w:t>on lifespan</w:t>
      </w:r>
      <w:r w:rsidR="00374FBE">
        <w:rPr>
          <w:rFonts w:ascii="Calibri" w:eastAsia="Calibri" w:hAnsi="Calibri" w:cs="Calibri"/>
          <w:sz w:val="24"/>
          <w:szCs w:val="24"/>
        </w:rPr>
        <w:t xml:space="preserve"> (after removing cases where insecticide was used, there were n=257 studies for </w:t>
      </w:r>
      <w:r w:rsidR="00374FBE">
        <w:rPr>
          <w:rFonts w:ascii="Calibri" w:eastAsia="Calibri" w:hAnsi="Calibri" w:cs="Calibri"/>
          <w:i/>
          <w:sz w:val="24"/>
          <w:szCs w:val="24"/>
        </w:rPr>
        <w:t>An. gambiae s.l.</w:t>
      </w:r>
      <w:r w:rsidR="00374FBE">
        <w:rPr>
          <w:rFonts w:ascii="Calibri" w:eastAsia="Calibri" w:hAnsi="Calibri" w:cs="Calibri"/>
          <w:sz w:val="24"/>
          <w:szCs w:val="24"/>
        </w:rPr>
        <w:t xml:space="preserve"> and n=109 for </w:t>
      </w:r>
      <w:r w:rsidR="00374FBE">
        <w:rPr>
          <w:rFonts w:ascii="Calibri" w:eastAsia="Calibri" w:hAnsi="Calibri" w:cs="Calibri"/>
          <w:i/>
          <w:sz w:val="24"/>
          <w:szCs w:val="24"/>
        </w:rPr>
        <w:t>An. funestus s.l.</w:t>
      </w:r>
      <w:r w:rsidR="00374FBE">
        <w:rPr>
          <w:rFonts w:ascii="Calibri" w:eastAsia="Calibri" w:hAnsi="Calibri" w:cs="Calibri"/>
          <w:sz w:val="24"/>
          <w:szCs w:val="24"/>
        </w:rPr>
        <w:t>)</w:t>
      </w:r>
      <w:r>
        <w:rPr>
          <w:rFonts w:ascii="Calibri" w:eastAsia="Calibri" w:hAnsi="Calibri" w:cs="Calibri"/>
          <w:sz w:val="24"/>
          <w:szCs w:val="24"/>
        </w:rPr>
        <w:t xml:space="preserve">. We collected environmental data on daily temperature mean and range for the sites and dates where studies were conducted and </w:t>
      </w:r>
      <w:r w:rsidR="000C2E52">
        <w:rPr>
          <w:rFonts w:ascii="Calibri" w:eastAsia="Calibri" w:hAnsi="Calibri" w:cs="Calibri"/>
          <w:sz w:val="24"/>
          <w:szCs w:val="24"/>
        </w:rPr>
        <w:t>included the</w:t>
      </w:r>
      <w:r w:rsidR="00773E33">
        <w:rPr>
          <w:rFonts w:ascii="Calibri" w:eastAsia="Calibri" w:hAnsi="Calibri" w:cs="Calibri"/>
          <w:sz w:val="24"/>
          <w:szCs w:val="24"/>
        </w:rPr>
        <w:t>m as</w:t>
      </w:r>
      <w:r>
        <w:rPr>
          <w:rFonts w:ascii="Calibri" w:eastAsia="Calibri" w:hAnsi="Calibri" w:cs="Calibri"/>
          <w:sz w:val="24"/>
          <w:szCs w:val="24"/>
        </w:rPr>
        <w:t xml:space="preserve"> covariates </w:t>
      </w:r>
      <w:r w:rsidR="00773E33">
        <w:rPr>
          <w:rFonts w:ascii="Calibri" w:eastAsia="Calibri" w:hAnsi="Calibri" w:cs="Calibri"/>
          <w:sz w:val="24"/>
          <w:szCs w:val="24"/>
        </w:rPr>
        <w:t xml:space="preserve">in our analysis </w:t>
      </w:r>
      <w:r>
        <w:rPr>
          <w:rFonts w:ascii="Calibri" w:eastAsia="Calibri" w:hAnsi="Calibri" w:cs="Calibri"/>
          <w:sz w:val="24"/>
          <w:szCs w:val="24"/>
        </w:rPr>
        <w:t xml:space="preserve">(see SOM). We did not detect a significant association between lifespan and average temperature for either complex. However, there was a </w:t>
      </w:r>
      <w:commentRangeStart w:id="74"/>
      <w:ins w:id="75" w:author="Charles Godfray" w:date="2021-07-12T12:42:00Z">
        <w:r w:rsidR="00773E33">
          <w:rPr>
            <w:rFonts w:ascii="Calibri" w:eastAsia="Calibri" w:hAnsi="Calibri" w:cs="Calibri"/>
            <w:sz w:val="24"/>
            <w:szCs w:val="24"/>
          </w:rPr>
          <w:t>domed</w:t>
        </w:r>
      </w:ins>
      <w:commentRangeEnd w:id="74"/>
      <w:r w:rsidR="00977C6E">
        <w:rPr>
          <w:rStyle w:val="CommentReference"/>
        </w:rPr>
        <w:commentReference w:id="74"/>
      </w:r>
      <w:ins w:id="76" w:author="Charles Godfray" w:date="2021-07-12T12:42:00Z">
        <w:r w:rsidR="00773E33">
          <w:rPr>
            <w:rFonts w:ascii="Calibri" w:eastAsia="Calibri" w:hAnsi="Calibri" w:cs="Calibri"/>
            <w:sz w:val="24"/>
            <w:szCs w:val="24"/>
          </w:rPr>
          <w:t xml:space="preserve"> </w:t>
        </w:r>
      </w:ins>
      <w:r>
        <w:rPr>
          <w:rFonts w:ascii="Calibri" w:eastAsia="Calibri" w:hAnsi="Calibri" w:cs="Calibri"/>
          <w:sz w:val="24"/>
          <w:szCs w:val="24"/>
        </w:rPr>
        <w:t xml:space="preserve">relationship between daily temperature range and lifespan for </w:t>
      </w:r>
      <w:r>
        <w:rPr>
          <w:rFonts w:ascii="Calibri" w:eastAsia="Calibri" w:hAnsi="Calibri" w:cs="Calibri"/>
          <w:i/>
          <w:sz w:val="24"/>
          <w:szCs w:val="24"/>
        </w:rPr>
        <w:t>An. gambiae s.l.</w:t>
      </w:r>
      <w:r>
        <w:rPr>
          <w:rFonts w:ascii="Calibri" w:eastAsia="Calibri" w:hAnsi="Calibri" w:cs="Calibri"/>
          <w:sz w:val="24"/>
          <w:szCs w:val="24"/>
        </w:rPr>
        <w:t xml:space="preserve">, suggesting these mosquitoes live longest when the range is approximately 1.5ºC (Fig. 8, based on a quadratic regression model). </w:t>
      </w:r>
      <w:commentRangeStart w:id="77"/>
      <w:commentRangeStart w:id="78"/>
      <w:r>
        <w:rPr>
          <w:rFonts w:ascii="Calibri" w:eastAsia="Calibri" w:hAnsi="Calibri" w:cs="Calibri"/>
          <w:sz w:val="24"/>
          <w:szCs w:val="24"/>
        </w:rPr>
        <w:t xml:space="preserve">Our estimates suggest that at a daily temperature range of 0.5ºC, </w:t>
      </w:r>
      <w:r>
        <w:rPr>
          <w:rFonts w:ascii="Calibri" w:eastAsia="Calibri" w:hAnsi="Calibri" w:cs="Calibri"/>
          <w:i/>
          <w:sz w:val="24"/>
          <w:szCs w:val="24"/>
        </w:rPr>
        <w:t>An. gambiae s.l.</w:t>
      </w:r>
      <w:r>
        <w:rPr>
          <w:rFonts w:ascii="Calibri" w:eastAsia="Calibri" w:hAnsi="Calibri" w:cs="Calibri"/>
          <w:sz w:val="24"/>
          <w:szCs w:val="24"/>
        </w:rPr>
        <w:t xml:space="preserve"> lifespan is approximately 9.1 days, which increases by nearly 50% if the daily temperature range increases by 1ºC (change of 4.3 days: 95% CI: 2.2-6.4 days).</w:t>
      </w:r>
      <w:commentRangeEnd w:id="77"/>
      <w:r w:rsidR="00773E33">
        <w:rPr>
          <w:rStyle w:val="CommentReference"/>
        </w:rPr>
        <w:commentReference w:id="77"/>
      </w:r>
      <w:commentRangeEnd w:id="78"/>
      <w:r w:rsidR="0043123B">
        <w:rPr>
          <w:rStyle w:val="CommentReference"/>
        </w:rPr>
        <w:commentReference w:id="78"/>
      </w:r>
      <w:r>
        <w:rPr>
          <w:rFonts w:ascii="Calibri" w:eastAsia="Calibri" w:hAnsi="Calibri" w:cs="Calibri"/>
          <w:sz w:val="24"/>
          <w:szCs w:val="24"/>
        </w:rPr>
        <w:t xml:space="preserve"> We did not detect a relationship between temperature range and lifespan for </w:t>
      </w:r>
      <w:r>
        <w:rPr>
          <w:rFonts w:ascii="Calibri" w:eastAsia="Calibri" w:hAnsi="Calibri" w:cs="Calibri"/>
          <w:i/>
          <w:sz w:val="24"/>
          <w:szCs w:val="24"/>
        </w:rPr>
        <w:t>An. funestus s.l.</w:t>
      </w:r>
      <w:r>
        <w:rPr>
          <w:rFonts w:ascii="Calibri" w:eastAsia="Calibri" w:hAnsi="Calibri" w:cs="Calibri"/>
          <w:sz w:val="24"/>
          <w:szCs w:val="24"/>
        </w:rPr>
        <w:t>.</w:t>
      </w:r>
    </w:p>
    <w:p w14:paraId="00000048" w14:textId="78AD5AA5" w:rsidR="00E03F53" w:rsidRDefault="00DC61EE">
      <w:pPr>
        <w:spacing w:before="240"/>
        <w:ind w:right="-20"/>
        <w:rPr>
          <w:rFonts w:ascii="Calibri" w:eastAsia="Calibri" w:hAnsi="Calibri" w:cs="Calibri"/>
          <w:b/>
          <w:i/>
          <w:sz w:val="24"/>
          <w:szCs w:val="24"/>
        </w:rPr>
      </w:pPr>
      <w:r>
        <w:rPr>
          <w:rFonts w:ascii="Calibri" w:eastAsia="Calibri" w:hAnsi="Calibri" w:cs="Calibri"/>
          <w:b/>
          <w:i/>
          <w:sz w:val="24"/>
          <w:szCs w:val="24"/>
        </w:rPr>
        <w:t>M</w:t>
      </w:r>
      <w:r w:rsidR="00D47927">
        <w:rPr>
          <w:rFonts w:ascii="Calibri" w:eastAsia="Calibri" w:hAnsi="Calibri" w:cs="Calibri"/>
          <w:b/>
          <w:i/>
          <w:sz w:val="24"/>
          <w:szCs w:val="24"/>
        </w:rPr>
        <w:t>ost mosquitoes do not live long enough to transmit disease</w:t>
      </w:r>
    </w:p>
    <w:p w14:paraId="00000049" w14:textId="1CE55D75" w:rsidR="00E03F53" w:rsidRDefault="00D47927">
      <w:pPr>
        <w:spacing w:before="240"/>
        <w:ind w:right="-20"/>
        <w:rPr>
          <w:rFonts w:ascii="Calibri" w:eastAsia="Calibri" w:hAnsi="Calibri" w:cs="Calibri"/>
          <w:strike/>
          <w:sz w:val="24"/>
          <w:szCs w:val="24"/>
        </w:rPr>
      </w:pPr>
      <w:r>
        <w:rPr>
          <w:rFonts w:ascii="Calibri" w:eastAsia="Calibri" w:hAnsi="Calibri" w:cs="Calibri"/>
          <w:sz w:val="24"/>
          <w:szCs w:val="24"/>
        </w:rPr>
        <w:t xml:space="preserve">The extrinsic incubation period of a vector-borne disease (EIP) is the time required for a pathogen ingested in one blood meal to become transmissible during a future feeding event. In order to transmit a disease, a mosquito must live for at least as long as the EIP, </w:t>
      </w:r>
      <w:r w:rsidR="00773E33">
        <w:rPr>
          <w:rFonts w:ascii="Calibri" w:eastAsia="Calibri" w:hAnsi="Calibri" w:cs="Calibri"/>
          <w:sz w:val="24"/>
          <w:szCs w:val="24"/>
        </w:rPr>
        <w:t>with additional time required for finding a host and possibly a mate</w:t>
      </w:r>
      <w:r>
        <w:rPr>
          <w:rFonts w:ascii="Calibri" w:eastAsia="Calibri" w:hAnsi="Calibri" w:cs="Calibri"/>
          <w:sz w:val="24"/>
          <w:szCs w:val="24"/>
        </w:rPr>
        <w:t xml:space="preserve">. We next use our lifespan results, from all three </w:t>
      </w:r>
      <w:r w:rsidR="00773E33">
        <w:rPr>
          <w:rFonts w:ascii="Calibri" w:eastAsia="Calibri" w:hAnsi="Calibri" w:cs="Calibri"/>
          <w:sz w:val="24"/>
          <w:szCs w:val="24"/>
        </w:rPr>
        <w:t>meth</w:t>
      </w:r>
      <w:r w:rsidR="00526AE4">
        <w:rPr>
          <w:rFonts w:ascii="Calibri" w:eastAsia="Calibri" w:hAnsi="Calibri" w:cs="Calibri"/>
          <w:sz w:val="24"/>
          <w:szCs w:val="24"/>
        </w:rPr>
        <w:t>o</w:t>
      </w:r>
      <w:r w:rsidR="00773E33">
        <w:rPr>
          <w:rFonts w:ascii="Calibri" w:eastAsia="Calibri" w:hAnsi="Calibri" w:cs="Calibri"/>
          <w:sz w:val="24"/>
          <w:szCs w:val="24"/>
        </w:rPr>
        <w:t>dologies</w:t>
      </w:r>
      <w:r>
        <w:rPr>
          <w:rFonts w:ascii="Calibri" w:eastAsia="Calibri" w:hAnsi="Calibri" w:cs="Calibri"/>
          <w:sz w:val="24"/>
          <w:szCs w:val="24"/>
        </w:rPr>
        <w:t xml:space="preserve">, to estimate how many mosquitoes are likely to </w:t>
      </w:r>
      <w:r w:rsidR="00773E33">
        <w:rPr>
          <w:rFonts w:ascii="Calibri" w:eastAsia="Calibri" w:hAnsi="Calibri" w:cs="Calibri"/>
          <w:sz w:val="24"/>
          <w:szCs w:val="24"/>
        </w:rPr>
        <w:t>survive beyond this</w:t>
      </w:r>
      <w:r>
        <w:rPr>
          <w:rFonts w:ascii="Calibri" w:eastAsia="Calibri" w:hAnsi="Calibri" w:cs="Calibri"/>
          <w:sz w:val="24"/>
          <w:szCs w:val="24"/>
        </w:rPr>
        <w:t xml:space="preserve"> lower bound</w:t>
      </w:r>
      <w:r w:rsidR="00773E33">
        <w:rPr>
          <w:rFonts w:ascii="Calibri" w:eastAsia="Calibri" w:hAnsi="Calibri" w:cs="Calibri"/>
          <w:sz w:val="24"/>
          <w:szCs w:val="24"/>
        </w:rPr>
        <w:t xml:space="preserve"> for different </w:t>
      </w:r>
      <w:r>
        <w:rPr>
          <w:rFonts w:ascii="Calibri" w:eastAsia="Calibri" w:hAnsi="Calibri" w:cs="Calibri"/>
          <w:sz w:val="24"/>
          <w:szCs w:val="24"/>
        </w:rPr>
        <w:t>vector</w:t>
      </w:r>
      <w:r w:rsidR="00773E33">
        <w:rPr>
          <w:rFonts w:ascii="Calibri" w:eastAsia="Calibri" w:hAnsi="Calibri" w:cs="Calibri"/>
          <w:sz w:val="24"/>
          <w:szCs w:val="24"/>
        </w:rPr>
        <w:t>-</w:t>
      </w:r>
      <w:r>
        <w:rPr>
          <w:rFonts w:ascii="Calibri" w:eastAsia="Calibri" w:hAnsi="Calibri" w:cs="Calibri"/>
          <w:sz w:val="24"/>
          <w:szCs w:val="24"/>
        </w:rPr>
        <w:t xml:space="preserve">disease </w:t>
      </w:r>
      <w:r w:rsidR="00773E33">
        <w:rPr>
          <w:rFonts w:ascii="Calibri" w:eastAsia="Calibri" w:hAnsi="Calibri" w:cs="Calibri"/>
          <w:sz w:val="24"/>
          <w:szCs w:val="24"/>
        </w:rPr>
        <w:t xml:space="preserve">combinations </w:t>
      </w:r>
      <w:r>
        <w:rPr>
          <w:rFonts w:ascii="Calibri" w:eastAsia="Calibri" w:hAnsi="Calibri" w:cs="Calibri"/>
          <w:sz w:val="24"/>
          <w:szCs w:val="24"/>
        </w:rPr>
        <w:t>(Fig. 9).</w:t>
      </w:r>
    </w:p>
    <w:p w14:paraId="0000004A" w14:textId="55EF8866" w:rsidR="00E03F53" w:rsidRDefault="00D47927" w:rsidP="00A24923">
      <w:pPr>
        <w:spacing w:before="240"/>
        <w:ind w:right="-20"/>
        <w:rPr>
          <w:rFonts w:ascii="Calibri" w:eastAsia="Calibri" w:hAnsi="Calibri" w:cs="Calibri"/>
          <w:sz w:val="24"/>
          <w:szCs w:val="24"/>
        </w:rPr>
      </w:pPr>
      <w:r>
        <w:rPr>
          <w:rFonts w:ascii="Calibri" w:eastAsia="Calibri" w:hAnsi="Calibri" w:cs="Calibri"/>
          <w:color w:val="00000A"/>
          <w:sz w:val="24"/>
          <w:szCs w:val="24"/>
        </w:rPr>
        <w:lastRenderedPageBreak/>
        <w:t xml:space="preserve">Our results suggest that </w:t>
      </w:r>
      <w:r w:rsidR="00773E33">
        <w:rPr>
          <w:rFonts w:ascii="Calibri" w:eastAsia="Calibri" w:hAnsi="Calibri" w:cs="Calibri"/>
          <w:color w:val="00000A"/>
          <w:sz w:val="24"/>
          <w:szCs w:val="24"/>
        </w:rPr>
        <w:t xml:space="preserve">for most anopheline </w:t>
      </w:r>
      <w:r>
        <w:rPr>
          <w:rFonts w:ascii="Calibri" w:eastAsia="Calibri" w:hAnsi="Calibri" w:cs="Calibri"/>
          <w:color w:val="00000A"/>
          <w:sz w:val="24"/>
          <w:szCs w:val="24"/>
        </w:rPr>
        <w:t>species</w:t>
      </w:r>
      <w:r w:rsidR="00773E33">
        <w:rPr>
          <w:rFonts w:ascii="Calibri" w:eastAsia="Calibri" w:hAnsi="Calibri" w:cs="Calibri"/>
          <w:color w:val="00000A"/>
          <w:sz w:val="24"/>
          <w:szCs w:val="24"/>
        </w:rPr>
        <w:t xml:space="preserve"> only a small proportion of individuals live long enough to transmit</w:t>
      </w:r>
      <w:r>
        <w:rPr>
          <w:rFonts w:ascii="Calibri" w:eastAsia="Calibri" w:hAnsi="Calibri" w:cs="Calibri"/>
          <w:color w:val="00000A"/>
          <w:sz w:val="24"/>
          <w:szCs w:val="24"/>
        </w:rPr>
        <w:t xml:space="preserve"> </w:t>
      </w:r>
      <w:r w:rsidR="00773E33">
        <w:rPr>
          <w:rFonts w:ascii="Calibri" w:eastAsia="Calibri" w:hAnsi="Calibri" w:cs="Calibri"/>
          <w:color w:val="00000A"/>
          <w:sz w:val="24"/>
          <w:szCs w:val="24"/>
        </w:rPr>
        <w:t xml:space="preserve">the </w:t>
      </w:r>
      <w:r>
        <w:rPr>
          <w:rFonts w:ascii="Calibri" w:eastAsia="Calibri" w:hAnsi="Calibri" w:cs="Calibri"/>
          <w:color w:val="00000A"/>
          <w:sz w:val="24"/>
          <w:szCs w:val="24"/>
        </w:rPr>
        <w:t xml:space="preserve">malaria </w:t>
      </w:r>
      <w:r w:rsidR="00893E54">
        <w:rPr>
          <w:rFonts w:ascii="Calibri" w:eastAsia="Calibri" w:hAnsi="Calibri" w:cs="Calibri"/>
          <w:color w:val="00000A"/>
          <w:sz w:val="24"/>
          <w:szCs w:val="24"/>
        </w:rPr>
        <w:t xml:space="preserve">pathogen.  </w:t>
      </w:r>
      <w:r w:rsidR="00A24923">
        <w:rPr>
          <w:rFonts w:ascii="Calibri" w:eastAsia="Calibri" w:hAnsi="Calibri" w:cs="Calibri"/>
          <w:sz w:val="24"/>
          <w:szCs w:val="24"/>
        </w:rPr>
        <w:t>F</w:t>
      </w:r>
      <w:r>
        <w:rPr>
          <w:rFonts w:ascii="Calibri" w:eastAsia="Calibri" w:hAnsi="Calibri" w:cs="Calibri"/>
          <w:color w:val="00000A"/>
          <w:sz w:val="24"/>
          <w:szCs w:val="24"/>
        </w:rPr>
        <w:t>or the</w:t>
      </w:r>
      <w:r>
        <w:rPr>
          <w:rFonts w:ascii="Calibri" w:eastAsia="Calibri" w:hAnsi="Calibri" w:cs="Calibri"/>
          <w:sz w:val="24"/>
          <w:szCs w:val="24"/>
        </w:rPr>
        <w:t xml:space="preserve"> major malaria vector </w:t>
      </w:r>
      <w:r>
        <w:rPr>
          <w:rFonts w:ascii="Calibri" w:eastAsia="Calibri" w:hAnsi="Calibri" w:cs="Calibri"/>
          <w:i/>
          <w:sz w:val="24"/>
          <w:szCs w:val="24"/>
        </w:rPr>
        <w:t>An. gambiae s.l</w:t>
      </w:r>
      <w:r w:rsidR="00A24923">
        <w:rPr>
          <w:rFonts w:ascii="Calibri" w:eastAsia="Calibri" w:hAnsi="Calibri" w:cs="Calibri"/>
          <w:sz w:val="24"/>
          <w:szCs w:val="24"/>
        </w:rPr>
        <w:t xml:space="preserve">., lifespan estimates from the Detinova, Polovodova and MRR methods suggested that </w:t>
      </w:r>
      <w:commentRangeStart w:id="79"/>
      <w:r>
        <w:rPr>
          <w:rFonts w:ascii="Calibri" w:eastAsia="Calibri" w:hAnsi="Calibri" w:cs="Calibri"/>
          <w:sz w:val="24"/>
          <w:szCs w:val="24"/>
        </w:rPr>
        <w:t>38%</w:t>
      </w:r>
      <w:r w:rsidR="00A24923">
        <w:rPr>
          <w:rFonts w:ascii="Calibri" w:eastAsia="Calibri" w:hAnsi="Calibri" w:cs="Calibri"/>
          <w:sz w:val="24"/>
          <w:szCs w:val="24"/>
        </w:rPr>
        <w:t>,</w:t>
      </w:r>
      <w:r>
        <w:rPr>
          <w:rFonts w:ascii="Calibri" w:eastAsia="Calibri" w:hAnsi="Calibri" w:cs="Calibri"/>
          <w:sz w:val="24"/>
          <w:szCs w:val="24"/>
        </w:rPr>
        <w:t xml:space="preserve"> 21%</w:t>
      </w:r>
      <w:r w:rsidR="00A24923">
        <w:rPr>
          <w:rFonts w:ascii="Calibri" w:eastAsia="Calibri" w:hAnsi="Calibri" w:cs="Calibri"/>
          <w:sz w:val="24"/>
          <w:szCs w:val="24"/>
        </w:rPr>
        <w:t xml:space="preserve"> and </w:t>
      </w:r>
      <w:r>
        <w:rPr>
          <w:rFonts w:ascii="Calibri" w:eastAsia="Calibri" w:hAnsi="Calibri" w:cs="Calibri"/>
          <w:sz w:val="24"/>
          <w:szCs w:val="24"/>
        </w:rPr>
        <w:t xml:space="preserve">10% </w:t>
      </w:r>
      <w:commentRangeEnd w:id="79"/>
      <w:r w:rsidR="00A24923">
        <w:rPr>
          <w:rStyle w:val="CommentReference"/>
        </w:rPr>
        <w:commentReference w:id="79"/>
      </w:r>
      <w:r w:rsidR="00A24923">
        <w:rPr>
          <w:rFonts w:ascii="Calibri" w:eastAsia="Calibri" w:hAnsi="Calibri" w:cs="Calibri"/>
          <w:sz w:val="24"/>
          <w:szCs w:val="24"/>
        </w:rPr>
        <w:t>of individuals survived long enough potentially to transmit malaria</w:t>
      </w:r>
      <w:r>
        <w:rPr>
          <w:rFonts w:ascii="Calibri" w:eastAsia="Calibri" w:hAnsi="Calibri" w:cs="Calibri"/>
          <w:sz w:val="24"/>
          <w:szCs w:val="24"/>
        </w:rPr>
        <w:t>.</w:t>
      </w:r>
      <w:r w:rsidR="00A24923">
        <w:rPr>
          <w:rFonts w:ascii="Calibri" w:eastAsia="Calibri" w:hAnsi="Calibri" w:cs="Calibri"/>
          <w:sz w:val="24"/>
          <w:szCs w:val="24"/>
        </w:rPr>
        <w:t xml:space="preserve"> </w:t>
      </w:r>
      <w:r w:rsidR="00A24923" w:rsidRPr="00A24923">
        <w:rPr>
          <w:rFonts w:ascii="Calibri" w:eastAsia="Calibri" w:hAnsi="Calibri" w:cs="Calibri"/>
          <w:color w:val="00000A"/>
          <w:sz w:val="24"/>
          <w:szCs w:val="24"/>
        </w:rPr>
        <w:t xml:space="preserve"> </w:t>
      </w:r>
      <w:r w:rsidR="00A24923">
        <w:rPr>
          <w:rFonts w:ascii="Calibri" w:eastAsia="Calibri" w:hAnsi="Calibri" w:cs="Calibri"/>
          <w:color w:val="00000A"/>
          <w:sz w:val="24"/>
          <w:szCs w:val="24"/>
        </w:rPr>
        <w:t>For the longest</w:t>
      </w:r>
      <w:r w:rsidR="00DC67FC">
        <w:rPr>
          <w:rFonts w:ascii="Calibri" w:eastAsia="Calibri" w:hAnsi="Calibri" w:cs="Calibri"/>
          <w:color w:val="00000A"/>
          <w:sz w:val="24"/>
          <w:szCs w:val="24"/>
        </w:rPr>
        <w:t>-</w:t>
      </w:r>
      <w:r w:rsidR="00A24923">
        <w:rPr>
          <w:rFonts w:ascii="Calibri" w:eastAsia="Calibri" w:hAnsi="Calibri" w:cs="Calibri"/>
          <w:color w:val="00000A"/>
          <w:sz w:val="24"/>
          <w:szCs w:val="24"/>
        </w:rPr>
        <w:t xml:space="preserve">lived species, </w:t>
      </w:r>
      <w:r w:rsidR="00A24923">
        <w:rPr>
          <w:rFonts w:ascii="Calibri" w:eastAsia="Calibri" w:hAnsi="Calibri" w:cs="Calibri"/>
          <w:i/>
          <w:sz w:val="24"/>
          <w:szCs w:val="24"/>
        </w:rPr>
        <w:t xml:space="preserve">An. koliensis </w:t>
      </w:r>
      <w:r w:rsidR="00A24923">
        <w:rPr>
          <w:rFonts w:ascii="Calibri" w:eastAsia="Calibri" w:hAnsi="Calibri" w:cs="Calibri"/>
          <w:sz w:val="24"/>
          <w:szCs w:val="24"/>
        </w:rPr>
        <w:t xml:space="preserve">and </w:t>
      </w:r>
      <w:r w:rsidR="00A24923">
        <w:rPr>
          <w:rFonts w:ascii="Calibri" w:eastAsia="Calibri" w:hAnsi="Calibri" w:cs="Calibri"/>
          <w:i/>
          <w:sz w:val="24"/>
          <w:szCs w:val="24"/>
        </w:rPr>
        <w:t>An. punctulatus</w:t>
      </w:r>
      <w:r w:rsidR="00A24923">
        <w:rPr>
          <w:rFonts w:ascii="Calibri" w:eastAsia="Calibri" w:hAnsi="Calibri" w:cs="Calibri"/>
          <w:sz w:val="24"/>
          <w:szCs w:val="24"/>
        </w:rPr>
        <w:t xml:space="preserve">, 52% of individuals were predicted to live longer than the </w:t>
      </w:r>
      <w:commentRangeStart w:id="80"/>
      <w:r w:rsidR="00A24923">
        <w:rPr>
          <w:rFonts w:ascii="Calibri" w:eastAsia="Calibri" w:hAnsi="Calibri" w:cs="Calibri"/>
          <w:sz w:val="24"/>
          <w:szCs w:val="24"/>
        </w:rPr>
        <w:t xml:space="preserve">EIP.  </w:t>
      </w:r>
      <w:commentRangeEnd w:id="80"/>
      <w:r w:rsidR="00DC61EE">
        <w:rPr>
          <w:rStyle w:val="CommentReference"/>
        </w:rPr>
        <w:commentReference w:id="80"/>
      </w:r>
    </w:p>
    <w:p w14:paraId="0000004B" w14:textId="61509D8D" w:rsidR="00E03F53" w:rsidRDefault="00D47927">
      <w:pPr>
        <w:spacing w:before="240"/>
        <w:ind w:right="-20"/>
        <w:rPr>
          <w:rFonts w:ascii="Calibri" w:eastAsia="Calibri" w:hAnsi="Calibri" w:cs="Calibri"/>
          <w:sz w:val="24"/>
          <w:szCs w:val="24"/>
        </w:rPr>
      </w:pPr>
      <w:r>
        <w:rPr>
          <w:rFonts w:ascii="Calibri" w:eastAsia="Calibri" w:hAnsi="Calibri" w:cs="Calibri"/>
          <w:i/>
          <w:sz w:val="24"/>
          <w:szCs w:val="24"/>
        </w:rPr>
        <w:t xml:space="preserve">Ae. aegypti </w:t>
      </w:r>
      <w:r>
        <w:rPr>
          <w:rFonts w:ascii="Calibri" w:eastAsia="Calibri" w:hAnsi="Calibri" w:cs="Calibri"/>
          <w:sz w:val="24"/>
          <w:szCs w:val="24"/>
        </w:rPr>
        <w:t>and</w:t>
      </w:r>
      <w:r>
        <w:rPr>
          <w:rFonts w:ascii="Calibri" w:eastAsia="Calibri" w:hAnsi="Calibri" w:cs="Calibri"/>
          <w:i/>
          <w:sz w:val="24"/>
          <w:szCs w:val="24"/>
        </w:rPr>
        <w:t xml:space="preserve"> Ae. albopictus </w:t>
      </w:r>
      <w:r>
        <w:rPr>
          <w:rFonts w:ascii="Calibri" w:eastAsia="Calibri" w:hAnsi="Calibri" w:cs="Calibri"/>
          <w:sz w:val="24"/>
          <w:szCs w:val="24"/>
        </w:rPr>
        <w:t>are the main vectors of dengue, chikungunya</w:t>
      </w:r>
      <w:r>
        <w:rPr>
          <w:rFonts w:ascii="Calibri" w:eastAsia="Calibri" w:hAnsi="Calibri" w:cs="Calibri"/>
          <w:i/>
          <w:sz w:val="24"/>
          <w:szCs w:val="24"/>
        </w:rPr>
        <w:t xml:space="preserve"> </w:t>
      </w:r>
      <w:r>
        <w:rPr>
          <w:rFonts w:ascii="Calibri" w:eastAsia="Calibri" w:hAnsi="Calibri" w:cs="Calibri"/>
          <w:sz w:val="24"/>
          <w:szCs w:val="24"/>
        </w:rPr>
        <w:t xml:space="preserve">and Zika viruses. These viruses have short EIPs in comparison with malaria, </w:t>
      </w:r>
      <w:r w:rsidR="00DC61EE">
        <w:rPr>
          <w:rFonts w:ascii="Calibri" w:eastAsia="Calibri" w:hAnsi="Calibri" w:cs="Calibri"/>
          <w:sz w:val="24"/>
          <w:szCs w:val="24"/>
        </w:rPr>
        <w:t>and hence we estimate that</w:t>
      </w:r>
      <w:r>
        <w:rPr>
          <w:rFonts w:ascii="Calibri" w:eastAsia="Calibri" w:hAnsi="Calibri" w:cs="Calibri"/>
          <w:sz w:val="24"/>
          <w:szCs w:val="24"/>
        </w:rPr>
        <w:t xml:space="preserve"> a greater fraction of mosquitoes will live long enough to transmit the diseases. The highest estimate (obtained from the MRR analysis) was 86% for </w:t>
      </w:r>
      <w:r>
        <w:rPr>
          <w:rFonts w:ascii="Calibri" w:eastAsia="Calibri" w:hAnsi="Calibri" w:cs="Calibri"/>
          <w:i/>
          <w:sz w:val="24"/>
          <w:szCs w:val="24"/>
        </w:rPr>
        <w:t>Ae. albopictus</w:t>
      </w:r>
      <w:r>
        <w:rPr>
          <w:rFonts w:ascii="Calibri" w:eastAsia="Calibri" w:hAnsi="Calibri" w:cs="Calibri"/>
          <w:sz w:val="24"/>
          <w:szCs w:val="24"/>
        </w:rPr>
        <w:t xml:space="preserve"> transmitting chikungunya.</w:t>
      </w:r>
    </w:p>
    <w:p w14:paraId="0000004C" w14:textId="77777777" w:rsidR="00E03F53" w:rsidRDefault="00D47927">
      <w:pPr>
        <w:spacing w:before="240"/>
        <w:ind w:right="-20"/>
        <w:rPr>
          <w:rFonts w:ascii="Calibri" w:eastAsia="Calibri" w:hAnsi="Calibri" w:cs="Calibri"/>
          <w:b/>
          <w:i/>
          <w:color w:val="00000A"/>
          <w:sz w:val="24"/>
          <w:szCs w:val="24"/>
        </w:rPr>
      </w:pPr>
      <w:r>
        <w:rPr>
          <w:rFonts w:ascii="Calibri" w:eastAsia="Calibri" w:hAnsi="Calibri" w:cs="Calibri"/>
          <w:b/>
          <w:i/>
          <w:color w:val="00000A"/>
          <w:sz w:val="24"/>
          <w:szCs w:val="24"/>
        </w:rPr>
        <w:t>The MRR and Polovodova data suggests that mosquito senescence may occur in some but not all free-living mosquito populations</w:t>
      </w:r>
    </w:p>
    <w:p w14:paraId="0000004D" w14:textId="52ED565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So far, we have assumed that mosquitoes die at a constant rate through</w:t>
      </w:r>
      <w:r w:rsidR="00DC61EE">
        <w:rPr>
          <w:rFonts w:ascii="Calibri" w:eastAsia="Calibri" w:hAnsi="Calibri" w:cs="Calibri"/>
          <w:sz w:val="24"/>
          <w:szCs w:val="24"/>
        </w:rPr>
        <w:t>out</w:t>
      </w:r>
      <w:r>
        <w:rPr>
          <w:rFonts w:ascii="Calibri" w:eastAsia="Calibri" w:hAnsi="Calibri" w:cs="Calibri"/>
          <w:sz w:val="24"/>
          <w:szCs w:val="24"/>
        </w:rPr>
        <w:t xml:space="preserve"> their adult lifetimes. If mosquitoes tend to senesce, however, we should expect a better fit to the data from using models which allow the mortality rate to increase with age. </w:t>
      </w:r>
      <w:r w:rsidR="00DC61EE">
        <w:rPr>
          <w:rFonts w:ascii="Calibri" w:eastAsia="Calibri" w:hAnsi="Calibri" w:cs="Calibri"/>
          <w:sz w:val="24"/>
          <w:szCs w:val="24"/>
        </w:rPr>
        <w:t>We tested this using</w:t>
      </w:r>
      <w:r>
        <w:rPr>
          <w:rFonts w:ascii="Calibri" w:eastAsia="Calibri" w:hAnsi="Calibri" w:cs="Calibri"/>
          <w:sz w:val="24"/>
          <w:szCs w:val="24"/>
        </w:rPr>
        <w:t xml:space="preserve"> species level </w:t>
      </w:r>
      <w:r w:rsidR="00DC61EE">
        <w:rPr>
          <w:rFonts w:ascii="Calibri" w:eastAsia="Calibri" w:hAnsi="Calibri" w:cs="Calibri"/>
          <w:sz w:val="24"/>
          <w:szCs w:val="24"/>
        </w:rPr>
        <w:t xml:space="preserve">lifespan </w:t>
      </w:r>
      <w:r>
        <w:rPr>
          <w:rFonts w:ascii="Calibri" w:eastAsia="Calibri" w:hAnsi="Calibri" w:cs="Calibri"/>
          <w:sz w:val="24"/>
          <w:szCs w:val="24"/>
        </w:rPr>
        <w:t xml:space="preserve">estimates </w:t>
      </w:r>
      <w:r w:rsidR="00DC61EE">
        <w:rPr>
          <w:rFonts w:ascii="Calibri" w:eastAsia="Calibri" w:hAnsi="Calibri" w:cs="Calibri"/>
          <w:sz w:val="24"/>
          <w:szCs w:val="24"/>
        </w:rPr>
        <w:t xml:space="preserve">obtained from MRR </w:t>
      </w:r>
      <w:r>
        <w:rPr>
          <w:rFonts w:ascii="Calibri" w:eastAsia="Calibri" w:hAnsi="Calibri" w:cs="Calibri"/>
          <w:sz w:val="24"/>
          <w:szCs w:val="24"/>
        </w:rPr>
        <w:t xml:space="preserve">(Fig. 10), and </w:t>
      </w:r>
      <w:r w:rsidR="00DC61EE">
        <w:rPr>
          <w:rFonts w:ascii="Calibri" w:eastAsia="Calibri" w:hAnsi="Calibri" w:cs="Calibri"/>
          <w:sz w:val="24"/>
          <w:szCs w:val="24"/>
        </w:rPr>
        <w:t>the</w:t>
      </w:r>
      <w:r>
        <w:rPr>
          <w:rFonts w:ascii="Calibri" w:eastAsia="Calibri" w:hAnsi="Calibri" w:cs="Calibri"/>
          <w:sz w:val="24"/>
          <w:szCs w:val="24"/>
        </w:rPr>
        <w:t xml:space="preserve"> Polo</w:t>
      </w:r>
      <w:r w:rsidR="00374FBE">
        <w:rPr>
          <w:rFonts w:ascii="Calibri" w:eastAsia="Calibri" w:hAnsi="Calibri" w:cs="Calibri"/>
          <w:sz w:val="24"/>
          <w:szCs w:val="24"/>
        </w:rPr>
        <w:t>vo</w:t>
      </w:r>
      <w:r>
        <w:rPr>
          <w:rFonts w:ascii="Calibri" w:eastAsia="Calibri" w:hAnsi="Calibri" w:cs="Calibri"/>
          <w:sz w:val="24"/>
          <w:szCs w:val="24"/>
        </w:rPr>
        <w:t xml:space="preserve">dova </w:t>
      </w:r>
      <w:r w:rsidR="00DC61EE">
        <w:rPr>
          <w:rFonts w:ascii="Calibri" w:eastAsia="Calibri" w:hAnsi="Calibri" w:cs="Calibri"/>
          <w:sz w:val="24"/>
          <w:szCs w:val="24"/>
        </w:rPr>
        <w:t xml:space="preserve">method </w:t>
      </w:r>
      <w:r>
        <w:rPr>
          <w:rFonts w:ascii="Calibri" w:eastAsia="Calibri" w:hAnsi="Calibri" w:cs="Calibri"/>
          <w:sz w:val="24"/>
          <w:szCs w:val="24"/>
        </w:rPr>
        <w:t xml:space="preserve">(Fig. S5). We included five </w:t>
      </w:r>
      <w:r w:rsidR="00DC61EE">
        <w:rPr>
          <w:rFonts w:ascii="Calibri" w:eastAsia="Calibri" w:hAnsi="Calibri" w:cs="Calibri"/>
          <w:sz w:val="24"/>
          <w:szCs w:val="24"/>
        </w:rPr>
        <w:t>senescence</w:t>
      </w:r>
      <w:r>
        <w:rPr>
          <w:rFonts w:ascii="Calibri" w:eastAsia="Calibri" w:hAnsi="Calibri" w:cs="Calibri"/>
          <w:sz w:val="24"/>
          <w:szCs w:val="24"/>
        </w:rPr>
        <w:t xml:space="preserve"> models in </w:t>
      </w:r>
      <w:r w:rsidR="00DC61EE">
        <w:rPr>
          <w:rFonts w:ascii="Calibri" w:eastAsia="Calibri" w:hAnsi="Calibri" w:cs="Calibri"/>
          <w:sz w:val="24"/>
          <w:szCs w:val="24"/>
        </w:rPr>
        <w:t xml:space="preserve">addition </w:t>
      </w:r>
      <w:r>
        <w:rPr>
          <w:rFonts w:ascii="Calibri" w:eastAsia="Calibri" w:hAnsi="Calibri" w:cs="Calibri"/>
          <w:sz w:val="24"/>
          <w:szCs w:val="24"/>
        </w:rPr>
        <w:t>to the constant mortality model, allowing a wide range of age-dependent functional forms to be tested simultaneously. To handle ambiguities caused by the multiple comparisons, we created a ranking representing relative evidences for or against senescence at the species level: if all senescence models fitted the data better, we took this to represent evidence in favour of senescence; if the constant mortality model outperformed one or more of the senescence models, we took this to mean both senescence or constant mortality models could explain patterns seen in the data; if none of the senescence models fitted the data better, we took this to be evidence for age-independent mortality.</w:t>
      </w:r>
    </w:p>
    <w:p w14:paraId="0000004E" w14:textId="532C58EA" w:rsidR="00E03F53" w:rsidRDefault="00DC61EE">
      <w:pPr>
        <w:spacing w:before="240"/>
        <w:ind w:right="-20"/>
        <w:rPr>
          <w:rFonts w:ascii="Calibri" w:eastAsia="Calibri" w:hAnsi="Calibri" w:cs="Calibri"/>
          <w:sz w:val="24"/>
          <w:szCs w:val="24"/>
        </w:rPr>
      </w:pPr>
      <w:r>
        <w:rPr>
          <w:rFonts w:ascii="Calibri" w:eastAsia="Calibri" w:hAnsi="Calibri" w:cs="Calibri"/>
          <w:sz w:val="24"/>
          <w:szCs w:val="24"/>
        </w:rPr>
        <w:t>We</w:t>
      </w:r>
      <w:r w:rsidR="00D47927">
        <w:rPr>
          <w:rFonts w:ascii="Calibri" w:eastAsia="Calibri" w:hAnsi="Calibri" w:cs="Calibri"/>
          <w:sz w:val="24"/>
          <w:szCs w:val="24"/>
        </w:rPr>
        <w:t xml:space="preserve"> detected evidence for and against age-dependent mortality in 8 and 14 species respectively, and mixed evidence in 11 species (Fig. 10)</w:t>
      </w:r>
      <w:r>
        <w:rPr>
          <w:rFonts w:ascii="Calibri" w:eastAsia="Calibri" w:hAnsi="Calibri" w:cs="Calibri"/>
          <w:sz w:val="24"/>
          <w:szCs w:val="24"/>
        </w:rPr>
        <w:t xml:space="preserve"> using MRR estimates</w:t>
      </w:r>
      <w:r w:rsidR="00D47927">
        <w:rPr>
          <w:rFonts w:ascii="Calibri" w:eastAsia="Calibri" w:hAnsi="Calibri" w:cs="Calibri"/>
          <w:sz w:val="24"/>
          <w:szCs w:val="24"/>
        </w:rPr>
        <w:t xml:space="preserve">. Age-dependent mortality was supported in species including </w:t>
      </w:r>
      <w:r w:rsidR="00D47927">
        <w:rPr>
          <w:rFonts w:ascii="Calibri" w:eastAsia="Calibri" w:hAnsi="Calibri" w:cs="Calibri"/>
          <w:i/>
          <w:sz w:val="24"/>
          <w:szCs w:val="24"/>
        </w:rPr>
        <w:t xml:space="preserve">Ae. </w:t>
      </w:r>
      <w:r>
        <w:rPr>
          <w:rFonts w:ascii="Calibri" w:eastAsia="Calibri" w:hAnsi="Calibri" w:cs="Calibri"/>
          <w:i/>
          <w:sz w:val="24"/>
          <w:szCs w:val="24"/>
        </w:rPr>
        <w:t>aegypti</w:t>
      </w:r>
      <w:r w:rsidR="00D47927">
        <w:rPr>
          <w:rFonts w:ascii="Calibri" w:eastAsia="Calibri" w:hAnsi="Calibri" w:cs="Calibri"/>
          <w:sz w:val="24"/>
          <w:szCs w:val="24"/>
        </w:rPr>
        <w:t>, the main vector of dengue fever, Zika and chikungunya.</w:t>
      </w:r>
    </w:p>
    <w:p w14:paraId="0000004F" w14:textId="2A461F55" w:rsidR="00E03F53" w:rsidRDefault="00DC61EE">
      <w:pPr>
        <w:spacing w:before="240"/>
        <w:ind w:right="-20"/>
        <w:rPr>
          <w:rFonts w:ascii="Calibri" w:eastAsia="Calibri" w:hAnsi="Calibri" w:cs="Calibri"/>
          <w:sz w:val="24"/>
          <w:szCs w:val="24"/>
        </w:rPr>
      </w:pPr>
      <w:r>
        <w:rPr>
          <w:rFonts w:ascii="Calibri" w:eastAsia="Calibri" w:hAnsi="Calibri" w:cs="Calibri"/>
          <w:sz w:val="24"/>
          <w:szCs w:val="24"/>
        </w:rPr>
        <w:t>Using</w:t>
      </w:r>
      <w:r w:rsidR="00D47927">
        <w:rPr>
          <w:rFonts w:ascii="Calibri" w:eastAsia="Calibri" w:hAnsi="Calibri" w:cs="Calibri"/>
          <w:sz w:val="24"/>
          <w:szCs w:val="24"/>
        </w:rPr>
        <w:t xml:space="preserve"> Polo</w:t>
      </w:r>
      <w:r w:rsidR="00497366">
        <w:rPr>
          <w:rFonts w:ascii="Calibri" w:eastAsia="Calibri" w:hAnsi="Calibri" w:cs="Calibri"/>
          <w:sz w:val="24"/>
          <w:szCs w:val="24"/>
        </w:rPr>
        <w:t>vo</w:t>
      </w:r>
      <w:r w:rsidR="00D47927">
        <w:rPr>
          <w:rFonts w:ascii="Calibri" w:eastAsia="Calibri" w:hAnsi="Calibri" w:cs="Calibri"/>
          <w:sz w:val="24"/>
          <w:szCs w:val="24"/>
        </w:rPr>
        <w:t xml:space="preserve">dova </w:t>
      </w:r>
      <w:r>
        <w:rPr>
          <w:rFonts w:ascii="Calibri" w:eastAsia="Calibri" w:hAnsi="Calibri" w:cs="Calibri"/>
          <w:sz w:val="24"/>
          <w:szCs w:val="24"/>
        </w:rPr>
        <w:t>method estimates</w:t>
      </w:r>
      <w:r w:rsidR="00D47927">
        <w:rPr>
          <w:rFonts w:ascii="Calibri" w:eastAsia="Calibri" w:hAnsi="Calibri" w:cs="Calibri"/>
          <w:sz w:val="24"/>
          <w:szCs w:val="24"/>
        </w:rPr>
        <w:t>, we detected evidence of senescence in only two out of 25 species (</w:t>
      </w:r>
      <w:r w:rsidR="00D47927">
        <w:rPr>
          <w:rFonts w:ascii="Calibri" w:eastAsia="Calibri" w:hAnsi="Calibri" w:cs="Calibri"/>
          <w:i/>
          <w:sz w:val="24"/>
          <w:szCs w:val="24"/>
        </w:rPr>
        <w:t>An. gambiae s.l.</w:t>
      </w:r>
      <w:r w:rsidR="00D47927">
        <w:rPr>
          <w:rFonts w:ascii="Calibri" w:eastAsia="Calibri" w:hAnsi="Calibri" w:cs="Calibri"/>
          <w:sz w:val="24"/>
          <w:szCs w:val="24"/>
        </w:rPr>
        <w:t xml:space="preserve"> and </w:t>
      </w:r>
      <w:r w:rsidR="00D47927">
        <w:rPr>
          <w:rFonts w:ascii="Calibri" w:eastAsia="Calibri" w:hAnsi="Calibri" w:cs="Calibri"/>
          <w:i/>
          <w:sz w:val="24"/>
          <w:szCs w:val="24"/>
        </w:rPr>
        <w:t>An. minimus</w:t>
      </w:r>
      <w:r w:rsidR="00D47927">
        <w:rPr>
          <w:rFonts w:ascii="Calibri" w:eastAsia="Calibri" w:hAnsi="Calibri" w:cs="Calibri"/>
          <w:sz w:val="24"/>
          <w:szCs w:val="24"/>
        </w:rPr>
        <w:t xml:space="preserve">; Fig. S5). </w:t>
      </w:r>
      <w:r>
        <w:rPr>
          <w:rFonts w:ascii="Calibri" w:eastAsia="Calibri" w:hAnsi="Calibri" w:cs="Calibri"/>
          <w:sz w:val="24"/>
          <w:szCs w:val="24"/>
        </w:rPr>
        <w:t>T</w:t>
      </w:r>
      <w:r w:rsidR="00D47927">
        <w:rPr>
          <w:rFonts w:ascii="Calibri" w:eastAsia="Calibri" w:hAnsi="Calibri" w:cs="Calibri"/>
          <w:sz w:val="24"/>
          <w:szCs w:val="24"/>
        </w:rPr>
        <w:t>here was no overlap between the species exhibiting evidence for senescence from each meta-analysis.</w:t>
      </w:r>
    </w:p>
    <w:p w14:paraId="00000050" w14:textId="51E95038" w:rsidR="00E03F53" w:rsidRDefault="00D47927">
      <w:pPr>
        <w:spacing w:before="240"/>
        <w:ind w:right="-20"/>
        <w:rPr>
          <w:rFonts w:ascii="Calibri" w:eastAsia="Calibri" w:hAnsi="Calibri" w:cs="Calibri"/>
          <w:color w:val="00000A"/>
          <w:sz w:val="24"/>
          <w:szCs w:val="24"/>
        </w:rPr>
      </w:pPr>
      <w:r>
        <w:rPr>
          <w:rFonts w:ascii="Calibri" w:eastAsia="Calibri" w:hAnsi="Calibri" w:cs="Calibri"/>
          <w:sz w:val="24"/>
          <w:szCs w:val="24"/>
        </w:rPr>
        <w:t xml:space="preserve">It is possible that some mosquito species do not live long enough in the wild to experience </w:t>
      </w:r>
      <w:r w:rsidR="00DC61EE">
        <w:rPr>
          <w:rFonts w:ascii="Calibri" w:eastAsia="Calibri" w:hAnsi="Calibri" w:cs="Calibri"/>
          <w:sz w:val="24"/>
          <w:szCs w:val="24"/>
        </w:rPr>
        <w:t>senescence</w:t>
      </w:r>
      <w:r>
        <w:rPr>
          <w:rFonts w:ascii="Calibri" w:eastAsia="Calibri" w:hAnsi="Calibri" w:cs="Calibri"/>
          <w:sz w:val="24"/>
          <w:szCs w:val="24"/>
        </w:rPr>
        <w:t xml:space="preserve">. In support of this hypothesis, we detected a positive correlation between the </w:t>
      </w:r>
      <w:r>
        <w:rPr>
          <w:rFonts w:ascii="Calibri" w:eastAsia="Calibri" w:hAnsi="Calibri" w:cs="Calibri"/>
          <w:sz w:val="24"/>
          <w:szCs w:val="24"/>
        </w:rPr>
        <w:lastRenderedPageBreak/>
        <w:t>ranked estimated lifespans of the species and the ranked mean predictive accuracy of age-dependent models for the MRR analysis (Spearman’s rank correlation test:</w:t>
      </w:r>
      <m:oMath>
        <m:r>
          <w:rPr>
            <w:rFonts w:ascii="Cambria Math" w:hAnsi="Cambria Math"/>
          </w:rPr>
          <m:t>ρ</m:t>
        </m:r>
        <m:r>
          <m:rPr>
            <m:sty m:val="p"/>
          </m:rPr>
          <w:rPr>
            <w:rFonts w:ascii="Cambria Math" w:eastAsia="Calibri" w:hAnsi="Cambria Math" w:cs="Calibri"/>
            <w:sz w:val="24"/>
            <w:szCs w:val="24"/>
          </w:rPr>
          <m:t>=0.19</m:t>
        </m:r>
      </m:oMath>
      <w:r>
        <w:rPr>
          <w:rFonts w:ascii="Calibri" w:eastAsia="Calibri" w:hAnsi="Calibri" w:cs="Calibri"/>
          <w:sz w:val="24"/>
          <w:szCs w:val="24"/>
        </w:rPr>
        <w:t>, p&lt;0.05). However</w:t>
      </w:r>
      <w:r w:rsidR="0023508B">
        <w:rPr>
          <w:rFonts w:ascii="Calibri" w:eastAsia="Calibri" w:hAnsi="Calibri" w:cs="Calibri"/>
          <w:sz w:val="24"/>
          <w:szCs w:val="24"/>
        </w:rPr>
        <w:t>,</w:t>
      </w:r>
      <w:r>
        <w:rPr>
          <w:rFonts w:ascii="Calibri" w:eastAsia="Calibri" w:hAnsi="Calibri" w:cs="Calibri"/>
          <w:sz w:val="24"/>
          <w:szCs w:val="24"/>
        </w:rPr>
        <w:t xml:space="preserve"> this was not significant for the </w:t>
      </w:r>
      <w:r w:rsidR="0023508B">
        <w:rPr>
          <w:rFonts w:ascii="Calibri" w:eastAsia="Calibri" w:hAnsi="Calibri" w:cs="Calibri"/>
          <w:sz w:val="24"/>
          <w:szCs w:val="24"/>
        </w:rPr>
        <w:t xml:space="preserve">Polodova method </w:t>
      </w:r>
      <w:r>
        <w:rPr>
          <w:rFonts w:ascii="Calibri" w:eastAsia="Calibri" w:hAnsi="Calibri" w:cs="Calibri"/>
          <w:sz w:val="24"/>
          <w:szCs w:val="24"/>
        </w:rPr>
        <w:t>analysis (</w:t>
      </w:r>
      <m:oMath>
        <m:r>
          <w:rPr>
            <w:rFonts w:ascii="Cambria Math" w:hAnsi="Cambria Math"/>
          </w:rPr>
          <m:t>ρ</m:t>
        </m:r>
        <m:r>
          <m:rPr>
            <m:sty m:val="p"/>
          </m:rPr>
          <w:rPr>
            <w:rFonts w:ascii="Cambria Math" w:eastAsia="Calibri" w:hAnsi="Cambria Math" w:cs="Calibri"/>
            <w:sz w:val="24"/>
            <w:szCs w:val="24"/>
          </w:rPr>
          <m:t>=0.07</m:t>
        </m:r>
      </m:oMath>
      <w:r>
        <w:rPr>
          <w:rFonts w:ascii="Calibri" w:eastAsia="Calibri" w:hAnsi="Calibri" w:cs="Calibri"/>
          <w:sz w:val="24"/>
          <w:szCs w:val="24"/>
        </w:rPr>
        <w:t>,p=0.44).</w:t>
      </w:r>
    </w:p>
    <w:p w14:paraId="00000051" w14:textId="77777777" w:rsidR="00E03F53" w:rsidRDefault="00E03F53">
      <w:pPr>
        <w:spacing w:before="240"/>
        <w:ind w:right="-20"/>
        <w:rPr>
          <w:rFonts w:ascii="Calibri" w:eastAsia="Calibri" w:hAnsi="Calibri" w:cs="Calibri"/>
          <w:color w:val="00000A"/>
          <w:sz w:val="28"/>
          <w:szCs w:val="28"/>
        </w:rPr>
      </w:pPr>
    </w:p>
    <w:p w14:paraId="00000052" w14:textId="77777777" w:rsidR="00E03F53" w:rsidRDefault="00D47927">
      <w:pPr>
        <w:spacing w:before="240" w:line="22" w:lineRule="auto"/>
        <w:rPr>
          <w:rFonts w:ascii="Calibri" w:eastAsia="Calibri" w:hAnsi="Calibri" w:cs="Calibri"/>
          <w:b/>
          <w:sz w:val="24"/>
          <w:szCs w:val="24"/>
        </w:rPr>
      </w:pPr>
      <w:r>
        <w:rPr>
          <w:rFonts w:ascii="Calibri" w:eastAsia="Calibri" w:hAnsi="Calibri" w:cs="Calibri"/>
          <w:b/>
          <w:sz w:val="24"/>
          <w:szCs w:val="24"/>
        </w:rPr>
        <w:t>Discussion</w:t>
      </w:r>
    </w:p>
    <w:p w14:paraId="00000053" w14:textId="5B218ABD"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In this study, we analysed a database of mark-release-recapture experiments and two other databases of female mosquito dissection experiments. Our approach enabled us to pool information from disparate experiments, which individually estimate lifespan with considerable uncertainty, to obtain estimates </w:t>
      </w:r>
      <w:r w:rsidR="0023508B">
        <w:rPr>
          <w:rFonts w:ascii="Calibri" w:eastAsia="Calibri" w:hAnsi="Calibri" w:cs="Calibri"/>
          <w:sz w:val="24"/>
          <w:szCs w:val="24"/>
        </w:rPr>
        <w:t>at the species and genus levels</w:t>
      </w:r>
      <w:r>
        <w:rPr>
          <w:rFonts w:ascii="Calibri" w:eastAsia="Calibri" w:hAnsi="Calibri" w:cs="Calibri"/>
          <w:sz w:val="24"/>
          <w:szCs w:val="24"/>
        </w:rPr>
        <w:t>. Most of the estimated lifespans were less than 10 days, which is shorter than the EIPs of several important mosquito borne diseases including malaria and Zika. This suggests that relatively few mosquitoes live long enough to transmit these diseases and highlights the importance of interventions that act to reduce adult lifespan. A further result, from Detinova dissection data, was that applying insecticides in the environment markedly reduces the lifespan of adult Anopheline mosquitoes</w:t>
      </w:r>
      <w:ins w:id="81" w:author="Ben Lambert" w:date="2021-07-31T12:51:00Z">
        <w:r w:rsidR="00DD33AE">
          <w:rPr>
            <w:rFonts w:ascii="Calibri" w:eastAsia="Calibri" w:hAnsi="Calibri" w:cs="Calibri"/>
            <w:sz w:val="24"/>
            <w:szCs w:val="24"/>
          </w:rPr>
          <w:t xml:space="preserve">, </w:t>
        </w:r>
        <w:commentRangeStart w:id="82"/>
        <w:r w:rsidR="00DD33AE">
          <w:rPr>
            <w:rFonts w:ascii="Calibri" w:eastAsia="Calibri" w:hAnsi="Calibri" w:cs="Calibri"/>
            <w:sz w:val="24"/>
            <w:szCs w:val="24"/>
          </w:rPr>
          <w:t xml:space="preserve">which is the main mode of action thought to be behind the success of </w:t>
        </w:r>
      </w:ins>
      <w:ins w:id="83" w:author="Ben Lambert" w:date="2021-07-31T12:52:00Z">
        <w:r w:rsidR="00DD33AE">
          <w:rPr>
            <w:rFonts w:ascii="Calibri" w:eastAsia="Calibri" w:hAnsi="Calibri" w:cs="Calibri"/>
            <w:sz w:val="24"/>
            <w:szCs w:val="24"/>
          </w:rPr>
          <w:t>insecticide treated bednets in sub-Saharan Africa [Bhatt et al., 2015]</w:t>
        </w:r>
      </w:ins>
      <w:r>
        <w:rPr>
          <w:rFonts w:ascii="Calibri" w:eastAsia="Calibri" w:hAnsi="Calibri" w:cs="Calibri"/>
          <w:sz w:val="24"/>
          <w:szCs w:val="24"/>
        </w:rPr>
        <w:t xml:space="preserve">. </w:t>
      </w:r>
      <w:commentRangeEnd w:id="82"/>
      <w:r w:rsidR="00DD33AE">
        <w:rPr>
          <w:rStyle w:val="CommentReference"/>
        </w:rPr>
        <w:commentReference w:id="82"/>
      </w:r>
      <w:commentRangeStart w:id="84"/>
      <w:del w:id="85" w:author="Ben Lambert" w:date="2021-07-31T12:51:00Z">
        <w:r w:rsidDel="00DD33AE">
          <w:rPr>
            <w:rFonts w:ascii="Calibri" w:eastAsia="Calibri" w:hAnsi="Calibri" w:cs="Calibri"/>
            <w:sz w:val="24"/>
            <w:szCs w:val="24"/>
          </w:rPr>
          <w:delText xml:space="preserve">Taken together, these results help to explain the success of insecticide treated bednets in sub-Saharan Africa, which are thought to be largely responsible for malaria prevalence halving between 2000 and 2015 [Bhatt et al 2015]. </w:delText>
        </w:r>
        <w:commentRangeEnd w:id="84"/>
        <w:r w:rsidR="00DD33AE" w:rsidDel="00DD33AE">
          <w:rPr>
            <w:rStyle w:val="CommentReference"/>
          </w:rPr>
          <w:commentReference w:id="84"/>
        </w:r>
      </w:del>
    </w:p>
    <w:p w14:paraId="00000054" w14:textId="3A4DE373" w:rsidR="00E03F53" w:rsidDel="00FE78B3" w:rsidRDefault="00D47927">
      <w:pPr>
        <w:spacing w:before="240"/>
        <w:rPr>
          <w:del w:id="86" w:author="Ben Lambert" w:date="2021-07-31T12:56:00Z"/>
          <w:rFonts w:ascii="Calibri" w:eastAsia="Calibri" w:hAnsi="Calibri" w:cs="Calibri"/>
          <w:sz w:val="24"/>
          <w:szCs w:val="24"/>
        </w:rPr>
      </w:pPr>
      <w:commentRangeStart w:id="87"/>
      <w:del w:id="88" w:author="Ben Lambert" w:date="2021-07-31T12:56:00Z">
        <w:r w:rsidDel="00FE78B3">
          <w:rPr>
            <w:rFonts w:ascii="Calibri" w:eastAsia="Calibri" w:hAnsi="Calibri" w:cs="Calibri"/>
            <w:sz w:val="24"/>
            <w:szCs w:val="24"/>
          </w:rPr>
          <w:delText>Despite the large number of studies in each of our three meta-analyses, there remains considerable variation in lifespan estimates</w:delText>
        </w:r>
        <w:r w:rsidR="0023508B" w:rsidDel="00FE78B3">
          <w:rPr>
            <w:rFonts w:ascii="Calibri" w:eastAsia="Calibri" w:hAnsi="Calibri" w:cs="Calibri"/>
            <w:sz w:val="24"/>
            <w:szCs w:val="24"/>
          </w:rPr>
          <w:delText xml:space="preserve"> for the same specie</w:delText>
        </w:r>
        <w:commentRangeStart w:id="89"/>
        <w:commentRangeStart w:id="90"/>
        <w:r w:rsidR="0023508B" w:rsidDel="00FE78B3">
          <w:rPr>
            <w:rFonts w:ascii="Calibri" w:eastAsia="Calibri" w:hAnsi="Calibri" w:cs="Calibri"/>
            <w:sz w:val="24"/>
            <w:szCs w:val="24"/>
          </w:rPr>
          <w:delText>s</w:delText>
        </w:r>
        <w:commentRangeEnd w:id="89"/>
        <w:r w:rsidR="0023508B" w:rsidDel="00FE78B3">
          <w:rPr>
            <w:rStyle w:val="CommentReference"/>
          </w:rPr>
          <w:commentReference w:id="89"/>
        </w:r>
        <w:commentRangeEnd w:id="90"/>
        <w:r w:rsidR="00FE78B3" w:rsidDel="00FE78B3">
          <w:rPr>
            <w:rStyle w:val="CommentReference"/>
          </w:rPr>
          <w:commentReference w:id="90"/>
        </w:r>
        <w:r w:rsidDel="00FE78B3">
          <w:rPr>
            <w:rFonts w:ascii="Calibri" w:eastAsia="Calibri" w:hAnsi="Calibri" w:cs="Calibri"/>
            <w:sz w:val="24"/>
            <w:szCs w:val="24"/>
          </w:rPr>
          <w:delText xml:space="preserve">. There are two potential </w:delText>
        </w:r>
        <w:r w:rsidR="0023508B" w:rsidDel="00FE78B3">
          <w:rPr>
            <w:rFonts w:ascii="Calibri" w:eastAsia="Calibri" w:hAnsi="Calibri" w:cs="Calibri"/>
            <w:sz w:val="24"/>
            <w:szCs w:val="24"/>
          </w:rPr>
          <w:delText>explanations for</w:delText>
        </w:r>
        <w:r w:rsidDel="00FE78B3">
          <w:rPr>
            <w:rFonts w:ascii="Calibri" w:eastAsia="Calibri" w:hAnsi="Calibri" w:cs="Calibri"/>
            <w:sz w:val="24"/>
            <w:szCs w:val="24"/>
          </w:rPr>
          <w:delText xml:space="preserve"> this variation. First, there may be true differences in lifespan among populations, </w:delText>
        </w:r>
        <w:r w:rsidR="0023508B" w:rsidDel="00FE78B3">
          <w:rPr>
            <w:rFonts w:ascii="Calibri" w:eastAsia="Calibri" w:hAnsi="Calibri" w:cs="Calibri"/>
            <w:sz w:val="24"/>
            <w:szCs w:val="24"/>
          </w:rPr>
          <w:delText xml:space="preserve">perhaps </w:delText>
        </w:r>
        <w:r w:rsidDel="00FE78B3">
          <w:rPr>
            <w:rFonts w:ascii="Calibri" w:eastAsia="Calibri" w:hAnsi="Calibri" w:cs="Calibri"/>
            <w:sz w:val="24"/>
            <w:szCs w:val="24"/>
          </w:rPr>
          <w:delText xml:space="preserve">due to differing </w:delText>
        </w:r>
        <w:r w:rsidR="0023508B" w:rsidDel="00FE78B3">
          <w:rPr>
            <w:rFonts w:ascii="Calibri" w:eastAsia="Calibri" w:hAnsi="Calibri" w:cs="Calibri"/>
            <w:sz w:val="24"/>
            <w:szCs w:val="24"/>
          </w:rPr>
          <w:delText xml:space="preserve">genetics or </w:delText>
        </w:r>
        <w:r w:rsidDel="00FE78B3">
          <w:rPr>
            <w:rFonts w:ascii="Calibri" w:eastAsia="Calibri" w:hAnsi="Calibri" w:cs="Calibri"/>
            <w:sz w:val="24"/>
            <w:szCs w:val="24"/>
          </w:rPr>
          <w:delText xml:space="preserve">differences in </w:delText>
        </w:r>
        <w:r w:rsidR="0023508B" w:rsidDel="00FE78B3">
          <w:rPr>
            <w:rFonts w:ascii="Calibri" w:eastAsia="Calibri" w:hAnsi="Calibri" w:cs="Calibri"/>
            <w:sz w:val="24"/>
            <w:szCs w:val="24"/>
          </w:rPr>
          <w:delText>the local environment</w:delText>
        </w:r>
        <w:r w:rsidDel="00FE78B3">
          <w:rPr>
            <w:rFonts w:ascii="Calibri" w:eastAsia="Calibri" w:hAnsi="Calibri" w:cs="Calibri"/>
            <w:sz w:val="24"/>
            <w:szCs w:val="24"/>
          </w:rPr>
          <w:delText xml:space="preserve">. </w:delText>
        </w:r>
        <w:commentRangeStart w:id="91"/>
        <w:r w:rsidDel="00FE78B3">
          <w:rPr>
            <w:rFonts w:ascii="Calibri" w:eastAsia="Calibri" w:hAnsi="Calibri" w:cs="Calibri"/>
            <w:sz w:val="24"/>
            <w:szCs w:val="24"/>
          </w:rPr>
          <w:delText>Second, there is inevitably a degree of residual measurement noise affecting our results, that was not fully eliminated by pooling the underlying studies.</w:delText>
        </w:r>
        <w:commentRangeEnd w:id="91"/>
        <w:r w:rsidR="0023508B" w:rsidDel="00FE78B3">
          <w:rPr>
            <w:rStyle w:val="CommentReference"/>
          </w:rPr>
          <w:commentReference w:id="91"/>
        </w:r>
      </w:del>
    </w:p>
    <w:p w14:paraId="00000055" w14:textId="28AB1C04" w:rsidR="00E03F53" w:rsidRDefault="00D47927">
      <w:pPr>
        <w:spacing w:before="240"/>
        <w:rPr>
          <w:rFonts w:ascii="Calibri" w:eastAsia="Calibri" w:hAnsi="Calibri" w:cs="Calibri"/>
          <w:sz w:val="24"/>
          <w:szCs w:val="24"/>
        </w:rPr>
      </w:pPr>
      <w:r>
        <w:rPr>
          <w:rFonts w:ascii="Calibri" w:eastAsia="Calibri" w:hAnsi="Calibri" w:cs="Calibri"/>
          <w:sz w:val="24"/>
          <w:szCs w:val="24"/>
        </w:rPr>
        <w:t>W</w:t>
      </w:r>
      <w:commentRangeEnd w:id="87"/>
      <w:r w:rsidR="00A545ED">
        <w:rPr>
          <w:rStyle w:val="CommentReference"/>
        </w:rPr>
        <w:commentReference w:id="87"/>
      </w:r>
      <w:r>
        <w:rPr>
          <w:rFonts w:ascii="Calibri" w:eastAsia="Calibri" w:hAnsi="Calibri" w:cs="Calibri"/>
          <w:sz w:val="24"/>
          <w:szCs w:val="24"/>
        </w:rPr>
        <w:t xml:space="preserve">e used Bayesian hierarchical models to </w:t>
      </w:r>
      <w:r w:rsidR="00D162F6">
        <w:rPr>
          <w:rFonts w:ascii="Calibri" w:eastAsia="Calibri" w:hAnsi="Calibri" w:cs="Calibri"/>
          <w:sz w:val="24"/>
          <w:szCs w:val="24"/>
        </w:rPr>
        <w:t>partition the variance in the data across different</w:t>
      </w:r>
      <w:r>
        <w:rPr>
          <w:rFonts w:ascii="Calibri" w:eastAsia="Calibri" w:hAnsi="Calibri" w:cs="Calibri"/>
          <w:sz w:val="24"/>
          <w:szCs w:val="24"/>
        </w:rPr>
        <w:t xml:space="preserve"> taxonomic ranks. The MRR analysis suggested that most variance in lifespan occurs at the level of the genus rather than the species, yet the reverse was true of the Polovodova analysis. Moreover, these two analyses did not agree on the ordering of genera in terms of lifespan, with MRR data indicating that </w:t>
      </w:r>
      <w:r w:rsidRPr="00A545ED">
        <w:rPr>
          <w:rFonts w:ascii="Calibri" w:eastAsia="Calibri" w:hAnsi="Calibri" w:cs="Calibri"/>
          <w:i/>
          <w:iCs/>
          <w:sz w:val="24"/>
          <w:szCs w:val="24"/>
        </w:rPr>
        <w:t>Culex</w:t>
      </w:r>
      <w:r>
        <w:rPr>
          <w:rFonts w:ascii="Calibri" w:eastAsia="Calibri" w:hAnsi="Calibri" w:cs="Calibri"/>
          <w:sz w:val="24"/>
          <w:szCs w:val="24"/>
        </w:rPr>
        <w:t xml:space="preserve"> mosquitoes are on average the shortest lived and </w:t>
      </w:r>
      <w:r w:rsidRPr="00A545ED">
        <w:rPr>
          <w:rFonts w:ascii="Calibri" w:eastAsia="Calibri" w:hAnsi="Calibri" w:cs="Calibri"/>
          <w:i/>
          <w:iCs/>
          <w:sz w:val="24"/>
          <w:szCs w:val="24"/>
        </w:rPr>
        <w:t>Aedes</w:t>
      </w:r>
      <w:r>
        <w:rPr>
          <w:rFonts w:ascii="Calibri" w:eastAsia="Calibri" w:hAnsi="Calibri" w:cs="Calibri"/>
          <w:sz w:val="24"/>
          <w:szCs w:val="24"/>
        </w:rPr>
        <w:t xml:space="preserve"> the longest, while Polovodova finding </w:t>
      </w:r>
      <w:r w:rsidRPr="00A545ED">
        <w:rPr>
          <w:rFonts w:ascii="Calibri" w:eastAsia="Calibri" w:hAnsi="Calibri" w:cs="Calibri"/>
          <w:i/>
          <w:iCs/>
          <w:sz w:val="24"/>
          <w:szCs w:val="24"/>
        </w:rPr>
        <w:t>Aedes</w:t>
      </w:r>
      <w:r>
        <w:rPr>
          <w:rFonts w:ascii="Calibri" w:eastAsia="Calibri" w:hAnsi="Calibri" w:cs="Calibri"/>
          <w:sz w:val="24"/>
          <w:szCs w:val="24"/>
        </w:rPr>
        <w:t xml:space="preserve"> to be the shortest lived and </w:t>
      </w:r>
      <w:r w:rsidRPr="00A545ED">
        <w:rPr>
          <w:rFonts w:ascii="Calibri" w:eastAsia="Calibri" w:hAnsi="Calibri" w:cs="Calibri"/>
          <w:i/>
          <w:iCs/>
          <w:sz w:val="24"/>
          <w:szCs w:val="24"/>
        </w:rPr>
        <w:t>Anopheles</w:t>
      </w:r>
      <w:r>
        <w:rPr>
          <w:rFonts w:ascii="Calibri" w:eastAsia="Calibri" w:hAnsi="Calibri" w:cs="Calibri"/>
          <w:sz w:val="24"/>
          <w:szCs w:val="24"/>
        </w:rPr>
        <w:t xml:space="preserve"> the longest. The Detinova data, which was limited to Anopheline species, indicated that there is more variation at the species than species-complex level. </w:t>
      </w:r>
      <w:commentRangeStart w:id="92"/>
      <w:ins w:id="93" w:author="Ben Lambert" w:date="2021-07-31T12:59:00Z">
        <w:r w:rsidR="007E0912">
          <w:rPr>
            <w:rFonts w:ascii="Calibri" w:eastAsia="Calibri" w:hAnsi="Calibri" w:cs="Calibri"/>
            <w:sz w:val="24"/>
            <w:szCs w:val="24"/>
          </w:rPr>
          <w:t xml:space="preserve">These inconsistencies </w:t>
        </w:r>
      </w:ins>
      <w:ins w:id="94" w:author="Ben Lambert" w:date="2021-07-31T13:02:00Z">
        <w:r w:rsidR="007E0912">
          <w:rPr>
            <w:rFonts w:ascii="Calibri" w:eastAsia="Calibri" w:hAnsi="Calibri" w:cs="Calibri"/>
            <w:sz w:val="24"/>
            <w:szCs w:val="24"/>
          </w:rPr>
          <w:t>may</w:t>
        </w:r>
      </w:ins>
      <w:ins w:id="95" w:author="Ben Lambert" w:date="2021-07-31T12:59:00Z">
        <w:r w:rsidR="007E0912">
          <w:rPr>
            <w:rFonts w:ascii="Calibri" w:eastAsia="Calibri" w:hAnsi="Calibri" w:cs="Calibri"/>
            <w:sz w:val="24"/>
            <w:szCs w:val="24"/>
          </w:rPr>
          <w:t xml:space="preserve"> indicate that the assumptions underpinning the analyses were violated</w:t>
        </w:r>
      </w:ins>
      <w:ins w:id="96" w:author="Ben Lambert" w:date="2021-07-31T13:00:00Z">
        <w:r w:rsidR="007E0912">
          <w:rPr>
            <w:rFonts w:ascii="Calibri" w:eastAsia="Calibri" w:hAnsi="Calibri" w:cs="Calibri"/>
            <w:sz w:val="24"/>
            <w:szCs w:val="24"/>
          </w:rPr>
          <w:t xml:space="preserve">; it could also be that </w:t>
        </w:r>
      </w:ins>
      <w:ins w:id="97" w:author="Ben Lambert" w:date="2021-07-31T13:01:00Z">
        <w:r w:rsidR="007E0912">
          <w:rPr>
            <w:rFonts w:ascii="Calibri" w:eastAsia="Calibri" w:hAnsi="Calibri" w:cs="Calibri"/>
            <w:sz w:val="24"/>
            <w:szCs w:val="24"/>
          </w:rPr>
          <w:t xml:space="preserve">differences in the </w:t>
        </w:r>
      </w:ins>
      <w:ins w:id="98" w:author="Ben Lambert" w:date="2021-07-31T13:00:00Z">
        <w:r w:rsidR="007E0912">
          <w:rPr>
            <w:rFonts w:ascii="Calibri" w:eastAsia="Calibri" w:hAnsi="Calibri" w:cs="Calibri"/>
            <w:sz w:val="24"/>
            <w:szCs w:val="24"/>
          </w:rPr>
          <w:t>environment</w:t>
        </w:r>
      </w:ins>
      <w:ins w:id="99" w:author="Ben Lambert" w:date="2021-07-31T13:01:00Z">
        <w:r w:rsidR="007E0912">
          <w:rPr>
            <w:rFonts w:ascii="Calibri" w:eastAsia="Calibri" w:hAnsi="Calibri" w:cs="Calibri"/>
            <w:sz w:val="24"/>
            <w:szCs w:val="24"/>
          </w:rPr>
          <w:t xml:space="preserve"> were more important than phylogeny in determining the lifespan of mosquitoes in a given population.</w:t>
        </w:r>
      </w:ins>
      <w:commentRangeEnd w:id="92"/>
      <w:ins w:id="100" w:author="Ben Lambert" w:date="2021-07-31T13:02:00Z">
        <w:r w:rsidR="00B74AAE">
          <w:rPr>
            <w:rStyle w:val="CommentReference"/>
          </w:rPr>
          <w:commentReference w:id="92"/>
        </w:r>
      </w:ins>
    </w:p>
    <w:p w14:paraId="00000056" w14:textId="3932924A" w:rsidR="00E03F53" w:rsidRDefault="00D162F6">
      <w:pPr>
        <w:spacing w:before="240"/>
        <w:rPr>
          <w:rFonts w:ascii="Calibri" w:eastAsia="Calibri" w:hAnsi="Calibri" w:cs="Calibri"/>
          <w:sz w:val="24"/>
          <w:szCs w:val="24"/>
        </w:rPr>
      </w:pPr>
      <w:r>
        <w:rPr>
          <w:rFonts w:ascii="Calibri" w:eastAsia="Calibri" w:hAnsi="Calibri" w:cs="Calibri"/>
          <w:sz w:val="24"/>
          <w:szCs w:val="24"/>
        </w:rPr>
        <w:t>W</w:t>
      </w:r>
      <w:r w:rsidR="00D47927">
        <w:rPr>
          <w:rFonts w:ascii="Calibri" w:eastAsia="Calibri" w:hAnsi="Calibri" w:cs="Calibri"/>
          <w:sz w:val="24"/>
          <w:szCs w:val="24"/>
        </w:rPr>
        <w:t xml:space="preserve">e used meteorological records to investigate the </w:t>
      </w:r>
      <w:r w:rsidR="007C1E97">
        <w:rPr>
          <w:rFonts w:ascii="Calibri" w:eastAsia="Calibri" w:hAnsi="Calibri" w:cs="Calibri"/>
          <w:sz w:val="24"/>
          <w:szCs w:val="24"/>
        </w:rPr>
        <w:t xml:space="preserve">effect </w:t>
      </w:r>
      <w:r w:rsidR="00D47927">
        <w:rPr>
          <w:rFonts w:ascii="Calibri" w:eastAsia="Calibri" w:hAnsi="Calibri" w:cs="Calibri"/>
          <w:sz w:val="24"/>
          <w:szCs w:val="24"/>
        </w:rPr>
        <w:t>of temperature</w:t>
      </w:r>
      <w:r w:rsidR="007C1E97">
        <w:rPr>
          <w:rFonts w:ascii="Calibri" w:eastAsia="Calibri" w:hAnsi="Calibri" w:cs="Calibri"/>
          <w:sz w:val="24"/>
          <w:szCs w:val="24"/>
        </w:rPr>
        <w:t xml:space="preserve"> on lifespan</w:t>
      </w:r>
      <w:r w:rsidR="00D47927">
        <w:rPr>
          <w:rFonts w:ascii="Calibri" w:eastAsia="Calibri" w:hAnsi="Calibri" w:cs="Calibri"/>
          <w:sz w:val="24"/>
          <w:szCs w:val="24"/>
        </w:rPr>
        <w:t xml:space="preserve"> which has been shown to </w:t>
      </w:r>
      <w:r w:rsidR="007C1E97">
        <w:rPr>
          <w:rFonts w:ascii="Calibri" w:eastAsia="Calibri" w:hAnsi="Calibri" w:cs="Calibri"/>
          <w:sz w:val="24"/>
          <w:szCs w:val="24"/>
        </w:rPr>
        <w:t>important</w:t>
      </w:r>
      <w:r w:rsidR="00D47927">
        <w:rPr>
          <w:rFonts w:ascii="Calibri" w:eastAsia="Calibri" w:hAnsi="Calibri" w:cs="Calibri"/>
          <w:sz w:val="24"/>
          <w:szCs w:val="24"/>
        </w:rPr>
        <w:t xml:space="preserve"> in laboratory studies (Yang et al., 2009; Brady et al., 2013; Murdock et al., 2012; Beck-Johnson et al., 2013). </w:t>
      </w:r>
      <w:r w:rsidR="009A57D3">
        <w:rPr>
          <w:rFonts w:ascii="Calibri" w:eastAsia="Calibri" w:hAnsi="Calibri" w:cs="Calibri"/>
          <w:sz w:val="24"/>
          <w:szCs w:val="24"/>
        </w:rPr>
        <w:t>We found no</w:t>
      </w:r>
      <w:r w:rsidR="00D47927">
        <w:rPr>
          <w:rFonts w:ascii="Calibri" w:eastAsia="Calibri" w:hAnsi="Calibri" w:cs="Calibri"/>
          <w:sz w:val="24"/>
          <w:szCs w:val="24"/>
        </w:rPr>
        <w:t xml:space="preserve"> relationship </w:t>
      </w:r>
      <w:r w:rsidR="009A57D3">
        <w:rPr>
          <w:rFonts w:ascii="Calibri" w:eastAsia="Calibri" w:hAnsi="Calibri" w:cs="Calibri"/>
          <w:sz w:val="24"/>
          <w:szCs w:val="24"/>
        </w:rPr>
        <w:t xml:space="preserve">which </w:t>
      </w:r>
      <w:r w:rsidR="00D47927">
        <w:rPr>
          <w:rFonts w:ascii="Calibri" w:eastAsia="Calibri" w:hAnsi="Calibri" w:cs="Calibri"/>
          <w:sz w:val="24"/>
          <w:szCs w:val="24"/>
        </w:rPr>
        <w:t xml:space="preserve">may be because our </w:t>
      </w:r>
      <w:commentRangeStart w:id="101"/>
      <w:del w:id="102" w:author="Ben Lambert" w:date="2021-07-31T13:04:00Z">
        <w:r w:rsidR="00D47927" w:rsidDel="0052444C">
          <w:rPr>
            <w:rFonts w:ascii="Calibri" w:eastAsia="Calibri" w:hAnsi="Calibri" w:cs="Calibri"/>
            <w:sz w:val="24"/>
            <w:szCs w:val="24"/>
          </w:rPr>
          <w:delText>climate estimates</w:delText>
        </w:r>
      </w:del>
      <w:ins w:id="103" w:author="Ben Lambert" w:date="2021-07-31T13:05:00Z">
        <w:r w:rsidR="0052444C" w:rsidRPr="0052444C">
          <w:t xml:space="preserve"> </w:t>
        </w:r>
        <w:commentRangeStart w:id="104"/>
        <w:r w:rsidR="0052444C" w:rsidRPr="0052444C">
          <w:rPr>
            <w:rFonts w:ascii="Calibri" w:eastAsia="Calibri" w:hAnsi="Calibri" w:cs="Calibri"/>
            <w:sz w:val="24"/>
            <w:szCs w:val="24"/>
          </w:rPr>
          <w:t>meteorological</w:t>
        </w:r>
        <w:r w:rsidR="0052444C">
          <w:rPr>
            <w:rFonts w:ascii="Calibri" w:eastAsia="Calibri" w:hAnsi="Calibri" w:cs="Calibri"/>
            <w:sz w:val="24"/>
            <w:szCs w:val="24"/>
          </w:rPr>
          <w:t xml:space="preserve"> variables</w:t>
        </w:r>
      </w:ins>
      <w:r w:rsidR="00D47927">
        <w:rPr>
          <w:rFonts w:ascii="Calibri" w:eastAsia="Calibri" w:hAnsi="Calibri" w:cs="Calibri"/>
          <w:sz w:val="24"/>
          <w:szCs w:val="24"/>
        </w:rPr>
        <w:t xml:space="preserve"> </w:t>
      </w:r>
      <w:commentRangeEnd w:id="101"/>
      <w:r w:rsidR="0052444C">
        <w:rPr>
          <w:rStyle w:val="CommentReference"/>
        </w:rPr>
        <w:commentReference w:id="101"/>
      </w:r>
      <w:commentRangeEnd w:id="104"/>
      <w:r w:rsidR="0052444C">
        <w:rPr>
          <w:rStyle w:val="CommentReference"/>
        </w:rPr>
        <w:commentReference w:id="104"/>
      </w:r>
      <w:r w:rsidR="00D47927">
        <w:rPr>
          <w:rFonts w:ascii="Calibri" w:eastAsia="Calibri" w:hAnsi="Calibri" w:cs="Calibri"/>
          <w:sz w:val="24"/>
          <w:szCs w:val="24"/>
        </w:rPr>
        <w:t xml:space="preserve">were too crude, ignoring weather variation around average temperatures. Alternatively, </w:t>
      </w:r>
      <w:r w:rsidR="009A57D3">
        <w:rPr>
          <w:rFonts w:ascii="Calibri" w:eastAsia="Calibri" w:hAnsi="Calibri" w:cs="Calibri"/>
          <w:sz w:val="24"/>
          <w:szCs w:val="24"/>
        </w:rPr>
        <w:t xml:space="preserve">the </w:t>
      </w:r>
      <w:r w:rsidR="00D47927">
        <w:rPr>
          <w:rFonts w:ascii="Calibri" w:eastAsia="Calibri" w:hAnsi="Calibri" w:cs="Calibri"/>
          <w:sz w:val="24"/>
          <w:szCs w:val="24"/>
        </w:rPr>
        <w:t xml:space="preserve">effects of temperature may be smaller in the field than the laboratory if mosquitoes adjust their behaviour to buffer themselves against temperature extremes, for example by seeking out cool, shady micro-habitats during periods of high temperature. We did find that longevity was significantly correlated with the daily temperature </w:t>
      </w:r>
      <w:r w:rsidR="00D47927">
        <w:rPr>
          <w:rFonts w:ascii="Calibri" w:eastAsia="Calibri" w:hAnsi="Calibri" w:cs="Calibri"/>
          <w:sz w:val="24"/>
          <w:szCs w:val="24"/>
        </w:rPr>
        <w:lastRenderedPageBreak/>
        <w:t xml:space="preserve">range in </w:t>
      </w:r>
      <w:r w:rsidR="00D47927">
        <w:rPr>
          <w:rFonts w:ascii="Calibri" w:eastAsia="Calibri" w:hAnsi="Calibri" w:cs="Calibri"/>
          <w:i/>
          <w:sz w:val="24"/>
          <w:szCs w:val="24"/>
        </w:rPr>
        <w:t>An. gambiae s.l.</w:t>
      </w:r>
      <w:r w:rsidR="00D47927">
        <w:rPr>
          <w:rFonts w:ascii="Calibri" w:eastAsia="Calibri" w:hAnsi="Calibri" w:cs="Calibri"/>
          <w:sz w:val="24"/>
          <w:szCs w:val="24"/>
        </w:rPr>
        <w:t xml:space="preserve"> (there was a similar non-significant trend in </w:t>
      </w:r>
      <w:r w:rsidR="00D47927">
        <w:rPr>
          <w:rFonts w:ascii="Calibri" w:eastAsia="Calibri" w:hAnsi="Calibri" w:cs="Calibri"/>
          <w:i/>
          <w:sz w:val="24"/>
          <w:szCs w:val="24"/>
        </w:rPr>
        <w:t>An. funestus s.l.</w:t>
      </w:r>
      <w:r w:rsidR="00D47927">
        <w:rPr>
          <w:rFonts w:ascii="Calibri" w:eastAsia="Calibri" w:hAnsi="Calibri" w:cs="Calibri"/>
          <w:sz w:val="24"/>
          <w:szCs w:val="24"/>
        </w:rPr>
        <w:t>)</w:t>
      </w:r>
      <w:r w:rsidR="009A57D3">
        <w:rPr>
          <w:rFonts w:ascii="Calibri" w:eastAsia="Calibri" w:hAnsi="Calibri" w:cs="Calibri"/>
          <w:sz w:val="24"/>
          <w:szCs w:val="24"/>
        </w:rPr>
        <w:t xml:space="preserve"> but are uncertain how to</w:t>
      </w:r>
      <w:r w:rsidR="00D47927">
        <w:rPr>
          <w:rFonts w:ascii="Calibri" w:eastAsia="Calibri" w:hAnsi="Calibri" w:cs="Calibri"/>
          <w:sz w:val="24"/>
          <w:szCs w:val="24"/>
        </w:rPr>
        <w:t xml:space="preserve"> </w:t>
      </w:r>
      <w:r w:rsidR="009A57D3">
        <w:rPr>
          <w:rFonts w:ascii="Calibri" w:eastAsia="Calibri" w:hAnsi="Calibri" w:cs="Calibri"/>
          <w:sz w:val="24"/>
          <w:szCs w:val="24"/>
        </w:rPr>
        <w:t>interpret</w:t>
      </w:r>
      <w:r w:rsidR="00D47927">
        <w:rPr>
          <w:rFonts w:ascii="Calibri" w:eastAsia="Calibri" w:hAnsi="Calibri" w:cs="Calibri"/>
          <w:sz w:val="24"/>
          <w:szCs w:val="24"/>
        </w:rPr>
        <w:t xml:space="preserve"> this finding.</w:t>
      </w:r>
    </w:p>
    <w:p w14:paraId="00000057" w14:textId="421A1675" w:rsidR="00E03F53" w:rsidRDefault="00D47927">
      <w:pPr>
        <w:spacing w:before="240"/>
        <w:rPr>
          <w:rFonts w:ascii="Calibri" w:eastAsia="Calibri" w:hAnsi="Calibri" w:cs="Calibri"/>
          <w:sz w:val="24"/>
          <w:szCs w:val="24"/>
        </w:rPr>
      </w:pPr>
      <w:commentRangeStart w:id="105"/>
      <w:del w:id="106" w:author="Ben Lambert" w:date="2021-07-31T13:09:00Z">
        <w:r w:rsidDel="00846B44">
          <w:rPr>
            <w:rFonts w:ascii="Calibri" w:eastAsia="Calibri" w:hAnsi="Calibri" w:cs="Calibri"/>
            <w:sz w:val="24"/>
            <w:szCs w:val="24"/>
          </w:rPr>
          <w:delText xml:space="preserve">The contribution of </w:delText>
        </w:r>
        <w:commentRangeStart w:id="107"/>
        <w:r w:rsidDel="00846B44">
          <w:rPr>
            <w:rFonts w:ascii="Calibri" w:eastAsia="Calibri" w:hAnsi="Calibri" w:cs="Calibri"/>
            <w:sz w:val="24"/>
            <w:szCs w:val="24"/>
          </w:rPr>
          <w:delText xml:space="preserve">measurement noise </w:delText>
        </w:r>
        <w:commentRangeEnd w:id="107"/>
        <w:r w:rsidR="009A57D3" w:rsidDel="00846B44">
          <w:rPr>
            <w:rStyle w:val="CommentReference"/>
          </w:rPr>
          <w:commentReference w:id="107"/>
        </w:r>
        <w:r w:rsidDel="00846B44">
          <w:rPr>
            <w:rFonts w:ascii="Calibri" w:eastAsia="Calibri" w:hAnsi="Calibri" w:cs="Calibri"/>
            <w:sz w:val="24"/>
            <w:szCs w:val="24"/>
          </w:rPr>
          <w:delText>to our results can be decomposed into two components</w:delText>
        </w:r>
      </w:del>
      <w:ins w:id="108" w:author="Ben Lambert" w:date="2021-07-31T13:11:00Z">
        <w:r w:rsidR="00995B85">
          <w:rPr>
            <w:rFonts w:ascii="Calibri" w:eastAsia="Calibri" w:hAnsi="Calibri" w:cs="Calibri"/>
            <w:sz w:val="24"/>
            <w:szCs w:val="24"/>
          </w:rPr>
          <w:t xml:space="preserve">Our analyses </w:t>
        </w:r>
      </w:ins>
      <w:commentRangeEnd w:id="105"/>
      <w:ins w:id="109" w:author="Ben Lambert" w:date="2021-07-31T13:19:00Z">
        <w:r w:rsidR="00CE0E53">
          <w:rPr>
            <w:rStyle w:val="CommentReference"/>
          </w:rPr>
          <w:commentReference w:id="105"/>
        </w:r>
      </w:ins>
      <w:ins w:id="110" w:author="Ben Lambert" w:date="2021-07-31T13:15:00Z">
        <w:r w:rsidR="00CE0E53">
          <w:rPr>
            <w:rFonts w:ascii="Calibri" w:eastAsia="Calibri" w:hAnsi="Calibri" w:cs="Calibri"/>
            <w:sz w:val="24"/>
            <w:szCs w:val="24"/>
          </w:rPr>
          <w:t>may</w:t>
        </w:r>
      </w:ins>
      <w:ins w:id="111" w:author="Ben Lambert" w:date="2021-07-31T13:11:00Z">
        <w:r w:rsidR="00995B85">
          <w:rPr>
            <w:rFonts w:ascii="Calibri" w:eastAsia="Calibri" w:hAnsi="Calibri" w:cs="Calibri"/>
            <w:sz w:val="24"/>
            <w:szCs w:val="24"/>
          </w:rPr>
          <w:t xml:space="preserve"> fai</w:t>
        </w:r>
      </w:ins>
      <w:ins w:id="112" w:author="Ben Lambert" w:date="2021-07-31T13:12:00Z">
        <w:r w:rsidR="00995B85">
          <w:rPr>
            <w:rFonts w:ascii="Calibri" w:eastAsia="Calibri" w:hAnsi="Calibri" w:cs="Calibri"/>
            <w:sz w:val="24"/>
            <w:szCs w:val="24"/>
          </w:rPr>
          <w:t>l to produce faithful estimates of lifespan due to two sources present in the data</w:t>
        </w:r>
      </w:ins>
      <w:r>
        <w:rPr>
          <w:rFonts w:ascii="Calibri" w:eastAsia="Calibri" w:hAnsi="Calibri" w:cs="Calibri"/>
          <w:sz w:val="24"/>
          <w:szCs w:val="24"/>
        </w:rPr>
        <w:t xml:space="preserve">: sampling noise, i.e. </w:t>
      </w:r>
      <w:del w:id="113" w:author="Ben Lambert" w:date="2021-07-31T13:14:00Z">
        <w:r w:rsidDel="00CE0E53">
          <w:rPr>
            <w:rFonts w:ascii="Calibri" w:eastAsia="Calibri" w:hAnsi="Calibri" w:cs="Calibri"/>
            <w:sz w:val="24"/>
            <w:szCs w:val="24"/>
          </w:rPr>
          <w:delText>the unbiased noise</w:delText>
        </w:r>
      </w:del>
      <w:ins w:id="114" w:author="Ben Lambert" w:date="2021-07-31T13:14:00Z">
        <w:r w:rsidR="00CE0E53">
          <w:rPr>
            <w:rFonts w:ascii="Calibri" w:eastAsia="Calibri" w:hAnsi="Calibri" w:cs="Calibri"/>
            <w:sz w:val="24"/>
            <w:szCs w:val="24"/>
          </w:rPr>
          <w:t>variation</w:t>
        </w:r>
      </w:ins>
      <w:r>
        <w:rPr>
          <w:rFonts w:ascii="Calibri" w:eastAsia="Calibri" w:hAnsi="Calibri" w:cs="Calibri"/>
          <w:sz w:val="24"/>
          <w:szCs w:val="24"/>
        </w:rPr>
        <w:t xml:space="preserve"> associated </w:t>
      </w:r>
      <w:r w:rsidR="009A57D3">
        <w:rPr>
          <w:rFonts w:ascii="Calibri" w:eastAsia="Calibri" w:hAnsi="Calibri" w:cs="Calibri"/>
          <w:sz w:val="24"/>
          <w:szCs w:val="24"/>
        </w:rPr>
        <w:t>with</w:t>
      </w:r>
      <w:r>
        <w:rPr>
          <w:rFonts w:ascii="Calibri" w:eastAsia="Calibri" w:hAnsi="Calibri" w:cs="Calibri"/>
          <w:sz w:val="24"/>
          <w:szCs w:val="24"/>
        </w:rPr>
        <w:t xml:space="preserve"> sampling of a population; and methodological biases, that are specific to each type of empirical study. MRR studies are particularly affected by sampling noise because the fraction of released mosquitoes that are recaptured is typically small, while sample sizes tend to be larger </w:t>
      </w:r>
      <w:del w:id="115" w:author="Ben Lambert" w:date="2021-07-31T13:13:00Z">
        <w:r w:rsidDel="00995B85">
          <w:rPr>
            <w:rFonts w:ascii="Calibri" w:eastAsia="Calibri" w:hAnsi="Calibri" w:cs="Calibri"/>
            <w:sz w:val="24"/>
            <w:szCs w:val="24"/>
          </w:rPr>
          <w:delText>in the case of</w:delText>
        </w:r>
      </w:del>
      <w:ins w:id="116" w:author="Ben Lambert" w:date="2021-07-31T13:13:00Z">
        <w:r w:rsidR="00995B85">
          <w:rPr>
            <w:rFonts w:ascii="Calibri" w:eastAsia="Calibri" w:hAnsi="Calibri" w:cs="Calibri"/>
            <w:sz w:val="24"/>
            <w:szCs w:val="24"/>
          </w:rPr>
          <w:t>for</w:t>
        </w:r>
      </w:ins>
      <w:r>
        <w:rPr>
          <w:rFonts w:ascii="Calibri" w:eastAsia="Calibri" w:hAnsi="Calibri" w:cs="Calibri"/>
          <w:sz w:val="24"/>
          <w:szCs w:val="24"/>
        </w:rPr>
        <w:t xml:space="preserve"> dissection methods.</w:t>
      </w:r>
      <w:ins w:id="117" w:author="Ben Lambert" w:date="2021-07-31T13:16:00Z">
        <w:r w:rsidR="00CE0E53">
          <w:rPr>
            <w:rFonts w:ascii="Calibri" w:eastAsia="Calibri" w:hAnsi="Calibri" w:cs="Calibri"/>
            <w:sz w:val="24"/>
            <w:szCs w:val="24"/>
          </w:rPr>
          <w:t xml:space="preserve"> Because of this, pooling data from MRR studies</w:t>
        </w:r>
      </w:ins>
      <w:ins w:id="118" w:author="Ben Lambert" w:date="2021-07-31T13:17:00Z">
        <w:r w:rsidR="00CE0E53">
          <w:rPr>
            <w:rFonts w:ascii="Calibri" w:eastAsia="Calibri" w:hAnsi="Calibri" w:cs="Calibri"/>
            <w:sz w:val="24"/>
            <w:szCs w:val="24"/>
          </w:rPr>
          <w:t xml:space="preserve"> effectively leads to a larger sample size </w:t>
        </w:r>
      </w:ins>
      <w:ins w:id="119" w:author="Ben Lambert" w:date="2021-07-31T13:18:00Z">
        <w:r w:rsidR="00CE0E53">
          <w:rPr>
            <w:rFonts w:ascii="Calibri" w:eastAsia="Calibri" w:hAnsi="Calibri" w:cs="Calibri"/>
            <w:sz w:val="24"/>
            <w:szCs w:val="24"/>
          </w:rPr>
          <w:t xml:space="preserve">ameliorating the effects of sampling noise. </w:t>
        </w:r>
      </w:ins>
      <w:del w:id="120" w:author="Ben Lambert" w:date="2021-07-31T13:15:00Z">
        <w:r w:rsidDel="00CE0E53">
          <w:rPr>
            <w:rFonts w:ascii="Calibri" w:eastAsia="Calibri" w:hAnsi="Calibri" w:cs="Calibri"/>
            <w:sz w:val="24"/>
            <w:szCs w:val="24"/>
          </w:rPr>
          <w:delText xml:space="preserve"> </w:delText>
        </w:r>
      </w:del>
      <w:del w:id="121" w:author="Ben Lambert" w:date="2021-07-31T13:18:00Z">
        <w:r w:rsidDel="00CE0E53">
          <w:rPr>
            <w:rFonts w:ascii="Calibri" w:eastAsia="Calibri" w:hAnsi="Calibri" w:cs="Calibri"/>
            <w:sz w:val="24"/>
            <w:szCs w:val="24"/>
          </w:rPr>
          <w:delText xml:space="preserve">The unbiased nature of sampling noise means that pooling studies, as we have done here, may help to reduce its role. </w:delText>
        </w:r>
      </w:del>
      <w:r w:rsidR="005C2E41">
        <w:rPr>
          <w:rFonts w:ascii="Calibri" w:eastAsia="Calibri" w:hAnsi="Calibri" w:cs="Calibri"/>
          <w:sz w:val="24"/>
          <w:szCs w:val="24"/>
        </w:rPr>
        <w:t>Methodological</w:t>
      </w:r>
      <w:r>
        <w:rPr>
          <w:rFonts w:ascii="Calibri" w:eastAsia="Calibri" w:hAnsi="Calibri" w:cs="Calibri"/>
          <w:sz w:val="24"/>
          <w:szCs w:val="24"/>
        </w:rPr>
        <w:t xml:space="preserve"> biases, by contrast, can affect disparate studies in a similar manner</w:t>
      </w:r>
      <w:ins w:id="122" w:author="Ben Lambert" w:date="2021-07-31T13:13:00Z">
        <w:r w:rsidR="00995B85">
          <w:rPr>
            <w:rFonts w:ascii="Calibri" w:eastAsia="Calibri" w:hAnsi="Calibri" w:cs="Calibri"/>
            <w:sz w:val="24"/>
            <w:szCs w:val="24"/>
          </w:rPr>
          <w:t>.</w:t>
        </w:r>
      </w:ins>
      <w:del w:id="123" w:author="Ben Lambert" w:date="2021-07-31T13:13:00Z">
        <w:r w:rsidDel="00995B85">
          <w:rPr>
            <w:rFonts w:ascii="Calibri" w:eastAsia="Calibri" w:hAnsi="Calibri" w:cs="Calibri"/>
            <w:sz w:val="24"/>
            <w:szCs w:val="24"/>
          </w:rPr>
          <w:delText xml:space="preserve">, and are therefore important to </w:delText>
        </w:r>
        <w:commentRangeStart w:id="124"/>
        <w:r w:rsidDel="00995B85">
          <w:rPr>
            <w:rFonts w:ascii="Calibri" w:eastAsia="Calibri" w:hAnsi="Calibri" w:cs="Calibri"/>
            <w:sz w:val="24"/>
            <w:szCs w:val="24"/>
          </w:rPr>
          <w:delText>identify</w:delText>
        </w:r>
        <w:commentRangeEnd w:id="124"/>
        <w:r w:rsidR="009A57D3" w:rsidDel="00995B85">
          <w:rPr>
            <w:rStyle w:val="CommentReference"/>
          </w:rPr>
          <w:commentReference w:id="124"/>
        </w:r>
        <w:r w:rsidDel="00995B85">
          <w:rPr>
            <w:rFonts w:ascii="Calibri" w:eastAsia="Calibri" w:hAnsi="Calibri" w:cs="Calibri"/>
            <w:sz w:val="24"/>
            <w:szCs w:val="24"/>
          </w:rPr>
          <w:delText>.</w:delText>
        </w:r>
      </w:del>
    </w:p>
    <w:p w14:paraId="00000058" w14:textId="40EEF7EF"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MRR experiments have a tendency to underestimate lifespan for two reasons. First, laboratory experiments have demonstrated that marking can reduce survival (Verhulst, Loonen, and Takken, 2013; Dickens and Brant, 2014). It is difficult to quantify the effect </w:t>
      </w:r>
      <w:r w:rsidR="009A57D3">
        <w:rPr>
          <w:rFonts w:ascii="Calibri" w:eastAsia="Calibri" w:hAnsi="Calibri" w:cs="Calibri"/>
          <w:sz w:val="24"/>
          <w:szCs w:val="24"/>
        </w:rPr>
        <w:t xml:space="preserve">of this on </w:t>
      </w:r>
      <w:r>
        <w:rPr>
          <w:rFonts w:ascii="Calibri" w:eastAsia="Calibri" w:hAnsi="Calibri" w:cs="Calibri"/>
          <w:sz w:val="24"/>
          <w:szCs w:val="24"/>
        </w:rPr>
        <w:t xml:space="preserve">our results because the studies included in the meta-analysis used a variety of marking compounds and methods whose impacts may </w:t>
      </w:r>
      <w:commentRangeStart w:id="125"/>
      <w:r>
        <w:rPr>
          <w:rFonts w:ascii="Calibri" w:eastAsia="Calibri" w:hAnsi="Calibri" w:cs="Calibri"/>
          <w:sz w:val="24"/>
          <w:szCs w:val="24"/>
        </w:rPr>
        <w:t>differ</w:t>
      </w:r>
      <w:commentRangeEnd w:id="125"/>
      <w:r w:rsidR="009E31F9">
        <w:rPr>
          <w:rStyle w:val="CommentReference"/>
        </w:rPr>
        <w:commentReference w:id="125"/>
      </w:r>
      <w:r>
        <w:rPr>
          <w:rFonts w:ascii="Calibri" w:eastAsia="Calibri" w:hAnsi="Calibri" w:cs="Calibri"/>
          <w:sz w:val="24"/>
          <w:szCs w:val="24"/>
        </w:rPr>
        <w:t xml:space="preserve">. </w:t>
      </w:r>
      <w:del w:id="126" w:author="Ben Lambert" w:date="2021-07-31T13:20:00Z">
        <w:r w:rsidR="009A57D3" w:rsidDel="009E31F9">
          <w:rPr>
            <w:rFonts w:ascii="Calibri" w:eastAsia="Calibri" w:hAnsi="Calibri" w:cs="Calibri"/>
            <w:sz w:val="24"/>
            <w:szCs w:val="24"/>
          </w:rPr>
          <w:delText>F</w:delText>
        </w:r>
        <w:r w:rsidDel="009E31F9">
          <w:rPr>
            <w:rFonts w:ascii="Calibri" w:eastAsia="Calibri" w:hAnsi="Calibri" w:cs="Calibri"/>
            <w:sz w:val="24"/>
            <w:szCs w:val="24"/>
          </w:rPr>
          <w:delText>urther laboratory studies to investigate specific effects of marking</w:delText>
        </w:r>
        <w:r w:rsidR="009A57D3" w:rsidDel="009E31F9">
          <w:rPr>
            <w:rFonts w:ascii="Calibri" w:eastAsia="Calibri" w:hAnsi="Calibri" w:cs="Calibri"/>
            <w:sz w:val="24"/>
            <w:szCs w:val="24"/>
          </w:rPr>
          <w:delText xml:space="preserve"> would be helpful</w:delText>
        </w:r>
        <w:r w:rsidDel="009E31F9">
          <w:rPr>
            <w:rFonts w:ascii="Calibri" w:eastAsia="Calibri" w:hAnsi="Calibri" w:cs="Calibri"/>
            <w:sz w:val="24"/>
            <w:szCs w:val="24"/>
          </w:rPr>
          <w:delText xml:space="preserve">, particularly useful when </w:delText>
        </w:r>
        <w:commentRangeStart w:id="127"/>
        <w:r w:rsidDel="009E31F9">
          <w:rPr>
            <w:rFonts w:ascii="Calibri" w:eastAsia="Calibri" w:hAnsi="Calibri" w:cs="Calibri"/>
            <w:sz w:val="24"/>
            <w:szCs w:val="24"/>
          </w:rPr>
          <w:delText>performed in tandem with MRR experiments</w:delText>
        </w:r>
        <w:commentRangeEnd w:id="127"/>
        <w:r w:rsidR="009A57D3" w:rsidDel="009E31F9">
          <w:rPr>
            <w:rStyle w:val="CommentReference"/>
          </w:rPr>
          <w:commentReference w:id="127"/>
        </w:r>
        <w:r w:rsidDel="009E31F9">
          <w:rPr>
            <w:rFonts w:ascii="Calibri" w:eastAsia="Calibri" w:hAnsi="Calibri" w:cs="Calibri"/>
            <w:sz w:val="24"/>
            <w:szCs w:val="24"/>
          </w:rPr>
          <w:delText xml:space="preserve">. </w:delText>
        </w:r>
      </w:del>
      <w:r>
        <w:rPr>
          <w:rFonts w:ascii="Calibri" w:eastAsia="Calibri" w:hAnsi="Calibri" w:cs="Calibri"/>
          <w:sz w:val="24"/>
          <w:szCs w:val="24"/>
        </w:rPr>
        <w:t>Second, a marked mosquito that dies and another that disperses out of the study area are both not recaptured, meaning that lifespan will be underestimated by analysis of spatially</w:t>
      </w:r>
      <w:ins w:id="128" w:author="Ben Lambert" w:date="2021-07-31T13:22:00Z">
        <w:r w:rsidR="009E31F9">
          <w:rPr>
            <w:rFonts w:ascii="Calibri" w:eastAsia="Calibri" w:hAnsi="Calibri" w:cs="Calibri"/>
            <w:sz w:val="24"/>
            <w:szCs w:val="24"/>
          </w:rPr>
          <w:t xml:space="preserve"> </w:t>
        </w:r>
      </w:ins>
      <w:del w:id="129" w:author="Ben Lambert" w:date="2021-07-31T13:22:00Z">
        <w:r w:rsidDel="009E31F9">
          <w:rPr>
            <w:rFonts w:ascii="Calibri" w:eastAsia="Calibri" w:hAnsi="Calibri" w:cs="Calibri"/>
            <w:sz w:val="24"/>
            <w:szCs w:val="24"/>
          </w:rPr>
          <w:delText>-</w:delText>
        </w:r>
      </w:del>
      <w:r>
        <w:rPr>
          <w:rFonts w:ascii="Calibri" w:eastAsia="Calibri" w:hAnsi="Calibri" w:cs="Calibri"/>
          <w:sz w:val="24"/>
          <w:szCs w:val="24"/>
        </w:rPr>
        <w:t xml:space="preserve">pooled data. In this study, we did not find a significant association between trapping area and lifespan estimate, </w:t>
      </w:r>
      <w:r w:rsidR="009A57D3">
        <w:rPr>
          <w:rFonts w:ascii="Calibri" w:eastAsia="Calibri" w:hAnsi="Calibri" w:cs="Calibri"/>
          <w:sz w:val="24"/>
          <w:szCs w:val="24"/>
        </w:rPr>
        <w:t xml:space="preserve">which would be expected if this was a major source </w:t>
      </w:r>
      <w:commentRangeStart w:id="130"/>
      <w:r w:rsidR="009A57D3">
        <w:rPr>
          <w:rFonts w:ascii="Calibri" w:eastAsia="Calibri" w:hAnsi="Calibri" w:cs="Calibri"/>
          <w:sz w:val="24"/>
          <w:szCs w:val="24"/>
        </w:rPr>
        <w:t>of error</w:t>
      </w:r>
      <w:r>
        <w:rPr>
          <w:rFonts w:ascii="Calibri" w:eastAsia="Calibri" w:hAnsi="Calibri" w:cs="Calibri"/>
          <w:sz w:val="24"/>
          <w:szCs w:val="24"/>
        </w:rPr>
        <w:t xml:space="preserve">. </w:t>
      </w:r>
      <w:commentRangeEnd w:id="130"/>
      <w:r w:rsidR="00E50BBC">
        <w:rPr>
          <w:rStyle w:val="CommentReference"/>
        </w:rPr>
        <w:commentReference w:id="130"/>
      </w:r>
      <w:del w:id="131" w:author="Ben Lambert" w:date="2021-07-31T13:23:00Z">
        <w:r w:rsidDel="009E31F9">
          <w:rPr>
            <w:rFonts w:ascii="Calibri" w:eastAsia="Calibri" w:hAnsi="Calibri" w:cs="Calibri"/>
            <w:sz w:val="24"/>
            <w:szCs w:val="24"/>
          </w:rPr>
          <w:delText xml:space="preserve">However, we note that many of the MRR studies included in this analysis will not have been performed with the </w:delText>
        </w:r>
        <w:commentRangeStart w:id="132"/>
        <w:r w:rsidDel="009E31F9">
          <w:rPr>
            <w:rFonts w:ascii="Calibri" w:eastAsia="Calibri" w:hAnsi="Calibri" w:cs="Calibri"/>
            <w:sz w:val="24"/>
            <w:szCs w:val="24"/>
          </w:rPr>
          <w:delText>primary aim of estimating longevity</w:delText>
        </w:r>
        <w:commentRangeEnd w:id="132"/>
        <w:r w:rsidR="009A57D3" w:rsidDel="009E31F9">
          <w:rPr>
            <w:rStyle w:val="CommentReference"/>
          </w:rPr>
          <w:commentReference w:id="132"/>
        </w:r>
        <w:r w:rsidDel="009E31F9">
          <w:rPr>
            <w:rFonts w:ascii="Calibri" w:eastAsia="Calibri" w:hAnsi="Calibri" w:cs="Calibri"/>
            <w:sz w:val="24"/>
            <w:szCs w:val="24"/>
          </w:rPr>
          <w:delText xml:space="preserve">, and therefore </w:delText>
        </w:r>
        <w:commentRangeStart w:id="133"/>
        <w:r w:rsidDel="009E31F9">
          <w:rPr>
            <w:rFonts w:ascii="Calibri" w:eastAsia="Calibri" w:hAnsi="Calibri" w:cs="Calibri"/>
            <w:sz w:val="24"/>
            <w:szCs w:val="24"/>
          </w:rPr>
          <w:delText>may not have paid particular attention to minimising these issues.</w:delText>
        </w:r>
        <w:commentRangeEnd w:id="133"/>
        <w:r w:rsidR="009A57D3" w:rsidDel="009E31F9">
          <w:rPr>
            <w:rStyle w:val="CommentReference"/>
          </w:rPr>
          <w:commentReference w:id="133"/>
        </w:r>
      </w:del>
    </w:p>
    <w:p w14:paraId="00000059" w14:textId="44BEABCE" w:rsidR="00E03F53" w:rsidRDefault="00D47927">
      <w:pPr>
        <w:spacing w:before="240"/>
        <w:rPr>
          <w:rFonts w:ascii="Calibri" w:eastAsia="Calibri" w:hAnsi="Calibri" w:cs="Calibri"/>
          <w:sz w:val="24"/>
          <w:szCs w:val="24"/>
        </w:rPr>
      </w:pPr>
      <w:del w:id="134" w:author="Charles Godfray" w:date="2021-07-12T15:36:00Z">
        <w:r w:rsidDel="009A57D3">
          <w:rPr>
            <w:rFonts w:ascii="Calibri" w:eastAsia="Calibri" w:hAnsi="Calibri" w:cs="Calibri"/>
            <w:sz w:val="24"/>
            <w:szCs w:val="24"/>
          </w:rPr>
          <w:delText xml:space="preserve">We </w:delText>
        </w:r>
      </w:del>
      <w:ins w:id="135" w:author="Charles Godfray" w:date="2021-07-12T15:36:00Z">
        <w:r w:rsidR="009A57D3">
          <w:rPr>
            <w:rFonts w:ascii="Calibri" w:eastAsia="Calibri" w:hAnsi="Calibri" w:cs="Calibri"/>
            <w:sz w:val="24"/>
            <w:szCs w:val="24"/>
          </w:rPr>
          <w:t xml:space="preserve">To help interpret our results, we </w:t>
        </w:r>
      </w:ins>
      <w:r>
        <w:rPr>
          <w:rFonts w:ascii="Calibri" w:eastAsia="Calibri" w:hAnsi="Calibri" w:cs="Calibri"/>
          <w:sz w:val="24"/>
          <w:szCs w:val="24"/>
        </w:rPr>
        <w:t xml:space="preserve">conducted a Monte Carlo simulation study to determine how accurately mosquito lifespan could be estimated in an “ideal’’ MRR experiment, where mosquitoes are not affected by marking nor do they emigrate out of the study area (see SOM for full details). Our analysis showed that many experiments included in the database had such short study durations or released so few marked mosquitoes that lifespan would be inaccurately estimated due to overwhelming sampling noise (Fig. S6). This may explain why there is so much study level variance in our MRR meta-analysis. Though statistical power can be increased by pooling data across experiments, as we have done here, this is an inefficient approach to future research into mosquito longevity. Our Monte Carlo simulations suggest that it is more worthwhile to perform a small number of ambitious MRR experiments, where many mosquitoes are released and recapture efforts last for at least two weeks, than a large number of more modest </w:t>
      </w:r>
      <w:commentRangeStart w:id="136"/>
      <w:r>
        <w:rPr>
          <w:rFonts w:ascii="Calibri" w:eastAsia="Calibri" w:hAnsi="Calibri" w:cs="Calibri"/>
          <w:sz w:val="24"/>
          <w:szCs w:val="24"/>
        </w:rPr>
        <w:t>experiments</w:t>
      </w:r>
      <w:commentRangeEnd w:id="136"/>
      <w:r w:rsidR="009A57D3">
        <w:rPr>
          <w:rStyle w:val="CommentReference"/>
        </w:rPr>
        <w:commentReference w:id="136"/>
      </w:r>
      <w:r>
        <w:rPr>
          <w:rFonts w:ascii="Calibri" w:eastAsia="Calibri" w:hAnsi="Calibri" w:cs="Calibri"/>
          <w:sz w:val="24"/>
          <w:szCs w:val="24"/>
        </w:rPr>
        <w:t>.</w:t>
      </w:r>
    </w:p>
    <w:p w14:paraId="0000005A" w14:textId="57C8C306" w:rsidR="00E03F53" w:rsidRDefault="00D47927">
      <w:pPr>
        <w:spacing w:before="240"/>
        <w:rPr>
          <w:rFonts w:ascii="Calibri" w:eastAsia="Calibri" w:hAnsi="Calibri" w:cs="Calibri"/>
          <w:sz w:val="24"/>
          <w:szCs w:val="24"/>
        </w:rPr>
      </w:pPr>
      <w:r>
        <w:rPr>
          <w:rFonts w:ascii="Calibri" w:eastAsia="Calibri" w:hAnsi="Calibri" w:cs="Calibri"/>
          <w:sz w:val="24"/>
          <w:szCs w:val="24"/>
        </w:rPr>
        <w:t>The two dissection methods assume reproductive age (the number of gonotrophic cycles) can be estimated by examining ovariole structure. Polovodova’s method provides a direct count of the number of cycles</w:t>
      </w:r>
      <w:del w:id="137" w:author="Charles Godfray" w:date="2021-07-12T15:38:00Z">
        <w:r w:rsidDel="009A57D3">
          <w:rPr>
            <w:rFonts w:ascii="Calibri" w:eastAsia="Calibri" w:hAnsi="Calibri" w:cs="Calibri"/>
            <w:sz w:val="24"/>
            <w:szCs w:val="24"/>
          </w:rPr>
          <w:delText>, yet this</w:delText>
        </w:r>
      </w:del>
      <w:ins w:id="138" w:author="Charles Godfray" w:date="2021-07-12T15:38:00Z">
        <w:r w:rsidR="009A57D3">
          <w:rPr>
            <w:rFonts w:ascii="Calibri" w:eastAsia="Calibri" w:hAnsi="Calibri" w:cs="Calibri"/>
            <w:sz w:val="24"/>
            <w:szCs w:val="24"/>
          </w:rPr>
          <w:t xml:space="preserve"> and</w:t>
        </w:r>
      </w:ins>
      <w:r>
        <w:rPr>
          <w:rFonts w:ascii="Calibri" w:eastAsia="Calibri" w:hAnsi="Calibri" w:cs="Calibri"/>
          <w:sz w:val="24"/>
          <w:szCs w:val="24"/>
        </w:rPr>
        <w:t xml:space="preserve"> requires highly skilled dissection techniques (Hugo et al., 2008)</w:t>
      </w:r>
      <w:del w:id="139" w:author="Charles Godfray" w:date="2021-07-12T15:38:00Z">
        <w:r w:rsidDel="00C06CB5">
          <w:rPr>
            <w:rFonts w:ascii="Calibri" w:eastAsia="Calibri" w:hAnsi="Calibri" w:cs="Calibri"/>
            <w:sz w:val="24"/>
            <w:szCs w:val="24"/>
          </w:rPr>
          <w:delText>, and</w:delText>
        </w:r>
      </w:del>
      <w:ins w:id="140" w:author="Charles Godfray" w:date="2021-07-12T15:38:00Z">
        <w:r w:rsidR="00C06CB5">
          <w:rPr>
            <w:rFonts w:ascii="Calibri" w:eastAsia="Calibri" w:hAnsi="Calibri" w:cs="Calibri"/>
            <w:sz w:val="24"/>
            <w:szCs w:val="24"/>
          </w:rPr>
          <w:t>;</w:t>
        </w:r>
      </w:ins>
      <w:r>
        <w:rPr>
          <w:rFonts w:ascii="Calibri" w:eastAsia="Calibri" w:hAnsi="Calibri" w:cs="Calibri"/>
          <w:sz w:val="24"/>
          <w:szCs w:val="24"/>
        </w:rPr>
        <w:t xml:space="preserve"> even then the accuracy of the method has been </w:t>
      </w:r>
      <w:del w:id="141" w:author="Charles Godfray" w:date="2021-07-12T15:39:00Z">
        <w:r w:rsidDel="00C06CB5">
          <w:rPr>
            <w:rFonts w:ascii="Calibri" w:eastAsia="Calibri" w:hAnsi="Calibri" w:cs="Calibri"/>
            <w:sz w:val="24"/>
            <w:szCs w:val="24"/>
          </w:rPr>
          <w:delText xml:space="preserve">contested </w:delText>
        </w:r>
      </w:del>
      <w:ins w:id="142" w:author="Charles Godfray" w:date="2021-07-12T15:39:00Z">
        <w:r w:rsidR="00C06CB5">
          <w:rPr>
            <w:rFonts w:ascii="Calibri" w:eastAsia="Calibri" w:hAnsi="Calibri" w:cs="Calibri"/>
            <w:sz w:val="24"/>
            <w:szCs w:val="24"/>
          </w:rPr>
          <w:t xml:space="preserve">questioned </w:t>
        </w:r>
      </w:ins>
      <w:r>
        <w:rPr>
          <w:rFonts w:ascii="Calibri" w:eastAsia="Calibri" w:hAnsi="Calibri" w:cs="Calibri"/>
          <w:sz w:val="24"/>
          <w:szCs w:val="24"/>
        </w:rPr>
        <w:t xml:space="preserve">(Fox and Brust, 1994). In particular, it </w:t>
      </w:r>
      <w:r>
        <w:rPr>
          <w:rFonts w:ascii="Calibri" w:eastAsia="Calibri" w:hAnsi="Calibri" w:cs="Calibri"/>
          <w:sz w:val="24"/>
          <w:szCs w:val="24"/>
        </w:rPr>
        <w:lastRenderedPageBreak/>
        <w:t>becomes harder for a dissector to distinguish the ovariole remnants of previous gonotrophic cycles as a mosquito ages, which may lead to the underestimation of lifespans. Detinova’s method provides less informati</w:t>
      </w:r>
      <w:del w:id="143" w:author="Charles Godfray" w:date="2021-07-12T15:39:00Z">
        <w:r w:rsidDel="00C06CB5">
          <w:rPr>
            <w:rFonts w:ascii="Calibri" w:eastAsia="Calibri" w:hAnsi="Calibri" w:cs="Calibri"/>
            <w:sz w:val="24"/>
            <w:szCs w:val="24"/>
          </w:rPr>
          <w:delText>ve data</w:delText>
        </w:r>
      </w:del>
      <w:ins w:id="144" w:author="Charles Godfray" w:date="2021-07-12T15:39:00Z">
        <w:r w:rsidR="00C06CB5">
          <w:rPr>
            <w:rFonts w:ascii="Calibri" w:eastAsia="Calibri" w:hAnsi="Calibri" w:cs="Calibri"/>
            <w:sz w:val="24"/>
            <w:szCs w:val="24"/>
          </w:rPr>
          <w:t>on</w:t>
        </w:r>
      </w:ins>
      <w:r>
        <w:rPr>
          <w:rFonts w:ascii="Calibri" w:eastAsia="Calibri" w:hAnsi="Calibri" w:cs="Calibri"/>
          <w:sz w:val="24"/>
          <w:szCs w:val="24"/>
        </w:rPr>
        <w:t xml:space="preserve">, yet it is simpler and dissections can be carried out reliably and routinely by most field entomologists, which probably explains its more widespread use. </w:t>
      </w:r>
    </w:p>
    <w:p w14:paraId="0000005B" w14:textId="2EEACC7B"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Lifespan estimates from both dissection methods are sensitive to the assumption that </w:t>
      </w:r>
      <w:del w:id="145" w:author="Charles Godfray" w:date="2021-07-12T15:39:00Z">
        <w:r w:rsidDel="00C06CB5">
          <w:rPr>
            <w:rFonts w:ascii="Calibri" w:eastAsia="Calibri" w:hAnsi="Calibri" w:cs="Calibri"/>
            <w:sz w:val="24"/>
            <w:szCs w:val="24"/>
          </w:rPr>
          <w:delText xml:space="preserve">the </w:delText>
        </w:r>
      </w:del>
      <w:r>
        <w:rPr>
          <w:rFonts w:ascii="Calibri" w:eastAsia="Calibri" w:hAnsi="Calibri" w:cs="Calibri"/>
          <w:sz w:val="24"/>
          <w:szCs w:val="24"/>
        </w:rPr>
        <w:t xml:space="preserve">population </w:t>
      </w:r>
      <w:ins w:id="146" w:author="Charles Godfray" w:date="2021-07-12T15:39:00Z">
        <w:r w:rsidR="00C06CB5">
          <w:rPr>
            <w:rFonts w:ascii="Calibri" w:eastAsia="Calibri" w:hAnsi="Calibri" w:cs="Calibri"/>
            <w:sz w:val="24"/>
            <w:szCs w:val="24"/>
          </w:rPr>
          <w:t xml:space="preserve">size </w:t>
        </w:r>
      </w:ins>
      <w:r>
        <w:rPr>
          <w:rFonts w:ascii="Calibri" w:eastAsia="Calibri" w:hAnsi="Calibri" w:cs="Calibri"/>
          <w:sz w:val="24"/>
          <w:szCs w:val="24"/>
        </w:rPr>
        <w:t xml:space="preserve">is stable; lifespan will tend to be underestimated if the mosquitoes are collected from a growing population and vice versa. </w:t>
      </w:r>
      <w:del w:id="147" w:author="Charles Godfray" w:date="2021-07-12T15:40:00Z">
        <w:r w:rsidDel="00C06CB5">
          <w:rPr>
            <w:rFonts w:ascii="Calibri" w:eastAsia="Calibri" w:hAnsi="Calibri" w:cs="Calibri"/>
            <w:sz w:val="24"/>
            <w:szCs w:val="24"/>
          </w:rPr>
          <w:delText>Here, w</w:delText>
        </w:r>
      </w:del>
      <w:ins w:id="148" w:author="Charles Godfray" w:date="2021-07-12T15:40:00Z">
        <w:r w:rsidR="00C06CB5">
          <w:rPr>
            <w:rFonts w:ascii="Calibri" w:eastAsia="Calibri" w:hAnsi="Calibri" w:cs="Calibri"/>
            <w:sz w:val="24"/>
            <w:szCs w:val="24"/>
          </w:rPr>
          <w:t>W</w:t>
        </w:r>
      </w:ins>
      <w:r>
        <w:rPr>
          <w:rFonts w:ascii="Calibri" w:eastAsia="Calibri" w:hAnsi="Calibri" w:cs="Calibri"/>
          <w:sz w:val="24"/>
          <w:szCs w:val="24"/>
        </w:rPr>
        <w:t xml:space="preserve">e will have reduced, but not eliminated, this bias by pooling data that were collected at different times of year for each study site where multiple collections were made. It is also possible that lifespan estimates will be affected by the trapping method, which may over-represent some life-stages at the expense of others. Typically, mosquitoes are caught when they attempt to blood-feed, and there are differing opinions about whether nulliparous females are more (Clements and Paterson, 1981) or less (Gillies and Wilkes, 1965) likely to be sampled. A further challenge to estimating chronological lifespan from dissection data is uncertainty in the length of the gonotrophic cycle. This is typically calculated using MRR studies or by observation of wild-caught females, though we found evidence that the method chosen influenced the estimated duration. </w:t>
      </w:r>
      <w:del w:id="149" w:author="Charles Godfray" w:date="2021-07-12T15:41:00Z">
        <w:r w:rsidDel="00C06CB5">
          <w:rPr>
            <w:rFonts w:ascii="Calibri" w:eastAsia="Calibri" w:hAnsi="Calibri" w:cs="Calibri"/>
            <w:sz w:val="24"/>
            <w:szCs w:val="24"/>
          </w:rPr>
          <w:delText>Interestingly, w</w:delText>
        </w:r>
      </w:del>
      <w:ins w:id="150" w:author="Charles Godfray" w:date="2021-07-12T15:41:00Z">
        <w:r w:rsidR="00C06CB5">
          <w:rPr>
            <w:rFonts w:ascii="Calibri" w:eastAsia="Calibri" w:hAnsi="Calibri" w:cs="Calibri"/>
            <w:sz w:val="24"/>
            <w:szCs w:val="24"/>
          </w:rPr>
          <w:t>W</w:t>
        </w:r>
      </w:ins>
      <w:r>
        <w:rPr>
          <w:rFonts w:ascii="Calibri" w:eastAsia="Calibri" w:hAnsi="Calibri" w:cs="Calibri"/>
          <w:sz w:val="24"/>
          <w:szCs w:val="24"/>
        </w:rPr>
        <w:t xml:space="preserve">e found significant variation in gonotrophic </w:t>
      </w:r>
      <w:ins w:id="151" w:author="Charles Godfray" w:date="2021-07-12T15:41:00Z">
        <w:r w:rsidR="00C06CB5">
          <w:rPr>
            <w:rFonts w:ascii="Calibri" w:eastAsia="Calibri" w:hAnsi="Calibri" w:cs="Calibri"/>
            <w:sz w:val="24"/>
            <w:szCs w:val="24"/>
          </w:rPr>
          <w:t xml:space="preserve">cycle </w:t>
        </w:r>
      </w:ins>
      <w:r>
        <w:rPr>
          <w:rFonts w:ascii="Calibri" w:eastAsia="Calibri" w:hAnsi="Calibri" w:cs="Calibri"/>
          <w:sz w:val="24"/>
          <w:szCs w:val="24"/>
        </w:rPr>
        <w:t>length across the three mosquito genera for which we had data.</w:t>
      </w:r>
    </w:p>
    <w:p w14:paraId="0000005C" w14:textId="438D5192"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There is evidence that mosquito mortality rates rise with age (senescence) from laboratory studies (Styer et al., </w:t>
      </w:r>
      <w:r>
        <w:rPr>
          <w:rFonts w:ascii="Calibri" w:eastAsia="Calibri" w:hAnsi="Calibri" w:cs="Calibri"/>
          <w:sz w:val="24"/>
          <w:szCs w:val="24"/>
          <w:u w:val="single"/>
        </w:rPr>
        <w:t xml:space="preserve">2007; </w:t>
      </w:r>
      <w:r>
        <w:rPr>
          <w:rFonts w:ascii="Calibri" w:eastAsia="Calibri" w:hAnsi="Calibri" w:cs="Calibri"/>
          <w:sz w:val="24"/>
          <w:szCs w:val="24"/>
        </w:rPr>
        <w:t xml:space="preserve">Dawes et al., </w:t>
      </w:r>
      <w:r>
        <w:rPr>
          <w:rFonts w:ascii="Calibri" w:eastAsia="Calibri" w:hAnsi="Calibri" w:cs="Calibri"/>
          <w:sz w:val="24"/>
          <w:szCs w:val="24"/>
          <w:u w:val="single"/>
        </w:rPr>
        <w:t>2009)</w:t>
      </w:r>
      <w:r>
        <w:rPr>
          <w:rFonts w:ascii="Calibri" w:eastAsia="Calibri" w:hAnsi="Calibri" w:cs="Calibri"/>
          <w:sz w:val="24"/>
          <w:szCs w:val="24"/>
        </w:rPr>
        <w:t xml:space="preserve"> and a single field experiment (Harrington et al., 2014). By fitting a range of survival models to the data in two meta-analyses, we tested for age-dependent mortality</w:t>
      </w:r>
      <w:del w:id="152" w:author="Charles Godfray" w:date="2021-07-12T15:42:00Z">
        <w:r w:rsidDel="00C06CB5">
          <w:rPr>
            <w:rFonts w:ascii="Calibri" w:eastAsia="Calibri" w:hAnsi="Calibri" w:cs="Calibri"/>
            <w:sz w:val="24"/>
            <w:szCs w:val="24"/>
          </w:rPr>
          <w:delText xml:space="preserve"> and f</w:delText>
        </w:r>
      </w:del>
      <w:ins w:id="153" w:author="Charles Godfray" w:date="2021-07-12T15:42:00Z">
        <w:r w:rsidR="00C06CB5">
          <w:rPr>
            <w:rFonts w:ascii="Calibri" w:eastAsia="Calibri" w:hAnsi="Calibri" w:cs="Calibri"/>
            <w:sz w:val="24"/>
            <w:szCs w:val="24"/>
          </w:rPr>
          <w:t>.  We f</w:t>
        </w:r>
      </w:ins>
      <w:r>
        <w:rPr>
          <w:rFonts w:ascii="Calibri" w:eastAsia="Calibri" w:hAnsi="Calibri" w:cs="Calibri"/>
          <w:sz w:val="24"/>
          <w:szCs w:val="24"/>
        </w:rPr>
        <w:t xml:space="preserve">ound </w:t>
      </w:r>
      <w:del w:id="154" w:author="Charles Godfray" w:date="2021-07-12T15:42:00Z">
        <w:r w:rsidDel="00C06CB5">
          <w:rPr>
            <w:rFonts w:ascii="Calibri" w:eastAsia="Calibri" w:hAnsi="Calibri" w:cs="Calibri"/>
            <w:sz w:val="24"/>
            <w:szCs w:val="24"/>
          </w:rPr>
          <w:delText xml:space="preserve">mixed </w:delText>
        </w:r>
      </w:del>
      <w:ins w:id="155" w:author="Charles Godfray" w:date="2021-07-12T15:42:00Z">
        <w:r w:rsidR="00C06CB5">
          <w:rPr>
            <w:rFonts w:ascii="Calibri" w:eastAsia="Calibri" w:hAnsi="Calibri" w:cs="Calibri"/>
            <w:sz w:val="24"/>
            <w:szCs w:val="24"/>
          </w:rPr>
          <w:t xml:space="preserve">limited evidence for </w:t>
        </w:r>
      </w:ins>
      <w:ins w:id="156" w:author="Charles Godfray" w:date="2021-07-12T15:43:00Z">
        <w:r w:rsidR="00C06CB5">
          <w:rPr>
            <w:rFonts w:ascii="Calibri" w:eastAsia="Calibri" w:hAnsi="Calibri" w:cs="Calibri"/>
            <w:sz w:val="24"/>
            <w:szCs w:val="24"/>
          </w:rPr>
          <w:t>senescence</w:t>
        </w:r>
        <w:commentRangeStart w:id="157"/>
        <w:r w:rsidR="00C06CB5">
          <w:rPr>
            <w:rFonts w:ascii="Calibri" w:eastAsia="Calibri" w:hAnsi="Calibri" w:cs="Calibri"/>
            <w:sz w:val="24"/>
            <w:szCs w:val="24"/>
          </w:rPr>
          <w:t>.</w:t>
        </w:r>
      </w:ins>
      <w:ins w:id="158" w:author="Charles Godfray" w:date="2021-07-12T15:42:00Z">
        <w:r w:rsidR="00C06CB5">
          <w:rPr>
            <w:rFonts w:ascii="Calibri" w:eastAsia="Calibri" w:hAnsi="Calibri" w:cs="Calibri"/>
            <w:sz w:val="24"/>
            <w:szCs w:val="24"/>
          </w:rPr>
          <w:t xml:space="preserve"> </w:t>
        </w:r>
      </w:ins>
      <w:r>
        <w:rPr>
          <w:rFonts w:ascii="Calibri" w:eastAsia="Calibri" w:hAnsi="Calibri" w:cs="Calibri"/>
          <w:sz w:val="24"/>
          <w:szCs w:val="24"/>
        </w:rPr>
        <w:t>evidence for it: in the MRR experiments, data were better fit by models allowing senescence in 8 of 33 species; in the analysis of Polovodova-type dissection experiments, we detected senescence in only 2 of 25 species.</w:t>
      </w:r>
      <w:commentRangeEnd w:id="157"/>
      <w:r w:rsidR="00C06CB5">
        <w:rPr>
          <w:rStyle w:val="CommentReference"/>
        </w:rPr>
        <w:commentReference w:id="157"/>
      </w:r>
      <w:r>
        <w:rPr>
          <w:rFonts w:ascii="Calibri" w:eastAsia="Calibri" w:hAnsi="Calibri" w:cs="Calibri"/>
          <w:sz w:val="24"/>
          <w:szCs w:val="24"/>
        </w:rPr>
        <w:t xml:space="preserve"> To help interpret these results, we conducted a simulation power analysis of a typical MRR study to understand the factors affecting the likelihood of detection of senescence (Section S3). This revealed that study duration is very important, but the initial release size much less so. For the intermediate strength of senescence that we modelled, the recapture efforts must continue for at least 18 days to detect senescence 80% of the time, yet the median duration of experiments in the MRR dataset was only 10 days. It may be that mosquitoes in the field seldom live long enough to experienc</w:t>
      </w:r>
      <w:r w:rsidR="00D42843">
        <w:rPr>
          <w:rFonts w:ascii="Calibri" w:eastAsia="Calibri" w:hAnsi="Calibri" w:cs="Calibri"/>
          <w:sz w:val="24"/>
          <w:szCs w:val="24"/>
        </w:rPr>
        <w:t>e the senescence observed under</w:t>
      </w:r>
      <w:r>
        <w:rPr>
          <w:rFonts w:ascii="Calibri" w:eastAsia="Calibri" w:hAnsi="Calibri" w:cs="Calibri"/>
          <w:sz w:val="24"/>
          <w:szCs w:val="24"/>
        </w:rPr>
        <w:t xml:space="preserve"> laboratory</w:t>
      </w:r>
      <w:r w:rsidR="00D42843">
        <w:rPr>
          <w:rFonts w:ascii="Calibri" w:eastAsia="Calibri" w:hAnsi="Calibri" w:cs="Calibri"/>
          <w:sz w:val="24"/>
          <w:szCs w:val="24"/>
        </w:rPr>
        <w:t xml:space="preserve"> conditions</w:t>
      </w:r>
      <w:r>
        <w:rPr>
          <w:rFonts w:ascii="Calibri" w:eastAsia="Calibri" w:hAnsi="Calibri" w:cs="Calibri"/>
          <w:sz w:val="24"/>
          <w:szCs w:val="24"/>
        </w:rPr>
        <w:t xml:space="preserve">, but if they do then carefully designed and extended MRR experiments will be required to detect it. Clements and Patterson (1981) conducted a meta-analysis of MRR and dissection field experiments and determined that mortality increased with age at a rate comparable to the ‘mildly’ senescent population we consider in the power analysis (Fig. S7). </w:t>
      </w:r>
      <w:commentRangeStart w:id="159"/>
      <w:r>
        <w:rPr>
          <w:rFonts w:ascii="Calibri" w:eastAsia="Calibri" w:hAnsi="Calibri" w:cs="Calibri"/>
          <w:sz w:val="24"/>
          <w:szCs w:val="24"/>
        </w:rPr>
        <w:t>In this case, detecting senescence with a power of 80% required a study length of at least 18 days. Since the median study duration for experiments included in our analysis was 10 days this could partly explain our failure to detect senescence at the species level.</w:t>
      </w:r>
      <w:commentRangeEnd w:id="159"/>
      <w:r w:rsidR="00C06CB5">
        <w:rPr>
          <w:rStyle w:val="CommentReference"/>
        </w:rPr>
        <w:commentReference w:id="159"/>
      </w:r>
      <w:r>
        <w:rPr>
          <w:rFonts w:ascii="Calibri" w:eastAsia="Calibri" w:hAnsi="Calibri" w:cs="Calibri"/>
          <w:sz w:val="24"/>
          <w:szCs w:val="24"/>
        </w:rPr>
        <w:t xml:space="preserve"> To our knowledge, the MRR </w:t>
      </w:r>
      <w:r>
        <w:rPr>
          <w:rFonts w:ascii="Calibri" w:eastAsia="Calibri" w:hAnsi="Calibri" w:cs="Calibri"/>
          <w:sz w:val="24"/>
          <w:szCs w:val="24"/>
        </w:rPr>
        <w:lastRenderedPageBreak/>
        <w:t xml:space="preserve">study of Harrington et al., (2014) on </w:t>
      </w:r>
      <w:r>
        <w:rPr>
          <w:rFonts w:ascii="Calibri" w:eastAsia="Calibri" w:hAnsi="Calibri" w:cs="Calibri"/>
          <w:i/>
          <w:sz w:val="24"/>
          <w:szCs w:val="24"/>
        </w:rPr>
        <w:t>Ae. aegypti</w:t>
      </w:r>
      <w:r>
        <w:rPr>
          <w:rFonts w:ascii="Calibri" w:eastAsia="Calibri" w:hAnsi="Calibri" w:cs="Calibri"/>
          <w:sz w:val="24"/>
          <w:szCs w:val="24"/>
        </w:rPr>
        <w:t xml:space="preserve"> in Thailand has been the sole field experiment that has detected senescence: here, laboratory-reared mosquitoes of different ages were marked and released. It is possible</w:t>
      </w:r>
      <w:del w:id="160" w:author="Charles Godfray" w:date="2021-07-12T15:46:00Z">
        <w:r w:rsidDel="00C06CB5">
          <w:rPr>
            <w:rFonts w:ascii="Calibri" w:eastAsia="Calibri" w:hAnsi="Calibri" w:cs="Calibri"/>
            <w:sz w:val="24"/>
            <w:szCs w:val="24"/>
          </w:rPr>
          <w:delText>, though,</w:delText>
        </w:r>
      </w:del>
      <w:r>
        <w:rPr>
          <w:rFonts w:ascii="Calibri" w:eastAsia="Calibri" w:hAnsi="Calibri" w:cs="Calibri"/>
          <w:sz w:val="24"/>
          <w:szCs w:val="24"/>
        </w:rPr>
        <w:t xml:space="preserve"> that </w:t>
      </w:r>
      <w:ins w:id="161" w:author="Charles Godfray" w:date="2021-07-12T15:46:00Z">
        <w:r w:rsidR="00C06CB5">
          <w:rPr>
            <w:rFonts w:ascii="Calibri" w:eastAsia="Calibri" w:hAnsi="Calibri" w:cs="Calibri"/>
            <w:sz w:val="24"/>
            <w:szCs w:val="24"/>
          </w:rPr>
          <w:t xml:space="preserve">this study was able to detect </w:t>
        </w:r>
      </w:ins>
      <w:r>
        <w:rPr>
          <w:rFonts w:ascii="Calibri" w:eastAsia="Calibri" w:hAnsi="Calibri" w:cs="Calibri"/>
          <w:sz w:val="24"/>
          <w:szCs w:val="24"/>
        </w:rPr>
        <w:t xml:space="preserve">senescence </w:t>
      </w:r>
      <w:del w:id="162" w:author="Charles Godfray" w:date="2021-07-12T15:47:00Z">
        <w:r w:rsidDel="00C06CB5">
          <w:rPr>
            <w:rFonts w:ascii="Calibri" w:eastAsia="Calibri" w:hAnsi="Calibri" w:cs="Calibri"/>
            <w:sz w:val="24"/>
            <w:szCs w:val="24"/>
          </w:rPr>
          <w:delText xml:space="preserve">was detected </w:delText>
        </w:r>
      </w:del>
      <w:r>
        <w:rPr>
          <w:rFonts w:ascii="Calibri" w:eastAsia="Calibri" w:hAnsi="Calibri" w:cs="Calibri"/>
          <w:sz w:val="24"/>
          <w:szCs w:val="24"/>
        </w:rPr>
        <w:t xml:space="preserve">because mosquitoes of ages up to 20 days old were released, which considerably exceeds our estimates of wild lifespan. </w:t>
      </w:r>
    </w:p>
    <w:p w14:paraId="0000005D" w14:textId="77777777" w:rsidR="00E03F53" w:rsidRDefault="00D47927">
      <w:pPr>
        <w:spacing w:before="240"/>
        <w:rPr>
          <w:rFonts w:ascii="Calibri" w:eastAsia="Calibri" w:hAnsi="Calibri" w:cs="Calibri"/>
          <w:sz w:val="24"/>
          <w:szCs w:val="24"/>
        </w:rPr>
      </w:pPr>
      <w:r>
        <w:rPr>
          <w:rFonts w:ascii="Calibri" w:eastAsia="Calibri" w:hAnsi="Calibri" w:cs="Calibri"/>
          <w:sz w:val="24"/>
          <w:szCs w:val="24"/>
        </w:rPr>
        <w:t>As has been found in laboratory studies (Styer et al., 2007; Dawes et al., 2009), our analysis of the MRR data indicates that female mosquitoes outlive males in the field, although the magnitude of this difference is not as great. Because of ethical concerns about releasing female vectors, many recent MRR experiments use only males (Fig. SM1). Our results suggest caution in extrapolating results from one sex to the other.</w:t>
      </w:r>
    </w:p>
    <w:p w14:paraId="0000005E" w14:textId="77777777" w:rsidR="00E03F53" w:rsidRDefault="00D47927">
      <w:pPr>
        <w:spacing w:before="240"/>
        <w:rPr>
          <w:rFonts w:ascii="Calibri" w:eastAsia="Calibri" w:hAnsi="Calibri" w:cs="Calibri"/>
          <w:b/>
          <w:color w:val="00000A"/>
          <w:sz w:val="28"/>
          <w:szCs w:val="28"/>
        </w:rPr>
      </w:pPr>
      <w:r>
        <w:rPr>
          <w:rFonts w:ascii="Calibri" w:eastAsia="Calibri" w:hAnsi="Calibri" w:cs="Calibri"/>
          <w:b/>
          <w:color w:val="00000A"/>
          <w:sz w:val="28"/>
          <w:szCs w:val="28"/>
        </w:rPr>
        <w:t>Conclusion</w:t>
      </w:r>
    </w:p>
    <w:p w14:paraId="0000005F" w14:textId="0AD9E190" w:rsidR="00E03F53" w:rsidRDefault="00D47927">
      <w:pPr>
        <w:spacing w:before="240"/>
        <w:rPr>
          <w:rFonts w:ascii="Calibri" w:eastAsia="Calibri" w:hAnsi="Calibri" w:cs="Calibri"/>
          <w:sz w:val="24"/>
          <w:szCs w:val="24"/>
        </w:rPr>
      </w:pPr>
      <w:r>
        <w:rPr>
          <w:rFonts w:ascii="Calibri" w:eastAsia="Calibri" w:hAnsi="Calibri" w:cs="Calibri"/>
          <w:sz w:val="24"/>
          <w:szCs w:val="24"/>
        </w:rPr>
        <w:t xml:space="preserve">We applied modern statistical methods to combine field data collected over 99 years to produce lower bound estimates of mosquito lifespan. Our results indicate that there is considerable variation among populations, though most mosquitoes are estimated to live for less than 10 days. Though estimates from individual MRR and dissection studies tend to be imprecise, in the absence of alternative methods we foresee continued reliance on these approaches. </w:t>
      </w:r>
      <w:commentRangeStart w:id="163"/>
      <w:r>
        <w:rPr>
          <w:rFonts w:ascii="Calibri" w:eastAsia="Calibri" w:hAnsi="Calibri" w:cs="Calibri"/>
          <w:sz w:val="24"/>
          <w:szCs w:val="24"/>
        </w:rPr>
        <w:t>In the case of MRR studies</w:t>
      </w:r>
      <w:commentRangeEnd w:id="163"/>
      <w:r w:rsidR="00B87143">
        <w:rPr>
          <w:rStyle w:val="CommentReference"/>
        </w:rPr>
        <w:commentReference w:id="163"/>
      </w:r>
      <w:r>
        <w:rPr>
          <w:rFonts w:ascii="Calibri" w:eastAsia="Calibri" w:hAnsi="Calibri" w:cs="Calibri"/>
          <w:sz w:val="24"/>
          <w:szCs w:val="24"/>
        </w:rPr>
        <w:t xml:space="preserve">, we have used simulations to show that large scale experiments are generally preferable to a large number of </w:t>
      </w:r>
      <w:r w:rsidR="00C06CB5">
        <w:rPr>
          <w:rFonts w:ascii="Calibri" w:eastAsia="Calibri" w:hAnsi="Calibri" w:cs="Calibri"/>
          <w:sz w:val="24"/>
          <w:szCs w:val="24"/>
        </w:rPr>
        <w:t>small-scale</w:t>
      </w:r>
      <w:r>
        <w:rPr>
          <w:rFonts w:ascii="Calibri" w:eastAsia="Calibri" w:hAnsi="Calibri" w:cs="Calibri"/>
          <w:sz w:val="24"/>
          <w:szCs w:val="24"/>
        </w:rPr>
        <w:t xml:space="preserve"> experiments.</w:t>
      </w:r>
    </w:p>
    <w:p w14:paraId="00000060" w14:textId="77777777" w:rsidR="00E03F53" w:rsidRDefault="00E03F53">
      <w:pPr>
        <w:spacing w:before="240"/>
        <w:ind w:right="-20"/>
        <w:rPr>
          <w:rFonts w:ascii="Calibri" w:eastAsia="Calibri" w:hAnsi="Calibri" w:cs="Calibri"/>
          <w:b/>
          <w:sz w:val="24"/>
          <w:szCs w:val="24"/>
        </w:rPr>
      </w:pPr>
    </w:p>
    <w:p w14:paraId="00000061" w14:textId="77777777" w:rsidR="00E03F53" w:rsidRDefault="00E03F53">
      <w:pPr>
        <w:spacing w:before="240"/>
        <w:ind w:right="-20"/>
        <w:rPr>
          <w:rFonts w:ascii="Calibri" w:eastAsia="Calibri" w:hAnsi="Calibri" w:cs="Calibri"/>
          <w:sz w:val="24"/>
          <w:szCs w:val="24"/>
        </w:rPr>
      </w:pPr>
    </w:p>
    <w:p w14:paraId="00000062" w14:textId="77777777" w:rsidR="00E03F53" w:rsidRDefault="00E03F53">
      <w:pPr>
        <w:spacing w:before="240"/>
        <w:ind w:right="-20"/>
        <w:rPr>
          <w:rFonts w:ascii="Calibri" w:eastAsia="Calibri" w:hAnsi="Calibri" w:cs="Calibri"/>
          <w:sz w:val="24"/>
          <w:szCs w:val="24"/>
        </w:rPr>
      </w:pPr>
    </w:p>
    <w:p w14:paraId="00000063" w14:textId="77777777" w:rsidR="00E03F53" w:rsidRDefault="00E03F53">
      <w:pPr>
        <w:spacing w:before="240"/>
        <w:ind w:right="-20"/>
        <w:rPr>
          <w:rFonts w:ascii="Calibri" w:eastAsia="Calibri" w:hAnsi="Calibri" w:cs="Calibri"/>
          <w:sz w:val="24"/>
          <w:szCs w:val="24"/>
        </w:rPr>
      </w:pPr>
    </w:p>
    <w:p w14:paraId="00000064" w14:textId="77777777" w:rsidR="00E03F53" w:rsidRDefault="00E03F53">
      <w:pPr>
        <w:spacing w:before="240"/>
        <w:ind w:right="-20"/>
        <w:rPr>
          <w:rFonts w:ascii="Calibri" w:eastAsia="Calibri" w:hAnsi="Calibri" w:cs="Calibri"/>
          <w:sz w:val="24"/>
          <w:szCs w:val="24"/>
        </w:rPr>
      </w:pPr>
    </w:p>
    <w:p w14:paraId="00000065" w14:textId="77777777" w:rsidR="00E03F53" w:rsidRDefault="00E03F53">
      <w:pPr>
        <w:spacing w:before="240"/>
        <w:ind w:right="-20"/>
        <w:rPr>
          <w:rFonts w:ascii="Calibri" w:eastAsia="Calibri" w:hAnsi="Calibri" w:cs="Calibri"/>
          <w:sz w:val="24"/>
          <w:szCs w:val="24"/>
        </w:rPr>
      </w:pPr>
    </w:p>
    <w:p w14:paraId="00000066"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Materials and Methods</w:t>
      </w:r>
    </w:p>
    <w:p w14:paraId="00000068" w14:textId="087DFF6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In recent years, many important vectors of disease have been shown to be complexes of closely related species, biotypes or forms that cannot be distinguished morphologically (for example, the morphospecies </w:t>
      </w:r>
      <w:r>
        <w:rPr>
          <w:rFonts w:ascii="Calibri" w:eastAsia="Calibri" w:hAnsi="Calibri" w:cs="Calibri"/>
          <w:i/>
          <w:sz w:val="24"/>
          <w:szCs w:val="24"/>
        </w:rPr>
        <w:t>Anopheles gambiae sensu lato</w:t>
      </w:r>
      <w:r>
        <w:rPr>
          <w:rFonts w:ascii="Calibri" w:eastAsia="Calibri" w:hAnsi="Calibri" w:cs="Calibri"/>
          <w:sz w:val="24"/>
          <w:szCs w:val="24"/>
        </w:rPr>
        <w:t xml:space="preserve"> is now separated into the widespread </w:t>
      </w:r>
      <w:r>
        <w:rPr>
          <w:rFonts w:ascii="Calibri" w:eastAsia="Calibri" w:hAnsi="Calibri" w:cs="Calibri"/>
          <w:i/>
          <w:sz w:val="24"/>
          <w:szCs w:val="24"/>
        </w:rPr>
        <w:t>gambiae, coluzzii, arabiensis</w:t>
      </w:r>
      <w:r>
        <w:rPr>
          <w:rFonts w:ascii="Calibri" w:eastAsia="Calibri" w:hAnsi="Calibri" w:cs="Calibri"/>
          <w:sz w:val="24"/>
          <w:szCs w:val="24"/>
        </w:rPr>
        <w:t xml:space="preserve"> and a number of more local species). In the MRR and Polovodova-dissection analyses, most data were collected before molecular techniques allowed these taxa </w:t>
      </w:r>
      <w:r>
        <w:rPr>
          <w:rFonts w:ascii="Calibri" w:eastAsia="Calibri" w:hAnsi="Calibri" w:cs="Calibri"/>
          <w:sz w:val="24"/>
          <w:szCs w:val="24"/>
        </w:rPr>
        <w:lastRenderedPageBreak/>
        <w:t>to be separated</w:t>
      </w:r>
      <w:r w:rsidR="0043080E">
        <w:rPr>
          <w:rFonts w:ascii="Calibri" w:eastAsia="Calibri" w:hAnsi="Calibri" w:cs="Calibri"/>
          <w:sz w:val="24"/>
          <w:szCs w:val="24"/>
        </w:rPr>
        <w:t>,</w:t>
      </w:r>
      <w:r>
        <w:rPr>
          <w:rFonts w:ascii="Calibri" w:eastAsia="Calibri" w:hAnsi="Calibri" w:cs="Calibri"/>
          <w:sz w:val="24"/>
          <w:szCs w:val="24"/>
        </w:rPr>
        <w:t xml:space="preserve"> and</w:t>
      </w:r>
      <w:r w:rsidR="0043080E">
        <w:rPr>
          <w:rFonts w:ascii="Calibri" w:eastAsia="Calibri" w:hAnsi="Calibri" w:cs="Calibri"/>
          <w:sz w:val="24"/>
          <w:szCs w:val="24"/>
        </w:rPr>
        <w:t>,</w:t>
      </w:r>
      <w:r>
        <w:rPr>
          <w:rFonts w:ascii="Calibri" w:eastAsia="Calibri" w:hAnsi="Calibri" w:cs="Calibri"/>
          <w:sz w:val="24"/>
          <w:szCs w:val="24"/>
        </w:rPr>
        <w:t xml:space="preserve"> for these</w:t>
      </w:r>
      <w:r w:rsidR="0043080E">
        <w:rPr>
          <w:rFonts w:ascii="Calibri" w:eastAsia="Calibri" w:hAnsi="Calibri" w:cs="Calibri"/>
          <w:sz w:val="24"/>
          <w:szCs w:val="24"/>
        </w:rPr>
        <w:t>,</w:t>
      </w:r>
      <w:r>
        <w:rPr>
          <w:rFonts w:ascii="Calibri" w:eastAsia="Calibri" w:hAnsi="Calibri" w:cs="Calibri"/>
          <w:sz w:val="24"/>
          <w:szCs w:val="24"/>
        </w:rPr>
        <w:t xml:space="preserve"> we work chiefly with morphospecies. In the Detinova-dissection</w:t>
      </w:r>
      <w:r w:rsidR="00FA181B">
        <w:rPr>
          <w:rFonts w:ascii="Calibri" w:eastAsia="Calibri" w:hAnsi="Calibri" w:cs="Calibri"/>
          <w:sz w:val="24"/>
          <w:szCs w:val="24"/>
        </w:rPr>
        <w:t xml:space="preserve"> analyses</w:t>
      </w:r>
      <w:r>
        <w:rPr>
          <w:rFonts w:ascii="Calibri" w:eastAsia="Calibri" w:hAnsi="Calibri" w:cs="Calibri"/>
          <w:sz w:val="24"/>
          <w:szCs w:val="24"/>
        </w:rPr>
        <w:t>, more detailed species-level information was often available, and we estimate lifespans for both species and morphospecies. A detailed description of methods is provided in the SOM file.</w:t>
      </w:r>
    </w:p>
    <w:p w14:paraId="00000069"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Mark-release-recapture (MRR)</w:t>
      </w:r>
    </w:p>
    <w:p w14:paraId="0000006B" w14:textId="10328176"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Data from MRR experiments in the Guerra et al. (2014) database were examined</w:t>
      </w:r>
      <w:del w:id="164" w:author="Ben Lambert" w:date="2021-07-31T11:48:00Z">
        <w:r w:rsidDel="0043080E">
          <w:rPr>
            <w:rFonts w:ascii="Calibri" w:eastAsia="Calibri" w:hAnsi="Calibri" w:cs="Calibri"/>
            <w:sz w:val="24"/>
            <w:szCs w:val="24"/>
          </w:rPr>
          <w:delText xml:space="preserve">, and those with fewer than six recaptures and species with only a single MRR study were excluded </w:delText>
        </w:r>
        <w:commentRangeStart w:id="165"/>
        <w:commentRangeStart w:id="166"/>
        <w:r w:rsidDel="0043080E">
          <w:rPr>
            <w:rFonts w:ascii="Calibri" w:eastAsia="Calibri" w:hAnsi="Calibri" w:cs="Calibri"/>
            <w:sz w:val="24"/>
            <w:szCs w:val="24"/>
          </w:rPr>
          <w:delText>for the hierarchical analysis</w:delText>
        </w:r>
      </w:del>
      <w:r>
        <w:rPr>
          <w:rFonts w:ascii="Calibri" w:eastAsia="Calibri" w:hAnsi="Calibri" w:cs="Calibri"/>
          <w:sz w:val="24"/>
          <w:szCs w:val="24"/>
        </w:rPr>
        <w:t>.</w:t>
      </w:r>
      <w:commentRangeEnd w:id="165"/>
      <w:r w:rsidR="00FA181B">
        <w:rPr>
          <w:rStyle w:val="CommentReference"/>
        </w:rPr>
        <w:commentReference w:id="165"/>
      </w:r>
      <w:commentRangeEnd w:id="166"/>
      <w:r w:rsidR="00654194">
        <w:rPr>
          <w:rStyle w:val="CommentReference"/>
        </w:rPr>
        <w:commentReference w:id="166"/>
      </w:r>
      <w:r>
        <w:rPr>
          <w:rFonts w:ascii="Calibri" w:eastAsia="Calibri" w:hAnsi="Calibri" w:cs="Calibri"/>
          <w:sz w:val="24"/>
          <w:szCs w:val="24"/>
        </w:rPr>
        <w:t xml:space="preserve">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See Tables SM1 &amp; SM2 for a summary of data characteristics.</w:t>
      </w:r>
    </w:p>
    <w:p w14:paraId="0000006D" w14:textId="7C9D39A5"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We analysed all MRR experiments within the same statistical framework. In the simplest case, mosquitoes are released on day zero and the probability that they remain in</w:t>
      </w:r>
      <w:r>
        <w:rPr>
          <w:rFonts w:ascii="Calibri" w:eastAsia="Calibri" w:hAnsi="Calibri" w:cs="Calibri"/>
          <w:i/>
          <w:sz w:val="24"/>
          <w:szCs w:val="24"/>
        </w:rPr>
        <w:t xml:space="preserve"> </w:t>
      </w:r>
      <w:r>
        <w:rPr>
          <w:rFonts w:ascii="Calibri" w:eastAsia="Calibri" w:hAnsi="Calibri" w:cs="Calibri"/>
          <w:sz w:val="24"/>
          <w:szCs w:val="24"/>
        </w:rPr>
        <w:t xml:space="preserve">the recapture area until day </w:t>
      </w:r>
      <w:r>
        <w:rPr>
          <w:rFonts w:ascii="Calibri" w:eastAsia="Calibri" w:hAnsi="Calibri" w:cs="Calibri"/>
          <w:i/>
          <w:sz w:val="24"/>
          <w:szCs w:val="24"/>
        </w:rPr>
        <w:t>t</w:t>
      </w:r>
      <w:r>
        <w:rPr>
          <w:rFonts w:ascii="Calibri" w:eastAsia="Calibri" w:hAnsi="Calibri" w:cs="Calibri"/>
          <w:sz w:val="24"/>
          <w:szCs w:val="24"/>
        </w:rPr>
        <w:t xml:space="preserve"> is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when they are recaptured with probability </w:t>
      </w:r>
      <w:r>
        <w:rPr>
          <w:rFonts w:ascii="Calibri" w:eastAsia="Calibri" w:hAnsi="Calibri" w:cs="Calibri"/>
          <w:i/>
          <w:sz w:val="24"/>
          <w:szCs w:val="24"/>
        </w:rPr>
        <w:t>ψ</w:t>
      </w:r>
      <w:r>
        <w:rPr>
          <w:rFonts w:ascii="Calibri" w:eastAsia="Calibri" w:hAnsi="Calibri" w:cs="Calibri"/>
          <w:sz w:val="24"/>
          <w:szCs w:val="24"/>
        </w:rPr>
        <w:t>. We model the number of mosquitoes recaptured on day</w:t>
      </w:r>
      <w:r>
        <w:rPr>
          <w:rFonts w:ascii="Calibri" w:eastAsia="Calibri" w:hAnsi="Calibri" w:cs="Calibri"/>
          <w:i/>
          <w:sz w:val="24"/>
          <w:szCs w:val="24"/>
        </w:rPr>
        <w:t xml:space="preserve"> t </w:t>
      </w:r>
      <w:r>
        <w:rPr>
          <w:rFonts w:ascii="Calibri" w:eastAsia="Calibri" w:hAnsi="Calibri" w:cs="Calibri"/>
          <w:sz w:val="24"/>
          <w:szCs w:val="24"/>
        </w:rPr>
        <w:t>using a negative</w:t>
      </w:r>
      <w:r>
        <w:rPr>
          <w:rFonts w:ascii="Calibri" w:eastAsia="Calibri" w:hAnsi="Calibri" w:cs="Calibri"/>
          <w:i/>
          <w:sz w:val="24"/>
          <w:szCs w:val="24"/>
        </w:rPr>
        <w:t xml:space="preserve"> </w:t>
      </w:r>
      <w:r>
        <w:rPr>
          <w:rFonts w:ascii="Calibri" w:eastAsia="Calibri" w:hAnsi="Calibri" w:cs="Calibri"/>
          <w:sz w:val="24"/>
          <w:szCs w:val="24"/>
        </w:rPr>
        <w:t>binomial sampling model with mean (</w:t>
      </w:r>
      <w:r>
        <w:rPr>
          <w:rFonts w:ascii="Calibri" w:eastAsia="Calibri" w:hAnsi="Calibri" w:cs="Calibri"/>
          <w:i/>
          <w:sz w:val="24"/>
          <w:szCs w:val="24"/>
        </w:rPr>
        <w:t>N</w:t>
      </w:r>
      <w:r>
        <w:rPr>
          <w:rFonts w:ascii="Calibri" w:eastAsia="Calibri" w:hAnsi="Calibri" w:cs="Calibri"/>
          <w:i/>
          <w:sz w:val="36"/>
          <w:szCs w:val="36"/>
          <w:vertAlign w:val="subscript"/>
        </w:rPr>
        <w:t>R</w:t>
      </w:r>
      <w:r>
        <w:rPr>
          <w:rFonts w:ascii="Calibri" w:eastAsia="Calibri" w:hAnsi="Calibri" w:cs="Calibri"/>
          <w:sz w:val="24"/>
          <w:szCs w:val="24"/>
        </w:rPr>
        <w:t xml:space="preserve"> −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w:t>
      </w:r>
      <w:r>
        <w:rPr>
          <w:rFonts w:ascii="Calibri" w:eastAsia="Calibri" w:hAnsi="Calibri" w:cs="Calibri"/>
          <w:i/>
          <w:sz w:val="24"/>
          <w:szCs w:val="24"/>
        </w:rPr>
        <w:t>ψ</w:t>
      </w:r>
      <w:r>
        <w:rPr>
          <w:rFonts w:ascii="Calibri" w:eastAsia="Calibri" w:hAnsi="Calibri" w:cs="Calibri"/>
          <w:sz w:val="24"/>
          <w:szCs w:val="24"/>
        </w:rPr>
        <w:t xml:space="preserve">, where </w:t>
      </w:r>
      <w:r>
        <w:rPr>
          <w:rFonts w:ascii="Calibri" w:eastAsia="Calibri" w:hAnsi="Calibri" w:cs="Calibri"/>
          <w:i/>
          <w:sz w:val="24"/>
          <w:szCs w:val="24"/>
        </w:rPr>
        <w:t>Y</w:t>
      </w:r>
      <w:r>
        <w:rPr>
          <w:rFonts w:ascii="Calibri" w:eastAsia="Calibri" w:hAnsi="Calibri" w:cs="Calibri"/>
          <w:sz w:val="24"/>
          <w:szCs w:val="24"/>
        </w:rPr>
        <w:t xml:space="preserve"> (</w:t>
      </w:r>
      <w:r>
        <w:rPr>
          <w:rFonts w:ascii="Calibri" w:eastAsia="Calibri" w:hAnsi="Calibri" w:cs="Calibri"/>
          <w:i/>
          <w:sz w:val="24"/>
          <w:szCs w:val="24"/>
        </w:rPr>
        <w:t>t</w:t>
      </w:r>
      <w:r>
        <w:rPr>
          <w:rFonts w:ascii="Calibri" w:eastAsia="Calibri" w:hAnsi="Calibri" w:cs="Calibri"/>
          <w:sz w:val="24"/>
          <w:szCs w:val="24"/>
        </w:rPr>
        <w:t xml:space="preserve"> − 1) is cumulative captures before day </w:t>
      </w:r>
      <w:r>
        <w:rPr>
          <w:rFonts w:ascii="Calibri" w:eastAsia="Calibri" w:hAnsi="Calibri" w:cs="Calibri"/>
          <w:i/>
          <w:sz w:val="24"/>
          <w:szCs w:val="24"/>
        </w:rPr>
        <w:t>t</w:t>
      </w:r>
      <w:r>
        <w:rPr>
          <w:rFonts w:ascii="Calibri" w:eastAsia="Calibri" w:hAnsi="Calibri" w:cs="Calibri"/>
          <w:sz w:val="24"/>
          <w:szCs w:val="24"/>
        </w:rPr>
        <w:t xml:space="preserve">, and shape parameter </w:t>
      </w:r>
      <w:r>
        <w:rPr>
          <w:rFonts w:ascii="Calibri" w:eastAsia="Calibri" w:hAnsi="Calibri" w:cs="Calibri"/>
          <w:i/>
          <w:sz w:val="24"/>
          <w:szCs w:val="24"/>
        </w:rPr>
        <w:t>κ</w:t>
      </w:r>
      <w:r>
        <w:rPr>
          <w:rFonts w:ascii="Calibri" w:eastAsia="Calibri" w:hAnsi="Calibri" w:cs="Calibri"/>
          <w:sz w:val="24"/>
          <w:szCs w:val="24"/>
        </w:rPr>
        <w:t xml:space="preserve">. The negative binomial has been used previously in analyses of mosquito count data (Service, </w:t>
      </w:r>
      <w:r>
        <w:rPr>
          <w:rFonts w:ascii="Calibri" w:eastAsia="Calibri" w:hAnsi="Calibri" w:cs="Calibri"/>
          <w:sz w:val="24"/>
          <w:szCs w:val="24"/>
          <w:u w:val="single"/>
        </w:rPr>
        <w:t>1971;</w:t>
      </w:r>
      <w:r>
        <w:rPr>
          <w:rFonts w:ascii="Calibri" w:eastAsia="Calibri" w:hAnsi="Calibri" w:cs="Calibri"/>
          <w:sz w:val="24"/>
          <w:szCs w:val="24"/>
        </w:rPr>
        <w:t xml:space="preserve"> Nedelman, </w:t>
      </w:r>
      <w:r>
        <w:rPr>
          <w:rFonts w:ascii="Calibri" w:eastAsia="Calibri" w:hAnsi="Calibri" w:cs="Calibri"/>
          <w:sz w:val="24"/>
          <w:szCs w:val="24"/>
          <w:u w:val="single"/>
        </w:rPr>
        <w:t xml:space="preserve">1983) </w:t>
      </w:r>
      <w:r>
        <w:rPr>
          <w:rFonts w:ascii="Calibri" w:eastAsia="Calibri" w:hAnsi="Calibri" w:cs="Calibri"/>
          <w:sz w:val="24"/>
          <w:szCs w:val="24"/>
        </w:rPr>
        <w:t>because of its ability to represent temporal over-dispersion in recaptures most likely caused by variable weather. A slight modification was required for studies with multiple releases (see SOM).</w:t>
      </w:r>
    </w:p>
    <w:p w14:paraId="0000006E" w14:textId="77777777"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The simplest model for </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assumes there is a constant probability (</w:t>
      </w:r>
      <w:r>
        <w:rPr>
          <w:rFonts w:ascii="Calibri" w:eastAsia="Calibri" w:hAnsi="Calibri" w:cs="Calibri"/>
          <w:i/>
          <w:sz w:val="24"/>
          <w:szCs w:val="24"/>
        </w:rPr>
        <w:t>λ</w:t>
      </w:r>
      <w:r>
        <w:rPr>
          <w:rFonts w:ascii="Calibri" w:eastAsia="Calibri" w:hAnsi="Calibri" w:cs="Calibri"/>
          <w:sz w:val="24"/>
          <w:szCs w:val="24"/>
        </w:rPr>
        <w:t xml:space="preserve">) that a mosquito dies or leaves the recapture area so that the numbers remaining after time </w:t>
      </w:r>
      <w:r>
        <w:rPr>
          <w:rFonts w:ascii="Calibri" w:eastAsia="Calibri" w:hAnsi="Calibri" w:cs="Calibri"/>
          <w:i/>
          <w:sz w:val="24"/>
          <w:szCs w:val="24"/>
        </w:rPr>
        <w:t>t</w:t>
      </w:r>
      <w:r>
        <w:rPr>
          <w:rFonts w:ascii="Calibri" w:eastAsia="Calibri" w:hAnsi="Calibri" w:cs="Calibri"/>
          <w:sz w:val="24"/>
          <w:szCs w:val="24"/>
        </w:rPr>
        <w:t xml:space="preserve"> are given by the exponential distribution, exp(−</w:t>
      </w:r>
      <w:r>
        <w:rPr>
          <w:rFonts w:ascii="Calibri" w:eastAsia="Calibri" w:hAnsi="Calibri" w:cs="Calibri"/>
          <w:i/>
          <w:sz w:val="24"/>
          <w:szCs w:val="24"/>
        </w:rPr>
        <w:t>λt</w:t>
      </w:r>
      <w:r>
        <w:rPr>
          <w:rFonts w:ascii="Calibri" w:eastAsia="Calibri" w:hAnsi="Calibri" w:cs="Calibri"/>
          <w:sz w:val="24"/>
          <w:szCs w:val="24"/>
        </w:rPr>
        <w:t xml:space="preserve">). We utilised this form extensively but in testing for senescence used five other models where </w:t>
      </w:r>
      <w:r>
        <w:rPr>
          <w:rFonts w:ascii="Calibri" w:eastAsia="Calibri" w:hAnsi="Calibri" w:cs="Calibri"/>
          <w:i/>
          <w:sz w:val="24"/>
          <w:szCs w:val="24"/>
        </w:rPr>
        <w:t>λ</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varies with time so </w:t>
      </w:r>
      <w:commentRangeStart w:id="167"/>
      <w:commentRangeStart w:id="168"/>
      <w:r>
        <w:rPr>
          <w:rFonts w:ascii="Calibri" w:eastAsia="Calibri" w:hAnsi="Calibri" w:cs="Calibri"/>
          <w:sz w:val="24"/>
          <w:szCs w:val="24"/>
        </w:rPr>
        <w:t>that,</w:t>
      </w:r>
      <w:commentRangeEnd w:id="167"/>
      <w:r w:rsidR="00DE7E2D">
        <w:rPr>
          <w:rStyle w:val="CommentReference"/>
        </w:rPr>
        <w:commentReference w:id="167"/>
      </w:r>
      <w:commentRangeEnd w:id="168"/>
      <w:r w:rsidR="00C92E9D">
        <w:rPr>
          <w:rStyle w:val="CommentReference"/>
        </w:rPr>
        <w:commentReference w:id="168"/>
      </w:r>
    </w:p>
    <w:p w14:paraId="0000006F" w14:textId="6828450B" w:rsidR="00E03F53" w:rsidRPr="00C92E9D" w:rsidDel="00C92E9D" w:rsidRDefault="00C92E9D" w:rsidP="00C92E9D">
      <w:pPr>
        <w:ind w:right="-22"/>
        <w:rPr>
          <w:del w:id="169" w:author="Ben Lambert" w:date="2021-07-31T12:00:00Z"/>
          <w:color w:val="000000" w:themeColor="text1"/>
          <w:sz w:val="28"/>
          <w:szCs w:val="28"/>
          <w:rPrChange w:id="170" w:author="Ben Lambert" w:date="2021-07-31T12:00:00Z">
            <w:rPr>
              <w:del w:id="171" w:author="Ben Lambert" w:date="2021-07-31T12:00:00Z"/>
              <w:rFonts w:ascii="Calibri" w:eastAsia="Calibri" w:hAnsi="Calibri" w:cs="Calibri"/>
              <w:color w:val="00000A"/>
              <w:sz w:val="28"/>
              <w:szCs w:val="28"/>
            </w:rPr>
          </w:rPrChange>
        </w:rPr>
        <w:pPrChange w:id="172" w:author="Ben Lambert" w:date="2021-07-31T12:00:00Z">
          <w:pPr>
            <w:spacing w:before="240"/>
            <w:ind w:right="-20"/>
          </w:pPr>
        </w:pPrChange>
      </w:pPr>
      <m:oMathPara>
        <m:oMath>
          <m:r>
            <w:ins w:id="173" w:author="Ben Lambert" w:date="2021-07-31T12:00:00Z">
              <w:rPr>
                <w:rFonts w:ascii="Cambria Math" w:hAnsi="Cambria Math"/>
                <w:color w:val="000000" w:themeColor="text1"/>
              </w:rPr>
              <m:t>S</m:t>
            </w:ins>
          </m:r>
          <m:d>
            <m:dPr>
              <m:ctrlPr>
                <w:ins w:id="174" w:author="Ben Lambert" w:date="2021-07-31T12:00:00Z">
                  <w:rPr>
                    <w:rFonts w:ascii="Cambria Math" w:hAnsi="Cambria Math"/>
                    <w:color w:val="000000" w:themeColor="text1"/>
                  </w:rPr>
                </w:ins>
              </m:ctrlPr>
            </m:dPr>
            <m:e>
              <m:r>
                <w:ins w:id="175" w:author="Ben Lambert" w:date="2021-07-31T12:00:00Z">
                  <w:rPr>
                    <w:rFonts w:ascii="Cambria Math" w:hAnsi="Cambria Math"/>
                    <w:color w:val="000000" w:themeColor="text1"/>
                  </w:rPr>
                  <m:t>t</m:t>
                </w:ins>
              </m:r>
            </m:e>
          </m:d>
          <m:r>
            <w:ins w:id="176" w:author="Ben Lambert" w:date="2021-07-31T12:00:00Z">
              <w:rPr>
                <w:rFonts w:ascii="Cambria Math" w:hAnsi="Cambria Math"/>
                <w:color w:val="000000" w:themeColor="text1"/>
              </w:rPr>
              <m:t>=</m:t>
            </w:ins>
          </m:r>
          <m:sSup>
            <m:sSupPr>
              <m:ctrlPr>
                <w:ins w:id="177" w:author="Ben Lambert" w:date="2021-07-31T12:00:00Z">
                  <w:rPr>
                    <w:rFonts w:ascii="Cambria Math" w:hAnsi="Cambria Math"/>
                    <w:color w:val="000000" w:themeColor="text1"/>
                  </w:rPr>
                </w:ins>
              </m:ctrlPr>
            </m:sSupPr>
            <m:e>
              <m:r>
                <w:ins w:id="178" w:author="Ben Lambert" w:date="2021-07-31T12:00:00Z">
                  <w:rPr>
                    <w:rFonts w:ascii="Cambria Math" w:hAnsi="Cambria Math"/>
                    <w:color w:val="000000" w:themeColor="text1"/>
                  </w:rPr>
                  <m:t>e</m:t>
                </w:ins>
              </m:r>
            </m:e>
            <m:sup>
              <m:r>
                <w:ins w:id="179" w:author="Ben Lambert" w:date="2021-07-31T12:00:00Z">
                  <w:rPr>
                    <w:rFonts w:ascii="Cambria Math" w:hAnsi="Cambria Math"/>
                    <w:color w:val="000000" w:themeColor="text1"/>
                  </w:rPr>
                  <m:t>-</m:t>
                </w:ins>
              </m:r>
              <m:nary>
                <m:naryPr>
                  <m:ctrlPr>
                    <w:ins w:id="180" w:author="Ben Lambert" w:date="2021-07-31T12:00:00Z">
                      <w:rPr>
                        <w:rFonts w:ascii="Cambria Math" w:hAnsi="Cambria Math"/>
                        <w:color w:val="000000" w:themeColor="text1"/>
                      </w:rPr>
                    </w:ins>
                  </m:ctrlPr>
                </m:naryPr>
                <m:sub>
                  <m:r>
                    <w:ins w:id="181" w:author="Ben Lambert" w:date="2021-07-31T12:00:00Z">
                      <w:rPr>
                        <w:rFonts w:ascii="Cambria Math" w:hAnsi="Cambria Math"/>
                        <w:color w:val="000000" w:themeColor="text1"/>
                      </w:rPr>
                      <m:t>0</m:t>
                    </w:ins>
                  </m:r>
                </m:sub>
                <m:sup>
                  <m:r>
                    <w:ins w:id="182" w:author="Ben Lambert" w:date="2021-07-31T12:00:00Z">
                      <w:rPr>
                        <w:rFonts w:ascii="Cambria Math" w:hAnsi="Cambria Math"/>
                        <w:color w:val="000000" w:themeColor="text1"/>
                      </w:rPr>
                      <m:t>t</m:t>
                    </w:ins>
                  </m:r>
                </m:sup>
                <m:e>
                  <m:r>
                    <w:ins w:id="183" w:author="Ben Lambert" w:date="2021-07-31T12:00:00Z">
                      <w:rPr>
                        <w:rFonts w:ascii="Cambria Math" w:hAnsi="Cambria Math"/>
                        <w:color w:val="000000" w:themeColor="text1"/>
                      </w:rPr>
                      <m:t>λ</m:t>
                    </w:ins>
                  </m:r>
                  <m:d>
                    <m:dPr>
                      <m:ctrlPr>
                        <w:ins w:id="184" w:author="Ben Lambert" w:date="2021-07-31T12:00:00Z">
                          <w:rPr>
                            <w:rFonts w:ascii="Cambria Math" w:hAnsi="Cambria Math"/>
                            <w:color w:val="000000" w:themeColor="text1"/>
                          </w:rPr>
                        </w:ins>
                      </m:ctrlPr>
                    </m:dPr>
                    <m:e>
                      <m:r>
                        <w:ins w:id="185" w:author="Ben Lambert" w:date="2021-07-31T12:00:00Z">
                          <w:rPr>
                            <w:rFonts w:ascii="Cambria Math" w:hAnsi="Cambria Math"/>
                            <w:color w:val="000000" w:themeColor="text1"/>
                          </w:rPr>
                          <m:t>τ</m:t>
                        </w:ins>
                      </m:r>
                    </m:e>
                  </m:d>
                  <m:r>
                    <w:ins w:id="186" w:author="Ben Lambert" w:date="2021-07-31T12:00:00Z">
                      <w:rPr>
                        <w:rFonts w:ascii="Cambria Math" w:hAnsi="Cambria Math"/>
                        <w:color w:val="000000" w:themeColor="text1"/>
                      </w:rPr>
                      <m:t>dτ</m:t>
                    </w:ins>
                  </m:r>
                </m:e>
              </m:nary>
            </m:sup>
          </m:sSup>
          <m:r>
            <w:ins w:id="187" w:author="Ben Lambert" w:date="2021-07-31T12:00:00Z">
              <w:rPr>
                <w:rFonts w:ascii="Cambria Math" w:hAnsi="Cambria Math"/>
                <w:color w:val="000000" w:themeColor="text1"/>
              </w:rPr>
              <m:t>.</m:t>
            </w:ins>
          </m:r>
        </m:oMath>
      </m:oMathPara>
    </w:p>
    <w:p w14:paraId="00000070" w14:textId="77777777" w:rsidR="00E03F53" w:rsidRDefault="00E03F53">
      <w:pPr>
        <w:spacing w:before="240"/>
        <w:ind w:right="-20"/>
        <w:rPr>
          <w:rFonts w:ascii="Calibri" w:eastAsia="Calibri" w:hAnsi="Calibri" w:cs="Calibri"/>
          <w:color w:val="00000A"/>
          <w:sz w:val="28"/>
          <w:szCs w:val="28"/>
        </w:rPr>
      </w:pPr>
    </w:p>
    <w:p w14:paraId="497E8B5C" w14:textId="276B786B" w:rsidR="0043080E" w:rsidRDefault="00D47927">
      <w:pPr>
        <w:spacing w:before="240"/>
        <w:ind w:right="-20"/>
        <w:rPr>
          <w:ins w:id="188" w:author="Ben Lambert" w:date="2021-07-31T11:50:00Z"/>
          <w:rFonts w:ascii="Calibri" w:eastAsia="Calibri" w:hAnsi="Calibri" w:cs="Calibri"/>
          <w:sz w:val="24"/>
          <w:szCs w:val="24"/>
        </w:rPr>
      </w:pPr>
      <w:r>
        <w:rPr>
          <w:rFonts w:ascii="Calibri" w:eastAsia="Calibri" w:hAnsi="Calibri" w:cs="Calibri"/>
          <w:sz w:val="24"/>
          <w:szCs w:val="24"/>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also increased the likelihood of false positives.</w:t>
      </w:r>
    </w:p>
    <w:p w14:paraId="00000072" w14:textId="383D3E00" w:rsidR="00E03F53" w:rsidRPr="0043080E" w:rsidDel="0043080E" w:rsidRDefault="0043080E">
      <w:pPr>
        <w:spacing w:before="240"/>
        <w:ind w:right="-20"/>
        <w:rPr>
          <w:del w:id="189" w:author="Ben Lambert" w:date="2021-07-31T11:52:00Z"/>
          <w:rFonts w:ascii="Calibri" w:eastAsia="Calibri" w:hAnsi="Calibri" w:cs="Calibri"/>
          <w:sz w:val="24"/>
          <w:szCs w:val="24"/>
          <w:rPrChange w:id="190" w:author="Ben Lambert" w:date="2021-07-31T11:52:00Z">
            <w:rPr>
              <w:del w:id="191" w:author="Ben Lambert" w:date="2021-07-31T11:52:00Z"/>
              <w:rFonts w:ascii="Calibri" w:eastAsia="Calibri" w:hAnsi="Calibri" w:cs="Calibri"/>
              <w:color w:val="00000A"/>
              <w:sz w:val="28"/>
              <w:szCs w:val="28"/>
            </w:rPr>
          </w:rPrChange>
        </w:rPr>
      </w:pPr>
      <w:ins w:id="192" w:author="Ben Lambert" w:date="2021-07-31T11:50:00Z">
        <w:r>
          <w:rPr>
            <w:rFonts w:ascii="Calibri" w:eastAsia="Calibri" w:hAnsi="Calibri" w:cs="Calibri"/>
            <w:sz w:val="24"/>
            <w:szCs w:val="24"/>
          </w:rPr>
          <w:t xml:space="preserve">We used two analyses </w:t>
        </w:r>
      </w:ins>
      <w:ins w:id="193" w:author="Ben Lambert" w:date="2021-07-31T11:51:00Z">
        <w:r>
          <w:rPr>
            <w:rFonts w:ascii="Calibri" w:eastAsia="Calibri" w:hAnsi="Calibri" w:cs="Calibri"/>
            <w:sz w:val="24"/>
            <w:szCs w:val="24"/>
          </w:rPr>
          <w:t xml:space="preserve">to estimate lifespan. One considered each study separately; the other involved a hierarchical approach </w:t>
        </w:r>
      </w:ins>
      <w:ins w:id="194" w:author="Ben Lambert" w:date="2021-07-31T11:52:00Z">
        <w:r>
          <w:rPr>
            <w:rFonts w:ascii="Calibri" w:eastAsia="Calibri" w:hAnsi="Calibri" w:cs="Calibri"/>
            <w:sz w:val="24"/>
            <w:szCs w:val="24"/>
          </w:rPr>
          <w:t xml:space="preserve">which grouped </w:t>
        </w:r>
      </w:ins>
      <w:ins w:id="195" w:author="Ben Lambert" w:date="2021-07-31T12:01:00Z">
        <w:r w:rsidR="00506FA0">
          <w:rPr>
            <w:rFonts w:ascii="Calibri" w:eastAsia="Calibri" w:hAnsi="Calibri" w:cs="Calibri"/>
            <w:sz w:val="24"/>
            <w:szCs w:val="24"/>
          </w:rPr>
          <w:t>studies</w:t>
        </w:r>
      </w:ins>
      <w:ins w:id="196" w:author="Ben Lambert" w:date="2021-07-31T11:52:00Z">
        <w:r>
          <w:rPr>
            <w:rFonts w:ascii="Calibri" w:eastAsia="Calibri" w:hAnsi="Calibri" w:cs="Calibri"/>
            <w:sz w:val="24"/>
            <w:szCs w:val="24"/>
          </w:rPr>
          <w:t xml:space="preserve"> according to taxonomy</w:t>
        </w:r>
      </w:ins>
      <w:ins w:id="197" w:author="Ben Lambert" w:date="2021-07-31T11:51:00Z">
        <w:r>
          <w:rPr>
            <w:rFonts w:ascii="Calibri" w:eastAsia="Calibri" w:hAnsi="Calibri" w:cs="Calibri"/>
            <w:sz w:val="24"/>
            <w:szCs w:val="24"/>
          </w:rPr>
          <w:t>.</w:t>
        </w:r>
      </w:ins>
      <w:ins w:id="198" w:author="Ben Lambert" w:date="2021-07-31T11:52:00Z">
        <w:r>
          <w:rPr>
            <w:rFonts w:ascii="Calibri" w:eastAsia="Calibri" w:hAnsi="Calibri" w:cs="Calibri"/>
            <w:sz w:val="24"/>
            <w:szCs w:val="24"/>
          </w:rPr>
          <w:t xml:space="preserve"> </w:t>
        </w:r>
      </w:ins>
    </w:p>
    <w:p w14:paraId="7061B39E" w14:textId="77777777" w:rsidR="0043080E" w:rsidRDefault="00D47927">
      <w:pPr>
        <w:spacing w:before="240"/>
        <w:ind w:right="-20"/>
        <w:rPr>
          <w:ins w:id="199" w:author="Ben Lambert" w:date="2021-07-31T11:52:00Z"/>
          <w:rFonts w:ascii="Calibri" w:eastAsia="Calibri" w:hAnsi="Calibri" w:cs="Calibri"/>
          <w:sz w:val="24"/>
          <w:szCs w:val="24"/>
        </w:rPr>
      </w:pPr>
      <w:r>
        <w:rPr>
          <w:rFonts w:ascii="Calibri" w:eastAsia="Calibri" w:hAnsi="Calibri" w:cs="Calibri"/>
          <w:sz w:val="24"/>
          <w:szCs w:val="24"/>
        </w:rPr>
        <w:t xml:space="preserve">Parameters were estimated using Bayesian techniques with relatively uninformative priors for </w:t>
      </w:r>
      <w:r>
        <w:rPr>
          <w:rFonts w:ascii="Calibri" w:eastAsia="Calibri" w:hAnsi="Calibri" w:cs="Calibri"/>
          <w:i/>
          <w:sz w:val="24"/>
          <w:szCs w:val="24"/>
        </w:rPr>
        <w:t>κ</w:t>
      </w:r>
      <w:r>
        <w:rPr>
          <w:rFonts w:ascii="Calibri" w:eastAsia="Calibri" w:hAnsi="Calibri" w:cs="Calibri"/>
          <w:sz w:val="24"/>
          <w:szCs w:val="24"/>
        </w:rPr>
        <w:t xml:space="preserve"> and the </w:t>
      </w:r>
      <w:r>
        <w:rPr>
          <w:rFonts w:ascii="Calibri" w:eastAsia="Calibri" w:hAnsi="Calibri" w:cs="Calibri"/>
          <w:sz w:val="24"/>
          <w:szCs w:val="24"/>
        </w:rPr>
        <w:lastRenderedPageBreak/>
        <w:t xml:space="preserve">parameters of </w:t>
      </w:r>
      <w:r>
        <w:rPr>
          <w:rFonts w:ascii="Calibri" w:eastAsia="Calibri" w:hAnsi="Calibri" w:cs="Calibri"/>
          <w:i/>
          <w:sz w:val="24"/>
          <w:szCs w:val="24"/>
        </w:rPr>
        <w:t>λ</w:t>
      </w:r>
      <w:r>
        <w:rPr>
          <w:rFonts w:ascii="Calibri" w:eastAsia="Calibri" w:hAnsi="Calibri" w:cs="Calibri"/>
          <w:sz w:val="24"/>
          <w:szCs w:val="24"/>
        </w:rPr>
        <w:t>(</w:t>
      </w:r>
      <w:r>
        <w:rPr>
          <w:rFonts w:ascii="Calibri" w:eastAsia="Calibri" w:hAnsi="Calibri" w:cs="Calibri"/>
          <w:i/>
          <w:sz w:val="24"/>
          <w:szCs w:val="24"/>
        </w:rPr>
        <w:t>t</w:t>
      </w:r>
      <w:r>
        <w:rPr>
          <w:rFonts w:ascii="Calibri" w:eastAsia="Calibri" w:hAnsi="Calibri" w:cs="Calibri"/>
          <w:sz w:val="24"/>
          <w:szCs w:val="24"/>
        </w:rPr>
        <w:t xml:space="preserve">), but assuming a prior for </w:t>
      </w:r>
      <w:r>
        <w:rPr>
          <w:rFonts w:ascii="Calibri" w:eastAsia="Calibri" w:hAnsi="Calibri" w:cs="Calibri"/>
          <w:i/>
          <w:sz w:val="24"/>
          <w:szCs w:val="24"/>
        </w:rPr>
        <w:t>ψ</w:t>
      </w:r>
      <w:r>
        <w:rPr>
          <w:rFonts w:ascii="Calibri" w:eastAsia="Calibri" w:hAnsi="Calibri" w:cs="Calibri"/>
          <w:sz w:val="24"/>
          <w:szCs w:val="24"/>
        </w:rPr>
        <w:t xml:space="preserve"> indicating a low recapture probability (bounded in part by knowledge of the maximum daily recapture rates; see SOM).</w:t>
      </w:r>
    </w:p>
    <w:p w14:paraId="00000074" w14:textId="19921BD7" w:rsidR="00E03F53" w:rsidRDefault="00D47927">
      <w:pPr>
        <w:spacing w:before="240"/>
        <w:ind w:right="-20"/>
        <w:rPr>
          <w:rFonts w:ascii="Calibri" w:eastAsia="Calibri" w:hAnsi="Calibri" w:cs="Calibri"/>
          <w:color w:val="00000A"/>
          <w:sz w:val="28"/>
          <w:szCs w:val="28"/>
        </w:rPr>
      </w:pPr>
      <w:del w:id="200" w:author="Ben Lambert" w:date="2021-07-31T11:50:00Z">
        <w:r w:rsidDel="0043080E">
          <w:rPr>
            <w:rFonts w:ascii="Calibri" w:eastAsia="Calibri" w:hAnsi="Calibri" w:cs="Calibri"/>
            <w:sz w:val="24"/>
            <w:szCs w:val="24"/>
          </w:rPr>
          <w:delText xml:space="preserve"> </w:delText>
        </w:r>
      </w:del>
      <w:del w:id="201" w:author="Ben Lambert" w:date="2021-07-31T11:52:00Z">
        <w:r w:rsidDel="0043080E">
          <w:rPr>
            <w:rFonts w:ascii="Calibri" w:eastAsia="Calibri" w:hAnsi="Calibri" w:cs="Calibri"/>
            <w:sz w:val="24"/>
            <w:szCs w:val="24"/>
          </w:rPr>
          <w:delText>We used a Bayesian</w:delText>
        </w:r>
      </w:del>
      <w:ins w:id="202" w:author="Ben Lambert" w:date="2021-07-31T11:52:00Z">
        <w:r w:rsidR="0043080E">
          <w:rPr>
            <w:rFonts w:ascii="Calibri" w:eastAsia="Calibri" w:hAnsi="Calibri" w:cs="Calibri"/>
            <w:sz w:val="24"/>
            <w:szCs w:val="24"/>
          </w:rPr>
          <w:t>Using the</w:t>
        </w:r>
      </w:ins>
      <w:r>
        <w:rPr>
          <w:rFonts w:ascii="Calibri" w:eastAsia="Calibri" w:hAnsi="Calibri" w:cs="Calibri"/>
          <w:sz w:val="24"/>
          <w:szCs w:val="24"/>
        </w:rPr>
        <w:t xml:space="preserve"> hierarchical model</w:t>
      </w:r>
      <w:ins w:id="203" w:author="Ben Lambert" w:date="2021-07-31T11:52:00Z">
        <w:r w:rsidR="0043080E">
          <w:rPr>
            <w:rFonts w:ascii="Calibri" w:eastAsia="Calibri" w:hAnsi="Calibri" w:cs="Calibri"/>
            <w:sz w:val="24"/>
            <w:szCs w:val="24"/>
          </w:rPr>
          <w:t>,</w:t>
        </w:r>
      </w:ins>
      <w:r>
        <w:rPr>
          <w:rFonts w:ascii="Calibri" w:eastAsia="Calibri" w:hAnsi="Calibri" w:cs="Calibri"/>
          <w:sz w:val="24"/>
          <w:szCs w:val="24"/>
        </w:rPr>
        <w:t xml:space="preserve"> </w:t>
      </w:r>
      <w:del w:id="204" w:author="Ben Lambert" w:date="2021-07-31T11:52:00Z">
        <w:r w:rsidDel="0043080E">
          <w:rPr>
            <w:rFonts w:ascii="Calibri" w:eastAsia="Calibri" w:hAnsi="Calibri" w:cs="Calibri"/>
            <w:sz w:val="24"/>
            <w:szCs w:val="24"/>
          </w:rPr>
          <w:delText xml:space="preserve">to </w:delText>
        </w:r>
      </w:del>
      <w:ins w:id="205" w:author="Ben Lambert" w:date="2021-07-31T11:52:00Z">
        <w:r w:rsidR="0043080E">
          <w:rPr>
            <w:rFonts w:ascii="Calibri" w:eastAsia="Calibri" w:hAnsi="Calibri" w:cs="Calibri"/>
            <w:sz w:val="24"/>
            <w:szCs w:val="24"/>
          </w:rPr>
          <w:t>we</w:t>
        </w:r>
        <w:r w:rsidR="0043080E">
          <w:rPr>
            <w:rFonts w:ascii="Calibri" w:eastAsia="Calibri" w:hAnsi="Calibri" w:cs="Calibri"/>
            <w:sz w:val="24"/>
            <w:szCs w:val="24"/>
          </w:rPr>
          <w:t xml:space="preserve"> </w:t>
        </w:r>
      </w:ins>
      <w:r>
        <w:rPr>
          <w:rFonts w:ascii="Calibri" w:eastAsia="Calibri" w:hAnsi="Calibri" w:cs="Calibri"/>
          <w:sz w:val="24"/>
          <w:szCs w:val="24"/>
        </w:rPr>
        <w:t xml:space="preserve">estimate distributions of lifespan at the species and the genus levels, and across </w:t>
      </w:r>
      <w:del w:id="206" w:author="Ben Lambert" w:date="2021-07-31T11:55:00Z">
        <w:r w:rsidDel="00654194">
          <w:rPr>
            <w:rFonts w:ascii="Calibri" w:eastAsia="Calibri" w:hAnsi="Calibri" w:cs="Calibri"/>
            <w:sz w:val="24"/>
            <w:szCs w:val="24"/>
          </w:rPr>
          <w:delText>the complete data set</w:delText>
        </w:r>
      </w:del>
      <w:ins w:id="207" w:author="Ben Lambert" w:date="2021-07-31T11:55:00Z">
        <w:r w:rsidR="00654194">
          <w:rPr>
            <w:rFonts w:ascii="Calibri" w:eastAsia="Calibri" w:hAnsi="Calibri" w:cs="Calibri"/>
            <w:sz w:val="24"/>
            <w:szCs w:val="24"/>
          </w:rPr>
          <w:t>a dataset where experiments with fewer than six recaptures and those species within only a single study were removed</w:t>
        </w:r>
      </w:ins>
      <w:r>
        <w:rPr>
          <w:rFonts w:ascii="Calibri" w:eastAsia="Calibri" w:hAnsi="Calibri" w:cs="Calibri"/>
          <w:sz w:val="24"/>
          <w:szCs w:val="24"/>
        </w:rPr>
        <w:t xml:space="preserve">.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w:t>
      </w:r>
      <w:del w:id="208" w:author="Ben Lambert" w:date="2021-07-31T11:53:00Z">
        <w:r w:rsidDel="0043080E">
          <w:rPr>
            <w:rFonts w:ascii="Calibri" w:eastAsia="Calibri" w:hAnsi="Calibri" w:cs="Calibri"/>
            <w:sz w:val="24"/>
            <w:szCs w:val="24"/>
          </w:rPr>
          <w:delText xml:space="preserve">As in the estimation of the parameters of the individual experiments, relative uninformative priors were set for the parameters of the hierarchical models except for </w:delText>
        </w:r>
        <w:r w:rsidDel="0043080E">
          <w:rPr>
            <w:rFonts w:ascii="Calibri" w:eastAsia="Calibri" w:hAnsi="Calibri" w:cs="Calibri"/>
            <w:i/>
            <w:sz w:val="24"/>
            <w:szCs w:val="24"/>
          </w:rPr>
          <w:delText>ψ</w:delText>
        </w:r>
        <w:r w:rsidDel="0043080E">
          <w:rPr>
            <w:rFonts w:ascii="Calibri" w:eastAsia="Calibri" w:hAnsi="Calibri" w:cs="Calibri"/>
            <w:sz w:val="24"/>
            <w:szCs w:val="24"/>
          </w:rPr>
          <w:delText xml:space="preserve"> where again a distribution representing low recapture probabilities was assumed. </w:delText>
        </w:r>
      </w:del>
      <w:r>
        <w:rPr>
          <w:rFonts w:ascii="Calibri" w:eastAsia="Calibri" w:hAnsi="Calibri" w:cs="Calibri"/>
          <w:sz w:val="24"/>
          <w:szCs w:val="24"/>
        </w:rPr>
        <w:t>Posterior distributions were derived using Markov Chain Monte Carlo (MCMC) methods with convergence assessed using the</w:t>
      </w:r>
      <w:ins w:id="209" w:author="Ben Lambert" w:date="2021-07-31T11:53:00Z">
        <w:r w:rsidR="0043080E">
          <w:rPr>
            <w:rFonts w:ascii="Calibri" w:eastAsia="Calibri" w:hAnsi="Calibri" w:cs="Calibri"/>
            <w:sz w:val="24"/>
            <w:szCs w:val="24"/>
          </w:rPr>
          <w:t xml:space="preserve"> </w:t>
        </w:r>
      </w:ins>
      <m:oMath>
        <m:acc>
          <m:accPr>
            <m:ctrlPr>
              <w:ins w:id="210" w:author="Ben Lambert" w:date="2021-07-31T11:53:00Z">
                <w:rPr>
                  <w:rFonts w:ascii="Cambria Math" w:eastAsia="Calibri" w:hAnsi="Cambria Math" w:cs="Calibri"/>
                  <w:i/>
                  <w:sz w:val="24"/>
                  <w:szCs w:val="24"/>
                </w:rPr>
              </w:ins>
            </m:ctrlPr>
          </m:accPr>
          <m:e>
            <m:r>
              <w:ins w:id="211" w:author="Ben Lambert" w:date="2021-07-31T11:53:00Z">
                <w:rPr>
                  <w:rFonts w:ascii="Cambria Math" w:eastAsia="Calibri" w:hAnsi="Cambria Math" w:cs="Calibri"/>
                  <w:sz w:val="24"/>
                  <w:szCs w:val="24"/>
                </w:rPr>
                <m:t>R</m:t>
              </w:ins>
            </m:r>
          </m:e>
        </m:acc>
      </m:oMath>
      <w:r>
        <w:rPr>
          <w:rFonts w:ascii="Calibri" w:eastAsia="Calibri" w:hAnsi="Calibri" w:cs="Calibri"/>
          <w:sz w:val="24"/>
          <w:szCs w:val="24"/>
        </w:rPr>
        <w:t xml:space="preserve"> statistic (Gelman and Rubin, </w:t>
      </w:r>
      <w:r>
        <w:rPr>
          <w:rFonts w:ascii="Calibri" w:eastAsia="Calibri" w:hAnsi="Calibri" w:cs="Calibri"/>
          <w:sz w:val="24"/>
          <w:szCs w:val="24"/>
          <w:u w:val="single"/>
        </w:rPr>
        <w:t>1992)</w:t>
      </w:r>
      <w:r>
        <w:rPr>
          <w:rFonts w:ascii="Calibri" w:eastAsia="Calibri" w:hAnsi="Calibri" w:cs="Calibri"/>
          <w:sz w:val="24"/>
          <w:szCs w:val="24"/>
        </w:rPr>
        <w:t>. The predictive power of the model</w:t>
      </w:r>
      <w:r>
        <w:rPr>
          <w:rFonts w:ascii="Calibri" w:eastAsia="Calibri" w:hAnsi="Calibri" w:cs="Calibri"/>
          <w:i/>
          <w:sz w:val="24"/>
          <w:szCs w:val="24"/>
        </w:rPr>
        <w:t xml:space="preserve"> </w:t>
      </w:r>
      <w:r>
        <w:rPr>
          <w:rFonts w:ascii="Calibri" w:eastAsia="Calibri" w:hAnsi="Calibri" w:cs="Calibri"/>
          <w:sz w:val="24"/>
          <w:szCs w:val="24"/>
        </w:rPr>
        <w:t xml:space="preserve">was assessed using </w:t>
      </w:r>
      <w:r>
        <w:rPr>
          <w:rFonts w:ascii="Calibri" w:eastAsia="Calibri" w:hAnsi="Calibri" w:cs="Calibri"/>
          <w:i/>
          <w:sz w:val="24"/>
          <w:szCs w:val="24"/>
        </w:rPr>
        <w:t>K</w:t>
      </w:r>
      <w:r>
        <w:rPr>
          <w:rFonts w:ascii="Calibri" w:eastAsia="Calibri" w:hAnsi="Calibri" w:cs="Calibri"/>
          <w:sz w:val="24"/>
          <w:szCs w:val="24"/>
        </w:rPr>
        <w:t xml:space="preserve"> -fold cross validation which tests the ability of the model fitted to part of the data to predict the rest using multiple different partitions. Further details of the prior specification, fitting and validation through posterior predictive checks (Lambert, </w:t>
      </w:r>
      <w:r>
        <w:rPr>
          <w:rFonts w:ascii="Calibri" w:eastAsia="Calibri" w:hAnsi="Calibri" w:cs="Calibri"/>
          <w:sz w:val="24"/>
          <w:szCs w:val="24"/>
          <w:u w:val="single"/>
        </w:rPr>
        <w:t xml:space="preserve">2018) </w:t>
      </w:r>
      <w:r>
        <w:rPr>
          <w:rFonts w:ascii="Calibri" w:eastAsia="Calibri" w:hAnsi="Calibri" w:cs="Calibri"/>
          <w:sz w:val="24"/>
          <w:szCs w:val="24"/>
        </w:rPr>
        <w:t>are given in the SOM.</w:t>
      </w:r>
    </w:p>
    <w:p w14:paraId="00000076" w14:textId="1542CCB7"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Two studies of </w:t>
      </w:r>
      <w:r>
        <w:rPr>
          <w:rFonts w:ascii="Calibri" w:eastAsia="Calibri" w:hAnsi="Calibri" w:cs="Calibri"/>
          <w:i/>
          <w:sz w:val="24"/>
          <w:szCs w:val="24"/>
        </w:rPr>
        <w:t>Anopheles balabacensis</w:t>
      </w:r>
      <w:r>
        <w:rPr>
          <w:rFonts w:ascii="Calibri" w:eastAsia="Calibri" w:hAnsi="Calibri" w:cs="Calibri"/>
          <w:sz w:val="24"/>
          <w:szCs w:val="24"/>
        </w:rPr>
        <w:t xml:space="preserve"> reported capture rates increasing with time, presumably reflecting a violation of our assumption of constant recapture probabilities. We omitted this species from the analysis.</w:t>
      </w:r>
    </w:p>
    <w:p w14:paraId="00000078" w14:textId="3EB4588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Dissection</w:t>
      </w:r>
    </w:p>
    <w:p w14:paraId="00000079"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Polovodova’s method</w:t>
      </w:r>
    </w:p>
    <w:p w14:paraId="0000007A" w14:textId="27B42668" w:rsidR="00E03F53" w:rsidRDefault="00D47927">
      <w:pPr>
        <w:spacing w:before="240"/>
        <w:ind w:right="-20"/>
        <w:rPr>
          <w:rFonts w:ascii="Calibri" w:eastAsia="Calibri" w:hAnsi="Calibri" w:cs="Calibri"/>
          <w:sz w:val="24"/>
          <w:szCs w:val="24"/>
        </w:rPr>
      </w:pPr>
      <w:r>
        <w:rPr>
          <w:rFonts w:ascii="Calibri" w:eastAsia="Calibri" w:hAnsi="Calibri" w:cs="Calibri"/>
          <w:sz w:val="24"/>
          <w:szCs w:val="24"/>
        </w:rPr>
        <w:t xml:space="preserve">Studies using Polovodova’s dissection method to determine reproductive age were located in literature databases using relevant keyword, citation and author searches, and by checking previous studies cited by the papers located (see SOM). The list of studies </w:t>
      </w:r>
      <w:r w:rsidR="00DE7E2D">
        <w:rPr>
          <w:rFonts w:ascii="Calibri" w:eastAsia="Calibri" w:hAnsi="Calibri" w:cs="Calibri"/>
          <w:sz w:val="24"/>
          <w:szCs w:val="24"/>
        </w:rPr>
        <w:t xml:space="preserve">included </w:t>
      </w:r>
      <w:r>
        <w:rPr>
          <w:rFonts w:ascii="Calibri" w:eastAsia="Calibri" w:hAnsi="Calibri" w:cs="Calibri"/>
          <w:sz w:val="24"/>
          <w:szCs w:val="24"/>
        </w:rPr>
        <w:t>with associated metadata is available as a Supplementary data file.</w:t>
      </w:r>
    </w:p>
    <w:p w14:paraId="0000007B" w14:textId="77777777" w:rsidR="00E03F53" w:rsidRDefault="00E03F53">
      <w:pPr>
        <w:spacing w:before="240"/>
        <w:ind w:right="-20"/>
        <w:rPr>
          <w:rFonts w:ascii="Calibri" w:eastAsia="Calibri" w:hAnsi="Calibri" w:cs="Calibri"/>
          <w:color w:val="00000A"/>
          <w:sz w:val="28"/>
          <w:szCs w:val="28"/>
        </w:rPr>
      </w:pPr>
    </w:p>
    <w:p w14:paraId="0000007D" w14:textId="43F58912"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Most dissection studies recorded the distribution of reproductive age (nulliparous, uniparous, biparous and so on) in wild-caught mosquito samples collected over a specific period of time. Overall, we found 568 physiological age cross-sections recorded at distinct times in 72 published articles. Our statistical approach </w:t>
      </w:r>
      <w:commentRangeStart w:id="212"/>
      <w:commentRangeStart w:id="213"/>
      <w:del w:id="214" w:author="Ben Lambert" w:date="2021-07-31T11:56:00Z">
        <w:r w:rsidDel="00BC3C70">
          <w:rPr>
            <w:rFonts w:ascii="Calibri" w:eastAsia="Calibri" w:hAnsi="Calibri" w:cs="Calibri"/>
            <w:sz w:val="24"/>
            <w:szCs w:val="24"/>
          </w:rPr>
          <w:delText>relies on steady recruitment</w:delText>
        </w:r>
      </w:del>
      <w:ins w:id="215" w:author="Ben Lambert" w:date="2021-07-31T11:56:00Z">
        <w:r w:rsidR="00BC3C70">
          <w:rPr>
            <w:rFonts w:ascii="Calibri" w:eastAsia="Calibri" w:hAnsi="Calibri" w:cs="Calibri"/>
            <w:sz w:val="24"/>
            <w:szCs w:val="24"/>
          </w:rPr>
          <w:t>assumes stable population sizes</w:t>
        </w:r>
      </w:ins>
      <w:del w:id="216" w:author="Ben Lambert" w:date="2021-07-31T11:56:00Z">
        <w:r w:rsidDel="00BC3C70">
          <w:rPr>
            <w:rFonts w:ascii="Calibri" w:eastAsia="Calibri" w:hAnsi="Calibri" w:cs="Calibri"/>
            <w:sz w:val="24"/>
            <w:szCs w:val="24"/>
          </w:rPr>
          <w:delText xml:space="preserve"> </w:delText>
        </w:r>
      </w:del>
      <w:commentRangeEnd w:id="212"/>
      <w:r w:rsidR="00DE7E2D">
        <w:rPr>
          <w:rStyle w:val="CommentReference"/>
        </w:rPr>
        <w:commentReference w:id="212"/>
      </w:r>
      <w:commentRangeEnd w:id="213"/>
      <w:r w:rsidR="00BC3C70">
        <w:rPr>
          <w:rStyle w:val="CommentReference"/>
        </w:rPr>
        <w:commentReference w:id="213"/>
      </w:r>
      <w:del w:id="217" w:author="Ben Lambert" w:date="2021-07-31T11:56:00Z">
        <w:r w:rsidDel="00BC3C70">
          <w:rPr>
            <w:rFonts w:ascii="Calibri" w:eastAsia="Calibri" w:hAnsi="Calibri" w:cs="Calibri"/>
            <w:sz w:val="24"/>
            <w:szCs w:val="24"/>
          </w:rPr>
          <w:delText>to the adult mosquito population</w:delText>
        </w:r>
      </w:del>
      <w:r>
        <w:rPr>
          <w:rFonts w:ascii="Calibri" w:eastAsia="Calibri" w:hAnsi="Calibri" w:cs="Calibri"/>
          <w:sz w:val="24"/>
          <w:szCs w:val="24"/>
        </w:rPr>
        <w:t>. To guard against the eﬀect of fluctuating population sizes on our analysis, we aggregated the data at a given location across cross-sections taken at diﬀerent times. We further omitted time series with fewer than 100 mosquitoes and for species with only one data set</w:t>
      </w:r>
      <w:r w:rsidR="00DE7E2D">
        <w:rPr>
          <w:rFonts w:ascii="Calibri" w:eastAsia="Calibri" w:hAnsi="Calibri" w:cs="Calibri"/>
          <w:sz w:val="24"/>
          <w:szCs w:val="24"/>
        </w:rPr>
        <w:t>,</w:t>
      </w:r>
      <w:r>
        <w:rPr>
          <w:rFonts w:ascii="Calibri" w:eastAsia="Calibri" w:hAnsi="Calibri" w:cs="Calibri"/>
          <w:sz w:val="24"/>
          <w:szCs w:val="24"/>
        </w:rPr>
        <w:t xml:space="preserve"> leaving 131 studies of mosquitoes in the</w:t>
      </w:r>
      <w:r w:rsidR="00DE7E2D">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Anopheles, Aedes</w:t>
      </w:r>
      <w:r>
        <w:rPr>
          <w:rFonts w:ascii="Calibri" w:eastAsia="Calibri" w:hAnsi="Calibri" w:cs="Calibri"/>
          <w:sz w:val="24"/>
          <w:szCs w:val="24"/>
        </w:rPr>
        <w:t xml:space="preserve">, </w:t>
      </w:r>
      <w:r>
        <w:rPr>
          <w:rFonts w:ascii="Calibri" w:eastAsia="Calibri" w:hAnsi="Calibri" w:cs="Calibri"/>
          <w:i/>
          <w:sz w:val="24"/>
          <w:szCs w:val="24"/>
        </w:rPr>
        <w:t>Culex</w:t>
      </w:r>
      <w:r>
        <w:rPr>
          <w:rFonts w:ascii="Calibri" w:eastAsia="Calibri" w:hAnsi="Calibri" w:cs="Calibri"/>
          <w:sz w:val="24"/>
          <w:szCs w:val="24"/>
        </w:rPr>
        <w:t xml:space="preserve"> and </w:t>
      </w:r>
      <w:r>
        <w:rPr>
          <w:rFonts w:ascii="Calibri" w:eastAsia="Calibri" w:hAnsi="Calibri" w:cs="Calibri"/>
          <w:i/>
          <w:sz w:val="24"/>
          <w:szCs w:val="24"/>
        </w:rPr>
        <w:t>Mansonia</w:t>
      </w:r>
      <w:r>
        <w:rPr>
          <w:rFonts w:ascii="Calibri" w:eastAsia="Calibri" w:hAnsi="Calibri" w:cs="Calibri"/>
          <w:sz w:val="24"/>
          <w:szCs w:val="24"/>
        </w:rPr>
        <w:t>.</w:t>
      </w:r>
    </w:p>
    <w:p w14:paraId="0000007F" w14:textId="220BC95D"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lastRenderedPageBreak/>
        <w:t xml:space="preserve">The dissection data which we use provides </w:t>
      </w:r>
      <w:r w:rsidR="00DE7E2D">
        <w:rPr>
          <w:rFonts w:ascii="Calibri" w:eastAsia="Calibri" w:hAnsi="Calibri" w:cs="Calibri"/>
          <w:sz w:val="24"/>
          <w:szCs w:val="24"/>
        </w:rPr>
        <w:t>information on</w:t>
      </w:r>
      <w:r>
        <w:rPr>
          <w:rFonts w:ascii="Calibri" w:eastAsia="Calibri" w:hAnsi="Calibri" w:cs="Calibri"/>
          <w:sz w:val="24"/>
          <w:szCs w:val="24"/>
        </w:rPr>
        <w:t xml:space="preserve"> the distribution of ages within each population. By assuming that population sizes were fixed throughout the period of investigation, this allows us to estimate mean lifespan using a statistical model of mortality incorporating the probability of mosquito capture. We modelled the number of mosquitoes found by dissection to be of age </w:t>
      </w:r>
      <w:r>
        <w:rPr>
          <w:rFonts w:ascii="Calibri" w:eastAsia="Calibri" w:hAnsi="Calibri" w:cs="Calibri"/>
          <w:i/>
          <w:sz w:val="24"/>
          <w:szCs w:val="24"/>
        </w:rPr>
        <w:t>a</w:t>
      </w:r>
      <w:r>
        <w:rPr>
          <w:rFonts w:ascii="Calibri" w:eastAsia="Calibri" w:hAnsi="Calibri" w:cs="Calibri"/>
          <w:sz w:val="24"/>
          <w:szCs w:val="24"/>
        </w:rPr>
        <w:t xml:space="preserve"> using the negative binomial distribution with mean Ψ</w:t>
      </w:r>
      <w:r>
        <w:rPr>
          <w:rFonts w:ascii="Calibri" w:eastAsia="Calibri" w:hAnsi="Calibri" w:cs="Calibri"/>
          <w:i/>
          <w:sz w:val="24"/>
          <w:szCs w:val="24"/>
        </w:rPr>
        <w:t>S</w:t>
      </w:r>
      <w:r>
        <w:rPr>
          <w:rFonts w:ascii="Calibri" w:eastAsia="Calibri" w:hAnsi="Calibri" w:cs="Calibri"/>
          <w:sz w:val="24"/>
          <w:szCs w:val="24"/>
        </w:rPr>
        <w:t>(</w:t>
      </w:r>
      <w:r>
        <w:rPr>
          <w:rFonts w:ascii="Calibri" w:eastAsia="Calibri" w:hAnsi="Calibri" w:cs="Calibri"/>
          <w:i/>
          <w:sz w:val="24"/>
          <w:szCs w:val="24"/>
        </w:rPr>
        <w:t>a</w:t>
      </w:r>
      <w:r>
        <w:rPr>
          <w:rFonts w:ascii="Calibri" w:eastAsia="Calibri" w:hAnsi="Calibri" w:cs="Calibri"/>
          <w:sz w:val="24"/>
          <w:szCs w:val="24"/>
        </w:rPr>
        <w:t xml:space="preserve">) and shape parameter </w:t>
      </w:r>
      <w:r>
        <w:rPr>
          <w:rFonts w:ascii="Calibri" w:eastAsia="Calibri" w:hAnsi="Calibri" w:cs="Calibri"/>
          <w:i/>
          <w:sz w:val="24"/>
          <w:szCs w:val="24"/>
        </w:rPr>
        <w:t>κ</w:t>
      </w:r>
      <w:r>
        <w:rPr>
          <w:rFonts w:ascii="Calibri" w:eastAsia="Calibri" w:hAnsi="Calibri" w:cs="Calibri"/>
          <w:sz w:val="24"/>
          <w:szCs w:val="24"/>
        </w:rPr>
        <w:t xml:space="preserve">, where Ψ is the product of the recruitment rate of adult mosquitoes and the probability of being captured for dissection, and </w:t>
      </w:r>
      <w:r>
        <w:rPr>
          <w:rFonts w:ascii="Calibri" w:eastAsia="Calibri" w:hAnsi="Calibri" w:cs="Calibri"/>
          <w:i/>
          <w:sz w:val="24"/>
          <w:szCs w:val="24"/>
        </w:rPr>
        <w:t>S</w:t>
      </w:r>
      <w:r>
        <w:rPr>
          <w:rFonts w:ascii="Calibri" w:eastAsia="Calibri" w:hAnsi="Calibri" w:cs="Calibri"/>
          <w:sz w:val="24"/>
          <w:szCs w:val="24"/>
        </w:rPr>
        <w:t xml:space="preserve"> (</w:t>
      </w:r>
      <w:r>
        <w:rPr>
          <w:rFonts w:ascii="Calibri" w:eastAsia="Calibri" w:hAnsi="Calibri" w:cs="Calibri"/>
          <w:i/>
          <w:sz w:val="24"/>
          <w:szCs w:val="24"/>
        </w:rPr>
        <w:t>a</w:t>
      </w:r>
      <w:r>
        <w:rPr>
          <w:rFonts w:ascii="Calibri" w:eastAsia="Calibri" w:hAnsi="Calibri" w:cs="Calibri"/>
          <w:sz w:val="24"/>
          <w:szCs w:val="24"/>
        </w:rPr>
        <w:t xml:space="preserve">) is the probability of surviving until age </w:t>
      </w:r>
      <w:r>
        <w:rPr>
          <w:rFonts w:ascii="Calibri" w:eastAsia="Calibri" w:hAnsi="Calibri" w:cs="Calibri"/>
          <w:i/>
          <w:sz w:val="24"/>
          <w:szCs w:val="24"/>
        </w:rPr>
        <w:t>a</w:t>
      </w:r>
      <w:r>
        <w:rPr>
          <w:rFonts w:ascii="Calibri" w:eastAsia="Calibri" w:hAnsi="Calibri" w:cs="Calibri"/>
          <w:sz w:val="24"/>
          <w:szCs w:val="24"/>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r>
        <w:rPr>
          <w:rFonts w:ascii="Calibri" w:eastAsia="Calibri" w:hAnsi="Calibri" w:cs="Calibri"/>
          <w:sz w:val="24"/>
          <w:szCs w:val="24"/>
          <w:u w:val="single"/>
        </w:rPr>
        <w:t>1965)</w:t>
      </w:r>
      <w:r>
        <w:rPr>
          <w:rFonts w:ascii="Calibri" w:eastAsia="Calibri" w:hAnsi="Calibri" w:cs="Calibri"/>
          <w:sz w:val="24"/>
          <w:szCs w:val="24"/>
        </w:rPr>
        <w:t>. In data sets where the fraction of nulliparous females was less than 90% the uniparous</w:t>
      </w:r>
      <w:r w:rsidR="00DE7E2D">
        <w:rPr>
          <w:rFonts w:ascii="Calibri" w:eastAsia="Calibri" w:hAnsi="Calibri" w:cs="Calibri"/>
          <w:sz w:val="24"/>
          <w:szCs w:val="24"/>
        </w:rPr>
        <w:t xml:space="preserve"> females</w:t>
      </w:r>
      <w:r>
        <w:rPr>
          <w:rFonts w:ascii="Calibri" w:eastAsia="Calibri" w:hAnsi="Calibri" w:cs="Calibri"/>
          <w:sz w:val="24"/>
          <w:szCs w:val="24"/>
        </w:rPr>
        <w:t xml:space="preserve"> (completed on</w:t>
      </w:r>
      <w:r w:rsidR="00DE7E2D">
        <w:rPr>
          <w:rFonts w:ascii="Calibri" w:eastAsia="Calibri" w:hAnsi="Calibri" w:cs="Calibri"/>
          <w:sz w:val="24"/>
          <w:szCs w:val="24"/>
        </w:rPr>
        <w:t>e</w:t>
      </w:r>
      <w:r>
        <w:rPr>
          <w:rFonts w:ascii="Calibri" w:eastAsia="Calibri" w:hAnsi="Calibri" w:cs="Calibri"/>
          <w:sz w:val="24"/>
          <w:szCs w:val="24"/>
        </w:rPr>
        <w:t xml:space="preserve"> gonotrophic cycle), we excluded the nulliparous observation. Data was analysed using a Bayesian framework similar to that used to analyse the MRR data, with minor diﬀerences in the specification of the priors (see SOM).</w:t>
      </w:r>
    </w:p>
    <w:p w14:paraId="00000080"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Detinova’s method</w:t>
      </w:r>
    </w:p>
    <w:p w14:paraId="00000082" w14:textId="641E847F"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Detinova et al. (1962) provide an alternative dissection</w:t>
      </w:r>
      <w:r w:rsidR="00DE7E2D">
        <w:rPr>
          <w:rFonts w:ascii="Calibri" w:eastAsia="Calibri" w:hAnsi="Calibri" w:cs="Calibri"/>
          <w:sz w:val="24"/>
          <w:szCs w:val="24"/>
        </w:rPr>
        <w:t xml:space="preserve"> method</w:t>
      </w:r>
      <w:r>
        <w:rPr>
          <w:rFonts w:ascii="Calibri" w:eastAsia="Calibri" w:hAnsi="Calibri" w:cs="Calibri"/>
          <w:sz w:val="24"/>
          <w:szCs w:val="24"/>
        </w:rPr>
        <w:t xml:space="preserve"> to estimate the age of a given female mosquito, which results in a </w:t>
      </w:r>
      <w:r w:rsidR="00DE7E2D">
        <w:rPr>
          <w:rFonts w:ascii="Calibri" w:eastAsia="Calibri" w:hAnsi="Calibri" w:cs="Calibri"/>
          <w:sz w:val="24"/>
          <w:szCs w:val="24"/>
        </w:rPr>
        <w:t xml:space="preserve">binary </w:t>
      </w:r>
      <w:r>
        <w:rPr>
          <w:rFonts w:ascii="Calibri" w:eastAsia="Calibri" w:hAnsi="Calibri" w:cs="Calibri"/>
          <w:sz w:val="24"/>
          <w:szCs w:val="24"/>
        </w:rPr>
        <w:t xml:space="preserve">observation for each specimen: nulliparous or parous. As for the analysis of dissection data from Polovodova’s method, we assume </w:t>
      </w:r>
      <w:commentRangeStart w:id="218"/>
      <w:del w:id="219" w:author="Ben Lambert" w:date="2021-07-31T12:03:00Z">
        <w:r w:rsidDel="00E363A7">
          <w:rPr>
            <w:rFonts w:ascii="Calibri" w:eastAsia="Calibri" w:hAnsi="Calibri" w:cs="Calibri"/>
            <w:sz w:val="24"/>
            <w:szCs w:val="24"/>
          </w:rPr>
          <w:delText>that there is steady recruitment to the</w:delText>
        </w:r>
        <w:commentRangeEnd w:id="218"/>
        <w:r w:rsidR="00DE7E2D" w:rsidDel="00E363A7">
          <w:rPr>
            <w:rStyle w:val="CommentReference"/>
          </w:rPr>
          <w:commentReference w:id="218"/>
        </w:r>
        <w:r w:rsidDel="00E363A7">
          <w:rPr>
            <w:rFonts w:ascii="Calibri" w:eastAsia="Calibri" w:hAnsi="Calibri" w:cs="Calibri"/>
            <w:sz w:val="24"/>
            <w:szCs w:val="24"/>
          </w:rPr>
          <w:delText xml:space="preserve"> adult mosquito population </w:delText>
        </w:r>
      </w:del>
      <w:ins w:id="220" w:author="Ben Lambert" w:date="2021-07-31T12:03:00Z">
        <w:r w:rsidR="00E363A7">
          <w:rPr>
            <w:rFonts w:ascii="Calibri" w:eastAsia="Calibri" w:hAnsi="Calibri" w:cs="Calibri"/>
            <w:sz w:val="24"/>
            <w:szCs w:val="24"/>
          </w:rPr>
          <w:t xml:space="preserve">that constant population sizes are constant </w:t>
        </w:r>
      </w:ins>
      <w:r>
        <w:rPr>
          <w:rFonts w:ascii="Calibri" w:eastAsia="Calibri" w:hAnsi="Calibri" w:cs="Calibri"/>
          <w:sz w:val="24"/>
          <w:szCs w:val="24"/>
        </w:rPr>
        <w:t>and with knowledge of a given gonotrophic cycle duration (see below), we can estimate mean population lifespan (see SOM).</w:t>
      </w:r>
    </w:p>
    <w:p w14:paraId="00000084" w14:textId="61E7D7F4"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 xml:space="preserve">Massey et al. (2016) provides a database </w:t>
      </w:r>
      <w:r w:rsidR="00DE7E2D">
        <w:rPr>
          <w:rFonts w:ascii="Calibri" w:eastAsia="Calibri" w:hAnsi="Calibri" w:cs="Calibri"/>
          <w:sz w:val="24"/>
          <w:szCs w:val="24"/>
        </w:rPr>
        <w:t xml:space="preserve">estimates </w:t>
      </w:r>
      <w:r>
        <w:rPr>
          <w:rFonts w:ascii="Calibri" w:eastAsia="Calibri" w:hAnsi="Calibri" w:cs="Calibri"/>
          <w:sz w:val="24"/>
          <w:szCs w:val="24"/>
        </w:rPr>
        <w:t xml:space="preserve">of </w:t>
      </w:r>
      <w:r w:rsidR="00DE7E2D">
        <w:rPr>
          <w:rFonts w:ascii="Calibri" w:eastAsia="Calibri" w:hAnsi="Calibri" w:cs="Calibri"/>
          <w:sz w:val="24"/>
          <w:szCs w:val="24"/>
        </w:rPr>
        <w:t xml:space="preserve">different </w:t>
      </w:r>
      <w:r>
        <w:rPr>
          <w:rFonts w:ascii="Calibri" w:eastAsia="Calibri" w:hAnsi="Calibri" w:cs="Calibri"/>
          <w:sz w:val="24"/>
          <w:szCs w:val="24"/>
        </w:rPr>
        <w:t>anopheline bionomic</w:t>
      </w:r>
      <w:r w:rsidR="00DE7E2D">
        <w:rPr>
          <w:rFonts w:ascii="Calibri" w:eastAsia="Calibri" w:hAnsi="Calibri" w:cs="Calibri"/>
          <w:sz w:val="24"/>
          <w:szCs w:val="24"/>
        </w:rPr>
        <w:t xml:space="preserve"> variables</w:t>
      </w:r>
      <w:r>
        <w:rPr>
          <w:rFonts w:ascii="Calibri" w:eastAsia="Calibri" w:hAnsi="Calibri" w:cs="Calibri"/>
          <w:sz w:val="24"/>
          <w:szCs w:val="24"/>
        </w:rPr>
        <w:t xml:space="preserve">, which includes 1490 observations of </w:t>
      </w:r>
      <w:r w:rsidR="00DE7E2D">
        <w:rPr>
          <w:rFonts w:ascii="Calibri" w:eastAsia="Calibri" w:hAnsi="Calibri" w:cs="Calibri"/>
          <w:sz w:val="24"/>
          <w:szCs w:val="24"/>
        </w:rPr>
        <w:t xml:space="preserve">parity using </w:t>
      </w:r>
      <w:r>
        <w:rPr>
          <w:rFonts w:ascii="Calibri" w:eastAsia="Calibri" w:hAnsi="Calibri" w:cs="Calibri"/>
          <w:sz w:val="24"/>
          <w:szCs w:val="24"/>
        </w:rPr>
        <w:t xml:space="preserve">Detinova’s </w:t>
      </w:r>
      <w:r w:rsidR="00DE7E2D">
        <w:rPr>
          <w:rFonts w:ascii="Calibri" w:eastAsia="Calibri" w:hAnsi="Calibri" w:cs="Calibri"/>
          <w:sz w:val="24"/>
          <w:szCs w:val="24"/>
        </w:rPr>
        <w:t>method</w:t>
      </w:r>
      <w:r>
        <w:rPr>
          <w:rFonts w:ascii="Calibri" w:eastAsia="Calibri" w:hAnsi="Calibri" w:cs="Calibri"/>
          <w:sz w:val="24"/>
          <w:szCs w:val="24"/>
        </w:rPr>
        <w:t>. As for the other two analyses, we use a Bayesian framework. The likelihood assumed is a binomial distribution with sample size given by the number of specimens dissected and probability parameter representing the proportion parous in the wild population. The probability parameter is allowed to vary according to experiment but are assigned hierarchical beta priors (see SOM) that allow partial pooling of observations according to a grouping (species, morphospecies, genus and so on).</w:t>
      </w:r>
    </w:p>
    <w:p w14:paraId="00000085" w14:textId="77777777" w:rsidR="00E03F53" w:rsidRDefault="00D47927">
      <w:pPr>
        <w:spacing w:before="240"/>
        <w:ind w:right="-20"/>
        <w:rPr>
          <w:rFonts w:ascii="Calibri" w:eastAsia="Calibri" w:hAnsi="Calibri" w:cs="Calibri"/>
          <w:b/>
          <w:sz w:val="24"/>
          <w:szCs w:val="24"/>
        </w:rPr>
      </w:pPr>
      <w:r>
        <w:rPr>
          <w:rFonts w:ascii="Calibri" w:eastAsia="Calibri" w:hAnsi="Calibri" w:cs="Calibri"/>
          <w:b/>
          <w:sz w:val="24"/>
          <w:szCs w:val="24"/>
        </w:rPr>
        <w:t>Gonotrophic cycle duration estimates</w:t>
      </w:r>
    </w:p>
    <w:p w14:paraId="40B33761" w14:textId="1A793574" w:rsidR="00DE7E2D" w:rsidRDefault="00D47927">
      <w:pPr>
        <w:spacing w:before="240"/>
        <w:rPr>
          <w:rFonts w:ascii="Calibri" w:eastAsia="Calibri" w:hAnsi="Calibri" w:cs="Calibri"/>
          <w:color w:val="00000A"/>
          <w:sz w:val="28"/>
          <w:szCs w:val="28"/>
        </w:rPr>
      </w:pPr>
      <w:r>
        <w:rPr>
          <w:rFonts w:ascii="Calibri" w:eastAsia="Calibri" w:hAnsi="Calibri" w:cs="Calibri"/>
          <w:sz w:val="24"/>
          <w:szCs w:val="24"/>
        </w:rPr>
        <w:t xml:space="preserve">To compare lifespan estimates from the MRR and dissection analyses, we need to convert physiological age into chronological age. To </w:t>
      </w:r>
      <w:r w:rsidR="00DE7E2D">
        <w:rPr>
          <w:rFonts w:ascii="Calibri" w:eastAsia="Calibri" w:hAnsi="Calibri" w:cs="Calibri"/>
          <w:sz w:val="24"/>
          <w:szCs w:val="24"/>
        </w:rPr>
        <w:t xml:space="preserve">do </w:t>
      </w:r>
      <w:r>
        <w:rPr>
          <w:rFonts w:ascii="Calibri" w:eastAsia="Calibri" w:hAnsi="Calibri" w:cs="Calibri"/>
          <w:sz w:val="24"/>
          <w:szCs w:val="24"/>
        </w:rPr>
        <w:t xml:space="preserve">this, we conducted a meta-analysis of previously published studies that estimate the duration of the gonotrophic cycle (see SOM). This was supplemented </w:t>
      </w:r>
      <w:r w:rsidR="001F4765">
        <w:rPr>
          <w:rFonts w:ascii="Calibri" w:eastAsia="Calibri" w:hAnsi="Calibri" w:cs="Calibri"/>
          <w:sz w:val="24"/>
          <w:szCs w:val="24"/>
        </w:rPr>
        <w:t>by</w:t>
      </w:r>
      <w:r>
        <w:rPr>
          <w:rFonts w:ascii="Calibri" w:eastAsia="Calibri" w:hAnsi="Calibri" w:cs="Calibri"/>
          <w:sz w:val="24"/>
          <w:szCs w:val="24"/>
        </w:rPr>
        <w:t xml:space="preserve"> references in the review by Silver (2007). Whilst compiling our dataset on gonotrophic cycles, Massey et al. (2016) published a database of bionomic quantities for malaria vectors (that is, including only anopheline species). Included in this dataset were </w:t>
      </w:r>
      <w:r>
        <w:rPr>
          <w:rFonts w:ascii="Calibri" w:eastAsia="Calibri" w:hAnsi="Calibri" w:cs="Calibri"/>
          <w:sz w:val="24"/>
          <w:szCs w:val="24"/>
        </w:rPr>
        <w:lastRenderedPageBreak/>
        <w:t>estimates of gonotrophic cycle duration. After removing duplicates with our dataset, we were left with 120 estimates of gonotrophic cycle duration.</w:t>
      </w:r>
    </w:p>
    <w:p w14:paraId="00000089" w14:textId="40726F6B" w:rsidR="00E03F53" w:rsidRDefault="00D47927">
      <w:pPr>
        <w:spacing w:before="240"/>
        <w:rPr>
          <w:rFonts w:ascii="Calibri" w:eastAsia="Calibri" w:hAnsi="Calibri" w:cs="Calibri"/>
          <w:color w:val="00000A"/>
          <w:sz w:val="28"/>
          <w:szCs w:val="28"/>
        </w:rPr>
      </w:pPr>
      <w:r>
        <w:rPr>
          <w:rFonts w:ascii="Calibri" w:eastAsia="Calibri" w:hAnsi="Calibri" w:cs="Calibri"/>
          <w:sz w:val="24"/>
          <w:szCs w:val="24"/>
        </w:rPr>
        <w:t>Most published estimates of gonotrophic cycle duration were obtained by observing wild-caught specimens or their progeny in the laboratory or by dissecting females recaptured in MRR studies. Studies diﬀered greatly in how (if at all) they represented uncertainty in their estimates.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of this distribution. Using the quantiles of the normal distribution, we estimated its mean and standard deviation separately for the</w:t>
      </w:r>
      <w:r w:rsidR="001F4765">
        <w:rPr>
          <w:rFonts w:ascii="Calibri" w:eastAsia="Calibri" w:hAnsi="Calibri" w:cs="Calibri"/>
          <w:sz w:val="24"/>
          <w:szCs w:val="24"/>
        </w:rPr>
        <w:t xml:space="preserve"> genera</w:t>
      </w:r>
      <w:r>
        <w:rPr>
          <w:rFonts w:ascii="Calibri" w:eastAsia="Calibri" w:hAnsi="Calibri" w:cs="Calibri"/>
          <w:sz w:val="24"/>
          <w:szCs w:val="24"/>
        </w:rPr>
        <w:t xml:space="preserv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Aedes</w:t>
      </w:r>
      <w:r>
        <w:rPr>
          <w:rFonts w:ascii="Calibri" w:eastAsia="Calibri" w:hAnsi="Calibri" w:cs="Calibri"/>
          <w:sz w:val="24"/>
          <w:szCs w:val="24"/>
        </w:rPr>
        <w:t xml:space="preserve"> and </w:t>
      </w:r>
      <w:r>
        <w:rPr>
          <w:rFonts w:ascii="Calibri" w:eastAsia="Calibri" w:hAnsi="Calibri" w:cs="Calibri"/>
          <w:i/>
          <w:sz w:val="24"/>
          <w:szCs w:val="24"/>
        </w:rPr>
        <w:t>Culex</w:t>
      </w:r>
      <w:r>
        <w:rPr>
          <w:rFonts w:ascii="Calibri" w:eastAsia="Calibri" w:hAnsi="Calibri" w:cs="Calibri"/>
          <w:sz w:val="24"/>
          <w:szCs w:val="24"/>
        </w:rPr>
        <w:t xml:space="preserve"> by regression (see SOM).</w:t>
      </w:r>
    </w:p>
    <w:p w14:paraId="0000008B" w14:textId="01293856" w:rsidR="00E03F53" w:rsidRDefault="00D47927" w:rsidP="00130342">
      <w:pPr>
        <w:spacing w:before="240"/>
        <w:rPr>
          <w:rFonts w:ascii="Calibri" w:eastAsia="Calibri" w:hAnsi="Calibri" w:cs="Calibri"/>
          <w:color w:val="00000A"/>
          <w:sz w:val="28"/>
          <w:szCs w:val="28"/>
        </w:rPr>
      </w:pPr>
      <w:r>
        <w:rPr>
          <w:rFonts w:ascii="Calibri" w:eastAsia="Calibri" w:hAnsi="Calibri" w:cs="Calibri"/>
          <w:sz w:val="24"/>
          <w:szCs w:val="24"/>
        </w:rPr>
        <w:t>We converted physiological age to chronological age by sampling from this distribution to obtain a particular gonotrophic cycle length for each mosquito (see SOM).</w:t>
      </w:r>
    </w:p>
    <w:p w14:paraId="0000008D" w14:textId="2562F444"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Acknowledgements</w:t>
      </w:r>
    </w:p>
    <w:p w14:paraId="0000008F" w14:textId="604190F2" w:rsidR="00E03F53" w:rsidRDefault="00D47927">
      <w:pPr>
        <w:spacing w:before="240"/>
        <w:ind w:right="-20"/>
        <w:rPr>
          <w:rFonts w:ascii="Calibri" w:eastAsia="Calibri" w:hAnsi="Calibri" w:cs="Calibri"/>
          <w:color w:val="00000A"/>
          <w:sz w:val="28"/>
          <w:szCs w:val="28"/>
        </w:rPr>
      </w:pPr>
      <w:r>
        <w:rPr>
          <w:rFonts w:ascii="Calibri" w:eastAsia="Calibri" w:hAnsi="Calibri" w:cs="Calibri"/>
          <w:sz w:val="24"/>
          <w:szCs w:val="24"/>
        </w:rPr>
        <w:t>The authors would like to thank Mike Bonsall, Austin Burt, Thomas Churcher and Steve Lindsay for useful conversations throughout the course of this work.</w:t>
      </w:r>
    </w:p>
    <w:p w14:paraId="00000091" w14:textId="4E627AC1" w:rsidR="00E03F53" w:rsidRDefault="00D47927">
      <w:pPr>
        <w:spacing w:before="240"/>
        <w:ind w:right="-20"/>
        <w:rPr>
          <w:rFonts w:ascii="Calibri" w:eastAsia="Calibri" w:hAnsi="Calibri" w:cs="Calibri"/>
          <w:color w:val="00000A"/>
          <w:sz w:val="28"/>
          <w:szCs w:val="28"/>
        </w:rPr>
      </w:pPr>
      <w:r>
        <w:rPr>
          <w:rFonts w:ascii="Calibri" w:eastAsia="Calibri" w:hAnsi="Calibri" w:cs="Calibri"/>
          <w:b/>
          <w:sz w:val="24"/>
          <w:szCs w:val="24"/>
        </w:rPr>
        <w:t>References</w:t>
      </w:r>
    </w:p>
    <w:p w14:paraId="00000092" w14:textId="77777777" w:rsidR="00E03F53" w:rsidRDefault="00D47927">
      <w:pPr>
        <w:numPr>
          <w:ilvl w:val="0"/>
          <w:numId w:val="4"/>
        </w:numPr>
        <w:spacing w:before="240"/>
        <w:rPr>
          <w:rFonts w:ascii="Calibri" w:eastAsia="Calibri" w:hAnsi="Calibri" w:cs="Calibri"/>
          <w:sz w:val="28"/>
          <w:szCs w:val="28"/>
        </w:rPr>
      </w:pPr>
      <w:r>
        <w:rPr>
          <w:rFonts w:ascii="Calibri" w:eastAsia="Calibri" w:hAnsi="Calibri" w:cs="Calibri"/>
          <w:sz w:val="24"/>
          <w:szCs w:val="24"/>
        </w:rPr>
        <w:t xml:space="preserve">Y. A. Afrane et al. “Eﬀects of microclimatic changes caused by land use and land cover on duration of gonotrophic cycles of </w:t>
      </w:r>
      <w:r>
        <w:rPr>
          <w:rFonts w:ascii="Calibri" w:eastAsia="Calibri" w:hAnsi="Calibri" w:cs="Calibri"/>
          <w:i/>
          <w:sz w:val="24"/>
          <w:szCs w:val="24"/>
        </w:rPr>
        <w:t>Anopheles gambiae</w:t>
      </w:r>
      <w:r>
        <w:rPr>
          <w:rFonts w:ascii="Calibri" w:eastAsia="Calibri" w:hAnsi="Calibri" w:cs="Calibri"/>
          <w:sz w:val="24"/>
          <w:szCs w:val="24"/>
        </w:rPr>
        <w:t xml:space="preserve"> (Diptera: Culicidae) in western Kenya highlands”. </w:t>
      </w:r>
      <w:r>
        <w:rPr>
          <w:rFonts w:ascii="Calibri" w:eastAsia="Calibri" w:hAnsi="Calibri" w:cs="Calibri"/>
          <w:i/>
          <w:sz w:val="24"/>
          <w:szCs w:val="24"/>
        </w:rPr>
        <w:t>Journal of Medical</w:t>
      </w:r>
      <w:r>
        <w:rPr>
          <w:rFonts w:ascii="Calibri" w:eastAsia="Calibri" w:hAnsi="Calibri" w:cs="Calibri"/>
          <w:sz w:val="24"/>
          <w:szCs w:val="24"/>
        </w:rPr>
        <w:t xml:space="preserve"> </w:t>
      </w:r>
      <w:r>
        <w:rPr>
          <w:rFonts w:ascii="Calibri" w:eastAsia="Calibri" w:hAnsi="Calibri" w:cs="Calibri"/>
          <w:i/>
          <w:sz w:val="24"/>
          <w:szCs w:val="24"/>
        </w:rPr>
        <w:t xml:space="preserve">Entomology </w:t>
      </w:r>
      <w:r>
        <w:rPr>
          <w:rFonts w:ascii="Calibri" w:eastAsia="Calibri" w:hAnsi="Calibri" w:cs="Calibri"/>
          <w:sz w:val="24"/>
          <w:szCs w:val="24"/>
        </w:rPr>
        <w:t>42.6 (2005), pp. 974–980.</w:t>
      </w:r>
    </w:p>
    <w:p w14:paraId="00000093" w14:textId="77777777" w:rsidR="00E03F53" w:rsidRDefault="00D47927">
      <w:pPr>
        <w:numPr>
          <w:ilvl w:val="0"/>
          <w:numId w:val="4"/>
        </w:numPr>
        <w:spacing w:after="240"/>
        <w:rPr>
          <w:rFonts w:ascii="Calibri" w:eastAsia="Calibri" w:hAnsi="Calibri" w:cs="Calibri"/>
          <w:sz w:val="28"/>
          <w:szCs w:val="28"/>
        </w:rPr>
      </w:pPr>
      <w:r>
        <w:rPr>
          <w:rFonts w:ascii="Calibri" w:eastAsia="Calibri" w:hAnsi="Calibri" w:cs="Calibri"/>
          <w:sz w:val="24"/>
          <w:szCs w:val="24"/>
        </w:rPr>
        <w:t xml:space="preserve">L. M. Beck-Johnson et al. “The eﬀect of temperature on Anopheles mosquito population dynamics and the potential for malaria transmission”. </w:t>
      </w:r>
      <w:r>
        <w:rPr>
          <w:rFonts w:ascii="Calibri" w:eastAsia="Calibri" w:hAnsi="Calibri" w:cs="Calibri"/>
          <w:i/>
          <w:sz w:val="24"/>
          <w:szCs w:val="24"/>
        </w:rPr>
        <w:t>PLOS one</w:t>
      </w:r>
      <w:r>
        <w:rPr>
          <w:rFonts w:ascii="Calibri" w:eastAsia="Calibri" w:hAnsi="Calibri" w:cs="Calibri"/>
          <w:sz w:val="24"/>
          <w:szCs w:val="24"/>
        </w:rPr>
        <w:t xml:space="preserve"> 8.11 (2013), e79276.</w:t>
      </w:r>
    </w:p>
    <w:p w14:paraId="00000094" w14:textId="77777777" w:rsidR="00E03F53" w:rsidRDefault="00E03F53">
      <w:pPr>
        <w:spacing w:before="240"/>
        <w:ind w:left="860" w:right="1400"/>
        <w:rPr>
          <w:rFonts w:ascii="Calibri" w:eastAsia="Calibri" w:hAnsi="Calibri" w:cs="Calibri"/>
          <w:color w:val="00000A"/>
          <w:sz w:val="28"/>
          <w:szCs w:val="28"/>
        </w:rPr>
      </w:pPr>
    </w:p>
    <w:p w14:paraId="00000095" w14:textId="77777777" w:rsidR="00E03F53" w:rsidRDefault="00D47927">
      <w:pPr>
        <w:numPr>
          <w:ilvl w:val="0"/>
          <w:numId w:val="7"/>
        </w:numPr>
        <w:spacing w:before="240"/>
        <w:rPr>
          <w:rFonts w:ascii="Calibri" w:eastAsia="Calibri" w:hAnsi="Calibri" w:cs="Calibri"/>
          <w:sz w:val="28"/>
          <w:szCs w:val="28"/>
        </w:rPr>
      </w:pPr>
      <w:r>
        <w:rPr>
          <w:rFonts w:ascii="Calibri" w:eastAsia="Calibri" w:hAnsi="Calibri" w:cs="Calibri"/>
          <w:sz w:val="24"/>
          <w:szCs w:val="24"/>
        </w:rPr>
        <w:t xml:space="preserve">J. C. Beier et al. “Attractive toxic sugar bait (ATSB) methods decimate populations of </w:t>
      </w:r>
      <w:r>
        <w:rPr>
          <w:rFonts w:ascii="Calibri" w:eastAsia="Calibri" w:hAnsi="Calibri" w:cs="Calibri"/>
          <w:i/>
          <w:sz w:val="24"/>
          <w:szCs w:val="24"/>
        </w:rPr>
        <w:t>Anopheles</w:t>
      </w:r>
      <w:r>
        <w:rPr>
          <w:rFonts w:ascii="Calibri" w:eastAsia="Calibri" w:hAnsi="Calibri" w:cs="Calibri"/>
          <w:sz w:val="24"/>
          <w:szCs w:val="24"/>
        </w:rPr>
        <w:t xml:space="preserve"> malaria vectors in arid environments regardless of the local availability of favoured sugar-source blossoms”. </w:t>
      </w:r>
      <w:r>
        <w:rPr>
          <w:rFonts w:ascii="Calibri" w:eastAsia="Calibri" w:hAnsi="Calibri" w:cs="Calibri"/>
          <w:i/>
          <w:sz w:val="24"/>
          <w:szCs w:val="24"/>
        </w:rPr>
        <w:t>Malaria</w:t>
      </w:r>
      <w:r>
        <w:rPr>
          <w:rFonts w:ascii="Calibri" w:eastAsia="Calibri" w:hAnsi="Calibri" w:cs="Calibri"/>
          <w:sz w:val="24"/>
          <w:szCs w:val="24"/>
        </w:rPr>
        <w:t xml:space="preserve"> </w:t>
      </w:r>
      <w:r>
        <w:rPr>
          <w:rFonts w:ascii="Calibri" w:eastAsia="Calibri" w:hAnsi="Calibri" w:cs="Calibri"/>
          <w:i/>
          <w:sz w:val="24"/>
          <w:szCs w:val="24"/>
        </w:rPr>
        <w:t xml:space="preserve">Journal </w:t>
      </w:r>
      <w:r>
        <w:rPr>
          <w:rFonts w:ascii="Calibri" w:eastAsia="Calibri" w:hAnsi="Calibri" w:cs="Calibri"/>
          <w:sz w:val="24"/>
          <w:szCs w:val="24"/>
        </w:rPr>
        <w:t>11.1 (2012), p. 31.</w:t>
      </w:r>
    </w:p>
    <w:p w14:paraId="00000096"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S. Bhatt et al. “The eﬀect of malaria control on </w:t>
      </w:r>
      <w:r>
        <w:rPr>
          <w:rFonts w:ascii="Calibri" w:eastAsia="Calibri" w:hAnsi="Calibri" w:cs="Calibri"/>
          <w:i/>
          <w:sz w:val="24"/>
          <w:szCs w:val="24"/>
        </w:rPr>
        <w:t>Plasmodium falciparum</w:t>
      </w:r>
      <w:r>
        <w:rPr>
          <w:rFonts w:ascii="Calibri" w:eastAsia="Calibri" w:hAnsi="Calibri" w:cs="Calibri"/>
          <w:sz w:val="24"/>
          <w:szCs w:val="24"/>
        </w:rPr>
        <w:t xml:space="preserve"> in Africa between 2000 and 2015”. </w:t>
      </w:r>
      <w:r>
        <w:rPr>
          <w:rFonts w:ascii="Calibri" w:eastAsia="Calibri" w:hAnsi="Calibri" w:cs="Calibri"/>
          <w:i/>
          <w:sz w:val="24"/>
          <w:szCs w:val="24"/>
        </w:rPr>
        <w:t>Nature</w:t>
      </w:r>
      <w:r>
        <w:rPr>
          <w:rFonts w:ascii="Calibri" w:eastAsia="Calibri" w:hAnsi="Calibri" w:cs="Calibri"/>
          <w:sz w:val="24"/>
          <w:szCs w:val="24"/>
        </w:rPr>
        <w:t xml:space="preserve"> 526.7572 (2015), pp. 207–211.</w:t>
      </w:r>
    </w:p>
    <w:p w14:paraId="00000097"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O. J. Brady et al. “Modelling adult Aedes aegypti and Aedes albopictus survival at diﬀerent temperatures in laboratory and field settings”. </w:t>
      </w:r>
      <w:r>
        <w:rPr>
          <w:rFonts w:ascii="Calibri" w:eastAsia="Calibri" w:hAnsi="Calibri" w:cs="Calibri"/>
          <w:i/>
          <w:sz w:val="24"/>
          <w:szCs w:val="24"/>
        </w:rPr>
        <w:t xml:space="preserve">Parasites &amp; vectors </w:t>
      </w:r>
      <w:r>
        <w:rPr>
          <w:rFonts w:ascii="Calibri" w:eastAsia="Calibri" w:hAnsi="Calibri" w:cs="Calibri"/>
          <w:sz w:val="24"/>
          <w:szCs w:val="24"/>
        </w:rPr>
        <w:t>6.1 (2013), p. 351.</w:t>
      </w:r>
    </w:p>
    <w:p w14:paraId="00000098"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lastRenderedPageBreak/>
        <w:t xml:space="preserve">R. Carter and K. N. Mendis. “Evolutionary and historical aspects of the burden of malaria”. In: </w:t>
      </w:r>
      <w:r>
        <w:rPr>
          <w:rFonts w:ascii="Calibri" w:eastAsia="Calibri" w:hAnsi="Calibri" w:cs="Calibri"/>
          <w:i/>
          <w:sz w:val="24"/>
          <w:szCs w:val="24"/>
        </w:rPr>
        <w:t>Clinical Microbiology Reviews</w:t>
      </w:r>
      <w:r>
        <w:rPr>
          <w:rFonts w:ascii="Calibri" w:eastAsia="Calibri" w:hAnsi="Calibri" w:cs="Calibri"/>
          <w:sz w:val="24"/>
          <w:szCs w:val="24"/>
        </w:rPr>
        <w:t xml:space="preserve"> 15.4 (2002), pp. 564– 594.</w:t>
      </w:r>
    </w:p>
    <w:p w14:paraId="00000099"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A. Clements and G. Paterson. “The analysis of mortality and survival rates in wild populations of mosquitoes”. </w:t>
      </w:r>
      <w:r>
        <w:rPr>
          <w:rFonts w:ascii="Calibri" w:eastAsia="Calibri" w:hAnsi="Calibri" w:cs="Calibri"/>
          <w:i/>
          <w:sz w:val="24"/>
          <w:szCs w:val="24"/>
        </w:rPr>
        <w:t>Journal of Applied Ecology</w:t>
      </w:r>
      <w:r>
        <w:rPr>
          <w:rFonts w:ascii="Calibri" w:eastAsia="Calibri" w:hAnsi="Calibri" w:cs="Calibri"/>
          <w:sz w:val="24"/>
          <w:szCs w:val="24"/>
        </w:rPr>
        <w:t xml:space="preserve"> (1981), pp. 373–399.</w:t>
      </w:r>
    </w:p>
    <w:p w14:paraId="0000009A"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E. J. Dawes et al. “</w:t>
      </w:r>
      <w:r>
        <w:rPr>
          <w:rFonts w:ascii="Calibri" w:eastAsia="Calibri" w:hAnsi="Calibri" w:cs="Calibri"/>
          <w:i/>
          <w:sz w:val="24"/>
          <w:szCs w:val="24"/>
        </w:rPr>
        <w:t>Anopheles</w:t>
      </w:r>
      <w:r>
        <w:rPr>
          <w:rFonts w:ascii="Calibri" w:eastAsia="Calibri" w:hAnsi="Calibri" w:cs="Calibri"/>
          <w:sz w:val="24"/>
          <w:szCs w:val="24"/>
        </w:rPr>
        <w:t xml:space="preserve"> mortality is both age-and </w:t>
      </w:r>
      <w:r>
        <w:rPr>
          <w:rFonts w:ascii="Calibri" w:eastAsia="Calibri" w:hAnsi="Calibri" w:cs="Calibri"/>
          <w:i/>
          <w:sz w:val="24"/>
          <w:szCs w:val="24"/>
        </w:rPr>
        <w:t>Plasmodium</w:t>
      </w:r>
      <w:r>
        <w:rPr>
          <w:rFonts w:ascii="Calibri" w:eastAsia="Calibri" w:hAnsi="Calibri" w:cs="Calibri"/>
          <w:sz w:val="24"/>
          <w:szCs w:val="24"/>
        </w:rPr>
        <w:t xml:space="preserve">-density dependent: implications for malaria transmission”. </w:t>
      </w:r>
      <w:r>
        <w:rPr>
          <w:rFonts w:ascii="Calibri" w:eastAsia="Calibri" w:hAnsi="Calibri" w:cs="Calibri"/>
          <w:i/>
          <w:sz w:val="24"/>
          <w:szCs w:val="24"/>
        </w:rPr>
        <w:t>Malaria</w:t>
      </w:r>
      <w:r>
        <w:rPr>
          <w:rFonts w:ascii="Calibri" w:eastAsia="Calibri" w:hAnsi="Calibri" w:cs="Calibri"/>
          <w:sz w:val="24"/>
          <w:szCs w:val="24"/>
        </w:rPr>
        <w:t xml:space="preserve"> </w:t>
      </w:r>
      <w:r>
        <w:rPr>
          <w:rFonts w:ascii="Calibri" w:eastAsia="Calibri" w:hAnsi="Calibri" w:cs="Calibri"/>
          <w:i/>
          <w:sz w:val="24"/>
          <w:szCs w:val="24"/>
        </w:rPr>
        <w:t xml:space="preserve">Journal </w:t>
      </w:r>
      <w:r>
        <w:rPr>
          <w:rFonts w:ascii="Calibri" w:eastAsia="Calibri" w:hAnsi="Calibri" w:cs="Calibri"/>
          <w:sz w:val="24"/>
          <w:szCs w:val="24"/>
        </w:rPr>
        <w:t>8.1 (2009), p. 228.</w:t>
      </w:r>
    </w:p>
    <w:p w14:paraId="0000009B"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T. S. Detinova et al. “Age grouping methods in Diptera of medical impor-tance with special reference to some vectors of malaria”. In: </w:t>
      </w:r>
      <w:r>
        <w:rPr>
          <w:rFonts w:ascii="Calibri" w:eastAsia="Calibri" w:hAnsi="Calibri" w:cs="Calibri"/>
          <w:i/>
          <w:sz w:val="24"/>
          <w:szCs w:val="24"/>
        </w:rPr>
        <w:t>Monograph</w:t>
      </w:r>
      <w:r>
        <w:rPr>
          <w:rFonts w:ascii="Calibri" w:eastAsia="Calibri" w:hAnsi="Calibri" w:cs="Calibri"/>
          <w:sz w:val="24"/>
          <w:szCs w:val="24"/>
        </w:rPr>
        <w:t xml:space="preserve"> </w:t>
      </w:r>
      <w:r>
        <w:rPr>
          <w:rFonts w:ascii="Calibri" w:eastAsia="Calibri" w:hAnsi="Calibri" w:cs="Calibri"/>
          <w:i/>
          <w:sz w:val="24"/>
          <w:szCs w:val="24"/>
        </w:rPr>
        <w:t xml:space="preserve">series World Health Organisation </w:t>
      </w:r>
      <w:r>
        <w:rPr>
          <w:rFonts w:ascii="Calibri" w:eastAsia="Calibri" w:hAnsi="Calibri" w:cs="Calibri"/>
          <w:sz w:val="24"/>
          <w:szCs w:val="24"/>
        </w:rPr>
        <w:t>(1962).</w:t>
      </w:r>
    </w:p>
    <w:p w14:paraId="0000009C"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B. L. Dickens and H. L. Brant. “Eﬀects of marking methods and fluorescent dusts on </w:t>
      </w:r>
      <w:r>
        <w:rPr>
          <w:rFonts w:ascii="Calibri" w:eastAsia="Calibri" w:hAnsi="Calibri" w:cs="Calibri"/>
          <w:i/>
          <w:sz w:val="24"/>
          <w:szCs w:val="24"/>
        </w:rPr>
        <w:t>Aedes aegypti</w:t>
      </w:r>
      <w:r>
        <w:rPr>
          <w:rFonts w:ascii="Calibri" w:eastAsia="Calibri" w:hAnsi="Calibri" w:cs="Calibri"/>
          <w:sz w:val="24"/>
          <w:szCs w:val="24"/>
        </w:rPr>
        <w:t xml:space="preserve"> survival”. In: </w:t>
      </w:r>
      <w:r>
        <w:rPr>
          <w:rFonts w:ascii="Calibri" w:eastAsia="Calibri" w:hAnsi="Calibri" w:cs="Calibri"/>
          <w:i/>
          <w:sz w:val="24"/>
          <w:szCs w:val="24"/>
        </w:rPr>
        <w:t>Parasites &amp; Vectors</w:t>
      </w:r>
      <w:r>
        <w:rPr>
          <w:rFonts w:ascii="Calibri" w:eastAsia="Calibri" w:hAnsi="Calibri" w:cs="Calibri"/>
          <w:sz w:val="24"/>
          <w:szCs w:val="24"/>
        </w:rPr>
        <w:t xml:space="preserve"> 7.1 (2014), p. 1.</w:t>
      </w:r>
    </w:p>
    <w:p w14:paraId="0000009D"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A. Fox and R. Brust. “How do dilatations form in mosquito ovarioles?” </w:t>
      </w:r>
      <w:r>
        <w:rPr>
          <w:rFonts w:ascii="Calibri" w:eastAsia="Calibri" w:hAnsi="Calibri" w:cs="Calibri"/>
          <w:i/>
          <w:sz w:val="24"/>
          <w:szCs w:val="24"/>
        </w:rPr>
        <w:t xml:space="preserve">Parasitology Today </w:t>
      </w:r>
      <w:r>
        <w:rPr>
          <w:rFonts w:ascii="Calibri" w:eastAsia="Calibri" w:hAnsi="Calibri" w:cs="Calibri"/>
          <w:sz w:val="24"/>
          <w:szCs w:val="24"/>
        </w:rPr>
        <w:t>10.1 (1994), pp. 19–23.</w:t>
      </w:r>
    </w:p>
    <w:p w14:paraId="0000009E"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B Gates. </w:t>
      </w:r>
      <w:r>
        <w:rPr>
          <w:rFonts w:ascii="Calibri" w:eastAsia="Calibri" w:hAnsi="Calibri" w:cs="Calibri"/>
          <w:i/>
          <w:sz w:val="24"/>
          <w:szCs w:val="24"/>
        </w:rPr>
        <w:t>The Deadliest Animal in the World</w:t>
      </w:r>
      <w:r>
        <w:rPr>
          <w:rFonts w:ascii="Calibri" w:eastAsia="Calibri" w:hAnsi="Calibri" w:cs="Calibri"/>
          <w:sz w:val="24"/>
          <w:szCs w:val="24"/>
        </w:rPr>
        <w:t>. https://www.gatesnotes.com/Health/Most-Lethal-Animal-Mosquito-Week. 2014.</w:t>
      </w:r>
    </w:p>
    <w:p w14:paraId="0000009F"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A. Gelman and D. B. Rubin. “Inference from iterative simulation using multiple sequences”. In: </w:t>
      </w:r>
      <w:r>
        <w:rPr>
          <w:rFonts w:ascii="Calibri" w:eastAsia="Calibri" w:hAnsi="Calibri" w:cs="Calibri"/>
          <w:i/>
          <w:sz w:val="24"/>
          <w:szCs w:val="24"/>
        </w:rPr>
        <w:t>Statistical Science</w:t>
      </w:r>
      <w:r>
        <w:rPr>
          <w:rFonts w:ascii="Calibri" w:eastAsia="Calibri" w:hAnsi="Calibri" w:cs="Calibri"/>
          <w:sz w:val="24"/>
          <w:szCs w:val="24"/>
        </w:rPr>
        <w:t xml:space="preserve"> (1992), pp. 457–472.</w:t>
      </w:r>
    </w:p>
    <w:p w14:paraId="000000A0"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M. Gillies and T. Wilkes. “A study of the age-composition of populations of </w:t>
      </w:r>
      <w:r>
        <w:rPr>
          <w:rFonts w:ascii="Calibri" w:eastAsia="Calibri" w:hAnsi="Calibri" w:cs="Calibri"/>
          <w:i/>
          <w:sz w:val="24"/>
          <w:szCs w:val="24"/>
        </w:rPr>
        <w:t xml:space="preserve">Anopheles gambiae </w:t>
      </w:r>
      <w:r>
        <w:rPr>
          <w:rFonts w:ascii="Calibri" w:eastAsia="Calibri" w:hAnsi="Calibri" w:cs="Calibri"/>
          <w:sz w:val="24"/>
          <w:szCs w:val="24"/>
        </w:rPr>
        <w:t>Giles and A. funestus Giles in North-Eastern Tanzania”.</w:t>
      </w:r>
      <w:r>
        <w:rPr>
          <w:rFonts w:ascii="Calibri" w:eastAsia="Calibri" w:hAnsi="Calibri" w:cs="Calibri"/>
          <w:i/>
          <w:sz w:val="24"/>
          <w:szCs w:val="24"/>
        </w:rPr>
        <w:t xml:space="preserve"> Bulletin of Entomological Research</w:t>
      </w:r>
      <w:r>
        <w:rPr>
          <w:rFonts w:ascii="Calibri" w:eastAsia="Calibri" w:hAnsi="Calibri" w:cs="Calibri"/>
          <w:sz w:val="24"/>
          <w:szCs w:val="24"/>
        </w:rPr>
        <w:t xml:space="preserve"> 56.02 (1965), pp. 237–262.</w:t>
      </w:r>
    </w:p>
    <w:p w14:paraId="000000A1"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C. A. Guerra et al. “A global assembly of adult female mosquito mark-release-recapture data to inform the control of mosquito-borne pathogens”. </w:t>
      </w:r>
      <w:r>
        <w:rPr>
          <w:rFonts w:ascii="Calibri" w:eastAsia="Calibri" w:hAnsi="Calibri" w:cs="Calibri"/>
          <w:i/>
          <w:sz w:val="24"/>
          <w:szCs w:val="24"/>
        </w:rPr>
        <w:t>Parasite &amp; Vectors</w:t>
      </w:r>
      <w:r>
        <w:rPr>
          <w:rFonts w:ascii="Calibri" w:eastAsia="Calibri" w:hAnsi="Calibri" w:cs="Calibri"/>
          <w:sz w:val="24"/>
          <w:szCs w:val="24"/>
        </w:rPr>
        <w:t xml:space="preserve"> 7.1 (2014), p. 276.</w:t>
      </w:r>
    </w:p>
    <w:p w14:paraId="000000A2" w14:textId="77777777" w:rsidR="00E03F53" w:rsidRDefault="00D47927">
      <w:pPr>
        <w:numPr>
          <w:ilvl w:val="0"/>
          <w:numId w:val="7"/>
        </w:numPr>
        <w:rPr>
          <w:rFonts w:ascii="Calibri" w:eastAsia="Calibri" w:hAnsi="Calibri" w:cs="Calibri"/>
          <w:sz w:val="28"/>
          <w:szCs w:val="28"/>
        </w:rPr>
      </w:pPr>
      <w:r>
        <w:rPr>
          <w:rFonts w:ascii="Calibri" w:eastAsia="Calibri" w:hAnsi="Calibri" w:cs="Calibri"/>
          <w:sz w:val="24"/>
          <w:szCs w:val="24"/>
        </w:rPr>
        <w:t xml:space="preserve">L. C. Harrington et al. “Age-dependent survival of the dengue vector </w:t>
      </w:r>
      <w:r>
        <w:rPr>
          <w:rFonts w:ascii="Calibri" w:eastAsia="Calibri" w:hAnsi="Calibri" w:cs="Calibri"/>
          <w:i/>
          <w:sz w:val="24"/>
          <w:szCs w:val="24"/>
        </w:rPr>
        <w:t xml:space="preserve">Aedes aegypti </w:t>
      </w:r>
      <w:r>
        <w:rPr>
          <w:rFonts w:ascii="Calibri" w:eastAsia="Calibri" w:hAnsi="Calibri" w:cs="Calibri"/>
          <w:sz w:val="24"/>
          <w:szCs w:val="24"/>
        </w:rPr>
        <w:t>(Diptera: Culicidae) demonstrated by simultaneous release–</w:t>
      </w:r>
      <w:r>
        <w:rPr>
          <w:rFonts w:ascii="Calibri" w:eastAsia="Calibri" w:hAnsi="Calibri" w:cs="Calibri"/>
          <w:i/>
          <w:sz w:val="24"/>
          <w:szCs w:val="24"/>
        </w:rPr>
        <w:t xml:space="preserve"> </w:t>
      </w:r>
      <w:r>
        <w:rPr>
          <w:rFonts w:ascii="Calibri" w:eastAsia="Calibri" w:hAnsi="Calibri" w:cs="Calibri"/>
          <w:sz w:val="24"/>
          <w:szCs w:val="24"/>
        </w:rPr>
        <w:t xml:space="preserve">recapture of diﬀerent age cohorts”. </w:t>
      </w:r>
      <w:r>
        <w:rPr>
          <w:rFonts w:ascii="Calibri" w:eastAsia="Calibri" w:hAnsi="Calibri" w:cs="Calibri"/>
          <w:i/>
          <w:sz w:val="24"/>
          <w:szCs w:val="24"/>
        </w:rPr>
        <w:t>Journal of Medical Entomology</w:t>
      </w:r>
      <w:r>
        <w:rPr>
          <w:rFonts w:ascii="Calibri" w:eastAsia="Calibri" w:hAnsi="Calibri" w:cs="Calibri"/>
          <w:sz w:val="24"/>
          <w:szCs w:val="24"/>
        </w:rPr>
        <w:t xml:space="preserve"> 45.2 (2008), pp. 307–313.</w:t>
      </w:r>
    </w:p>
    <w:p w14:paraId="000000A3" w14:textId="77777777" w:rsidR="00E03F53" w:rsidRDefault="00D47927">
      <w:pPr>
        <w:numPr>
          <w:ilvl w:val="0"/>
          <w:numId w:val="7"/>
        </w:numPr>
        <w:spacing w:after="240"/>
        <w:rPr>
          <w:rFonts w:ascii="Calibri" w:eastAsia="Calibri" w:hAnsi="Calibri" w:cs="Calibri"/>
          <w:sz w:val="28"/>
          <w:szCs w:val="28"/>
        </w:rPr>
      </w:pPr>
      <w:r>
        <w:rPr>
          <w:rFonts w:ascii="Calibri" w:eastAsia="Calibri" w:hAnsi="Calibri" w:cs="Calibri"/>
          <w:sz w:val="24"/>
          <w:szCs w:val="24"/>
        </w:rPr>
        <w:t xml:space="preserve">T. Hoc and T. Wilkes. “The ovariole structure of </w:t>
      </w:r>
      <w:r>
        <w:rPr>
          <w:rFonts w:ascii="Calibri" w:eastAsia="Calibri" w:hAnsi="Calibri" w:cs="Calibri"/>
          <w:i/>
          <w:sz w:val="24"/>
          <w:szCs w:val="24"/>
        </w:rPr>
        <w:t>Anopheles gambiae</w:t>
      </w:r>
      <w:r>
        <w:rPr>
          <w:rFonts w:ascii="Calibri" w:eastAsia="Calibri" w:hAnsi="Calibri" w:cs="Calibri"/>
          <w:sz w:val="24"/>
          <w:szCs w:val="24"/>
        </w:rPr>
        <w:t xml:space="preserve"> (Diptera: Culicidae) and its use in determining physiological age”. </w:t>
      </w:r>
      <w:r>
        <w:rPr>
          <w:rFonts w:ascii="Calibri" w:eastAsia="Calibri" w:hAnsi="Calibri" w:cs="Calibri"/>
          <w:i/>
          <w:sz w:val="24"/>
          <w:szCs w:val="24"/>
        </w:rPr>
        <w:t xml:space="preserve">Bulletin of Entomological Research </w:t>
      </w:r>
      <w:r>
        <w:rPr>
          <w:rFonts w:ascii="Calibri" w:eastAsia="Calibri" w:hAnsi="Calibri" w:cs="Calibri"/>
          <w:sz w:val="24"/>
          <w:szCs w:val="24"/>
        </w:rPr>
        <w:t>85.01 (1995), pp. 59–69.</w:t>
      </w:r>
    </w:p>
    <w:p w14:paraId="000000A4" w14:textId="77777777" w:rsidR="00E03F53" w:rsidRDefault="00E03F53">
      <w:pPr>
        <w:spacing w:before="240"/>
        <w:ind w:left="860" w:right="1400"/>
        <w:rPr>
          <w:rFonts w:ascii="Calibri" w:eastAsia="Calibri" w:hAnsi="Calibri" w:cs="Calibri"/>
          <w:color w:val="00000A"/>
          <w:sz w:val="28"/>
          <w:szCs w:val="28"/>
        </w:rPr>
      </w:pPr>
    </w:p>
    <w:p w14:paraId="000000A5" w14:textId="77777777" w:rsidR="00E03F53" w:rsidRDefault="00D47927">
      <w:pPr>
        <w:numPr>
          <w:ilvl w:val="0"/>
          <w:numId w:val="1"/>
        </w:numPr>
        <w:spacing w:before="240" w:after="240"/>
        <w:rPr>
          <w:rFonts w:ascii="Calibri" w:eastAsia="Calibri" w:hAnsi="Calibri" w:cs="Calibri"/>
          <w:sz w:val="28"/>
          <w:szCs w:val="28"/>
        </w:rPr>
      </w:pPr>
      <w:r>
        <w:rPr>
          <w:rFonts w:ascii="Calibri" w:eastAsia="Calibri" w:hAnsi="Calibri" w:cs="Calibri"/>
          <w:sz w:val="24"/>
          <w:szCs w:val="24"/>
        </w:rPr>
        <w:t xml:space="preserve">L. E. Hugo et al. “Adult survivorship of the dengue mosquito </w:t>
      </w:r>
      <w:r>
        <w:rPr>
          <w:rFonts w:ascii="Calibri" w:eastAsia="Calibri" w:hAnsi="Calibri" w:cs="Calibri"/>
          <w:i/>
          <w:sz w:val="24"/>
          <w:szCs w:val="24"/>
        </w:rPr>
        <w:t>Aedes aegypti</w:t>
      </w:r>
      <w:r>
        <w:rPr>
          <w:rFonts w:ascii="Calibri" w:eastAsia="Calibri" w:hAnsi="Calibri" w:cs="Calibri"/>
          <w:sz w:val="24"/>
          <w:szCs w:val="24"/>
        </w:rPr>
        <w:t xml:space="preserve"> varies seasonally in central Vietnam”. </w:t>
      </w:r>
      <w:r>
        <w:rPr>
          <w:rFonts w:ascii="Calibri" w:eastAsia="Calibri" w:hAnsi="Calibri" w:cs="Calibri"/>
          <w:i/>
          <w:sz w:val="24"/>
          <w:szCs w:val="24"/>
        </w:rPr>
        <w:t>PLoS Neglected Tropical Diseases</w:t>
      </w:r>
      <w:r>
        <w:rPr>
          <w:rFonts w:ascii="Calibri" w:eastAsia="Calibri" w:hAnsi="Calibri" w:cs="Calibri"/>
          <w:sz w:val="24"/>
          <w:szCs w:val="24"/>
        </w:rPr>
        <w:t xml:space="preserve"> 8.2 (2014), e2669.</w:t>
      </w:r>
    </w:p>
    <w:p w14:paraId="000000A6" w14:textId="77777777" w:rsidR="00E03F53" w:rsidRDefault="00E03F53">
      <w:pPr>
        <w:spacing w:before="240"/>
        <w:ind w:left="860" w:right="1400"/>
        <w:rPr>
          <w:rFonts w:ascii="Calibri" w:eastAsia="Calibri" w:hAnsi="Calibri" w:cs="Calibri"/>
          <w:color w:val="00000A"/>
          <w:sz w:val="28"/>
          <w:szCs w:val="28"/>
        </w:rPr>
      </w:pPr>
    </w:p>
    <w:p w14:paraId="000000A7" w14:textId="77777777" w:rsidR="00E03F53" w:rsidRDefault="00D47927">
      <w:pPr>
        <w:numPr>
          <w:ilvl w:val="0"/>
          <w:numId w:val="5"/>
        </w:numPr>
        <w:spacing w:before="240"/>
        <w:rPr>
          <w:rFonts w:ascii="Calibri" w:eastAsia="Calibri" w:hAnsi="Calibri" w:cs="Calibri"/>
          <w:sz w:val="28"/>
          <w:szCs w:val="28"/>
        </w:rPr>
      </w:pPr>
      <w:r>
        <w:rPr>
          <w:rFonts w:ascii="Calibri" w:eastAsia="Calibri" w:hAnsi="Calibri" w:cs="Calibri"/>
          <w:sz w:val="24"/>
          <w:szCs w:val="24"/>
        </w:rPr>
        <w:lastRenderedPageBreak/>
        <w:t xml:space="preserve">L. E. Hugo et al. “Evaluations of mosquito age grading techniques based on morphological changes”. </w:t>
      </w:r>
      <w:r>
        <w:rPr>
          <w:rFonts w:ascii="Calibri" w:eastAsia="Calibri" w:hAnsi="Calibri" w:cs="Calibri"/>
          <w:i/>
          <w:sz w:val="24"/>
          <w:szCs w:val="24"/>
        </w:rPr>
        <w:t>Journal of Medical Entomology</w:t>
      </w:r>
      <w:r>
        <w:rPr>
          <w:rFonts w:ascii="Calibri" w:eastAsia="Calibri" w:hAnsi="Calibri" w:cs="Calibri"/>
          <w:sz w:val="24"/>
          <w:szCs w:val="24"/>
        </w:rPr>
        <w:t xml:space="preserve"> 45.3 (2008), 353–369.</w:t>
      </w:r>
    </w:p>
    <w:p w14:paraId="000000A8"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B. Kay. “Age structure of populations of </w:t>
      </w:r>
      <w:r>
        <w:rPr>
          <w:rFonts w:ascii="Calibri" w:eastAsia="Calibri" w:hAnsi="Calibri" w:cs="Calibri"/>
          <w:i/>
          <w:sz w:val="24"/>
          <w:szCs w:val="24"/>
        </w:rPr>
        <w:t>Culex annulirostris</w:t>
      </w:r>
      <w:r>
        <w:rPr>
          <w:rFonts w:ascii="Calibri" w:eastAsia="Calibri" w:hAnsi="Calibri" w:cs="Calibri"/>
          <w:sz w:val="24"/>
          <w:szCs w:val="24"/>
        </w:rPr>
        <w:t xml:space="preserve"> (Diptera: Culicidae) at Kowanyama and Charleville, Queensland”. </w:t>
      </w:r>
      <w:r>
        <w:rPr>
          <w:rFonts w:ascii="Calibri" w:eastAsia="Calibri" w:hAnsi="Calibri" w:cs="Calibri"/>
          <w:i/>
          <w:sz w:val="24"/>
          <w:szCs w:val="24"/>
        </w:rPr>
        <w:t>Journal of</w:t>
      </w:r>
      <w:r>
        <w:rPr>
          <w:rFonts w:ascii="Calibri" w:eastAsia="Calibri" w:hAnsi="Calibri" w:cs="Calibri"/>
          <w:sz w:val="24"/>
          <w:szCs w:val="24"/>
        </w:rPr>
        <w:t xml:space="preserve"> </w:t>
      </w:r>
      <w:r>
        <w:rPr>
          <w:rFonts w:ascii="Calibri" w:eastAsia="Calibri" w:hAnsi="Calibri" w:cs="Calibri"/>
          <w:i/>
          <w:sz w:val="24"/>
          <w:szCs w:val="24"/>
        </w:rPr>
        <w:t xml:space="preserve">Medical Entomology </w:t>
      </w:r>
      <w:r>
        <w:rPr>
          <w:rFonts w:ascii="Calibri" w:eastAsia="Calibri" w:hAnsi="Calibri" w:cs="Calibri"/>
          <w:sz w:val="24"/>
          <w:szCs w:val="24"/>
        </w:rPr>
        <w:t>16.4 (1979), pp. 309–316.</w:t>
      </w:r>
    </w:p>
    <w:p w14:paraId="000000A9"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B. Lambert. </w:t>
      </w:r>
      <w:r>
        <w:rPr>
          <w:rFonts w:ascii="Calibri" w:eastAsia="Calibri" w:hAnsi="Calibri" w:cs="Calibri"/>
          <w:i/>
          <w:sz w:val="24"/>
          <w:szCs w:val="24"/>
        </w:rPr>
        <w:t>A Student’s Guide to Bayesian Statistics</w:t>
      </w:r>
      <w:r>
        <w:rPr>
          <w:rFonts w:ascii="Calibri" w:eastAsia="Calibri" w:hAnsi="Calibri" w:cs="Calibri"/>
          <w:sz w:val="24"/>
          <w:szCs w:val="24"/>
        </w:rPr>
        <w:t>. Sage, 2018.</w:t>
      </w:r>
    </w:p>
    <w:p w14:paraId="000000AA"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B. Lambert et al. “Monitoring the Age of Mosquito Populations Using Near-Infrared Spectroscopy”. </w:t>
      </w:r>
      <w:r>
        <w:rPr>
          <w:rFonts w:ascii="Calibri" w:eastAsia="Calibri" w:hAnsi="Calibri" w:cs="Calibri"/>
          <w:i/>
          <w:sz w:val="24"/>
          <w:szCs w:val="24"/>
        </w:rPr>
        <w:t>Scientific reports</w:t>
      </w:r>
      <w:r>
        <w:rPr>
          <w:rFonts w:ascii="Calibri" w:eastAsia="Calibri" w:hAnsi="Calibri" w:cs="Calibri"/>
          <w:sz w:val="24"/>
          <w:szCs w:val="24"/>
        </w:rPr>
        <w:t xml:space="preserve"> 8.1 (2018), p. 5274.</w:t>
      </w:r>
    </w:p>
    <w:p w14:paraId="000000AB"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A. Lange and T. Hoc. </w:t>
      </w:r>
      <w:r>
        <w:rPr>
          <w:rFonts w:ascii="Calibri" w:eastAsia="Calibri" w:hAnsi="Calibri" w:cs="Calibri"/>
          <w:i/>
          <w:sz w:val="24"/>
          <w:szCs w:val="24"/>
        </w:rPr>
        <w:t>Abortive oogenesis and physiological age in blood-sucking mosquitoes (Diptera: Culicidae). Meditsinskaya Parazitologiya i Parasitarnye Bolezni 50, 48–56</w:t>
      </w:r>
      <w:r>
        <w:rPr>
          <w:rFonts w:ascii="Calibri" w:eastAsia="Calibri" w:hAnsi="Calibri" w:cs="Calibri"/>
          <w:sz w:val="24"/>
          <w:szCs w:val="24"/>
        </w:rPr>
        <w:t>. 1981.</w:t>
      </w:r>
    </w:p>
    <w:p w14:paraId="000000AC"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Macdonald et al. </w:t>
      </w:r>
      <w:r>
        <w:rPr>
          <w:rFonts w:ascii="Calibri" w:eastAsia="Calibri" w:hAnsi="Calibri" w:cs="Calibri"/>
          <w:i/>
          <w:sz w:val="24"/>
          <w:szCs w:val="24"/>
        </w:rPr>
        <w:t>The epidemiology and control of malaria.</w:t>
      </w:r>
      <w:r>
        <w:rPr>
          <w:rFonts w:ascii="Calibri" w:eastAsia="Calibri" w:hAnsi="Calibri" w:cs="Calibri"/>
          <w:sz w:val="24"/>
          <w:szCs w:val="24"/>
        </w:rPr>
        <w:t xml:space="preserve"> London, Oxford University Press, 1957.</w:t>
      </w:r>
    </w:p>
    <w:p w14:paraId="000000AD"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V. S. Mayagaya et al. “Non-destructive determination of age and species of </w:t>
      </w:r>
      <w:r>
        <w:rPr>
          <w:rFonts w:ascii="Calibri" w:eastAsia="Calibri" w:hAnsi="Calibri" w:cs="Calibri"/>
          <w:i/>
          <w:sz w:val="24"/>
          <w:szCs w:val="24"/>
        </w:rPr>
        <w:t xml:space="preserve">Anopheles gambiae </w:t>
      </w:r>
      <w:r>
        <w:rPr>
          <w:rFonts w:ascii="Calibri" w:eastAsia="Calibri" w:hAnsi="Calibri" w:cs="Calibri"/>
          <w:sz w:val="24"/>
          <w:szCs w:val="24"/>
        </w:rPr>
        <w:t xml:space="preserve">sl using near-infrared spectroscopy”. </w:t>
      </w:r>
      <w:r>
        <w:rPr>
          <w:rFonts w:ascii="Calibri" w:eastAsia="Calibri" w:hAnsi="Calibri" w:cs="Calibri"/>
          <w:i/>
          <w:sz w:val="24"/>
          <w:szCs w:val="24"/>
        </w:rPr>
        <w:t xml:space="preserve">The American Journal of Tropical Medicine and Hygiene </w:t>
      </w:r>
      <w:r>
        <w:rPr>
          <w:rFonts w:ascii="Calibri" w:eastAsia="Calibri" w:hAnsi="Calibri" w:cs="Calibri"/>
          <w:sz w:val="24"/>
          <w:szCs w:val="24"/>
        </w:rPr>
        <w:t>81.4 (2009), pp. 622–630.</w:t>
      </w:r>
    </w:p>
    <w:p w14:paraId="000000AE"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Müller, A Junnila, and Y Schlein. “Eﬀective control of adult </w:t>
      </w:r>
      <w:r>
        <w:rPr>
          <w:rFonts w:ascii="Calibri" w:eastAsia="Calibri" w:hAnsi="Calibri" w:cs="Calibri"/>
          <w:i/>
          <w:sz w:val="24"/>
          <w:szCs w:val="24"/>
        </w:rPr>
        <w:t>Culex</w:t>
      </w:r>
      <w:r>
        <w:rPr>
          <w:rFonts w:ascii="Calibri" w:eastAsia="Calibri" w:hAnsi="Calibri" w:cs="Calibri"/>
          <w:sz w:val="24"/>
          <w:szCs w:val="24"/>
        </w:rPr>
        <w:t xml:space="preserve"> </w:t>
      </w:r>
      <w:r>
        <w:rPr>
          <w:rFonts w:ascii="Calibri" w:eastAsia="Calibri" w:hAnsi="Calibri" w:cs="Calibri"/>
          <w:i/>
          <w:sz w:val="24"/>
          <w:szCs w:val="24"/>
        </w:rPr>
        <w:t xml:space="preserve">pipiens </w:t>
      </w:r>
      <w:r>
        <w:rPr>
          <w:rFonts w:ascii="Calibri" w:eastAsia="Calibri" w:hAnsi="Calibri" w:cs="Calibri"/>
          <w:sz w:val="24"/>
          <w:szCs w:val="24"/>
        </w:rPr>
        <w:t>by spraying an attractive toxic sugar bait solution in the vegetation</w:t>
      </w:r>
      <w:r>
        <w:rPr>
          <w:rFonts w:ascii="Calibri" w:eastAsia="Calibri" w:hAnsi="Calibri" w:cs="Calibri"/>
          <w:i/>
          <w:sz w:val="24"/>
          <w:szCs w:val="24"/>
        </w:rPr>
        <w:t xml:space="preserve"> </w:t>
      </w:r>
      <w:r>
        <w:rPr>
          <w:rFonts w:ascii="Calibri" w:eastAsia="Calibri" w:hAnsi="Calibri" w:cs="Calibri"/>
          <w:sz w:val="24"/>
          <w:szCs w:val="24"/>
        </w:rPr>
        <w:t xml:space="preserve">near larval habitats”. </w:t>
      </w:r>
      <w:r>
        <w:rPr>
          <w:rFonts w:ascii="Calibri" w:eastAsia="Calibri" w:hAnsi="Calibri" w:cs="Calibri"/>
          <w:i/>
          <w:sz w:val="24"/>
          <w:szCs w:val="24"/>
        </w:rPr>
        <w:t>Journal of Medical Entomology</w:t>
      </w:r>
      <w:r>
        <w:rPr>
          <w:rFonts w:ascii="Calibri" w:eastAsia="Calibri" w:hAnsi="Calibri" w:cs="Calibri"/>
          <w:sz w:val="24"/>
          <w:szCs w:val="24"/>
        </w:rPr>
        <w:t xml:space="preserve"> 47.1 (2010), 63–66.</w:t>
      </w:r>
    </w:p>
    <w:p w14:paraId="000000AF"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C. Müller, V. D. Kravchenko, and Y. Schlein. “Decline of Anopheles sergentii and Aedes caspius populations following presentation of attractive toxic (spinosad) sugar bait stations in an oasis”. </w:t>
      </w:r>
      <w:r>
        <w:rPr>
          <w:rFonts w:ascii="Calibri" w:eastAsia="Calibri" w:hAnsi="Calibri" w:cs="Calibri"/>
          <w:i/>
          <w:sz w:val="24"/>
          <w:szCs w:val="24"/>
        </w:rPr>
        <w:t>Journal of the American</w:t>
      </w:r>
      <w:r>
        <w:rPr>
          <w:rFonts w:ascii="Calibri" w:eastAsia="Calibri" w:hAnsi="Calibri" w:cs="Calibri"/>
          <w:sz w:val="24"/>
          <w:szCs w:val="24"/>
        </w:rPr>
        <w:t xml:space="preserve"> </w:t>
      </w:r>
      <w:r>
        <w:rPr>
          <w:rFonts w:ascii="Calibri" w:eastAsia="Calibri" w:hAnsi="Calibri" w:cs="Calibri"/>
          <w:i/>
          <w:sz w:val="24"/>
          <w:szCs w:val="24"/>
        </w:rPr>
        <w:t xml:space="preserve">Mosquito Control Association </w:t>
      </w:r>
      <w:r>
        <w:rPr>
          <w:rFonts w:ascii="Calibri" w:eastAsia="Calibri" w:hAnsi="Calibri" w:cs="Calibri"/>
          <w:sz w:val="24"/>
          <w:szCs w:val="24"/>
        </w:rPr>
        <w:t>24.1 (2008), pp. 147–149.</w:t>
      </w:r>
    </w:p>
    <w:p w14:paraId="000000B0"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C. Müller et al. “Field experiments of Anopheles gambiae attraction to local fruits/seedpods and flowering plants in Mali to optimize strategies for malaria vector control in Africa using attractive toxic sugar bait methods”. </w:t>
      </w:r>
      <w:r>
        <w:rPr>
          <w:rFonts w:ascii="Calibri" w:eastAsia="Calibri" w:hAnsi="Calibri" w:cs="Calibri"/>
          <w:i/>
          <w:sz w:val="24"/>
          <w:szCs w:val="24"/>
        </w:rPr>
        <w:t>Malaria journal</w:t>
      </w:r>
      <w:r>
        <w:rPr>
          <w:rFonts w:ascii="Calibri" w:eastAsia="Calibri" w:hAnsi="Calibri" w:cs="Calibri"/>
          <w:sz w:val="24"/>
          <w:szCs w:val="24"/>
        </w:rPr>
        <w:t xml:space="preserve"> 9.1 (2010), p. 262.</w:t>
      </w:r>
    </w:p>
    <w:p w14:paraId="000000B1" w14:textId="77777777" w:rsidR="00E03F53" w:rsidRDefault="00D47927">
      <w:pPr>
        <w:numPr>
          <w:ilvl w:val="0"/>
          <w:numId w:val="5"/>
        </w:numPr>
        <w:rPr>
          <w:rFonts w:ascii="Calibri" w:eastAsia="Calibri" w:hAnsi="Calibri" w:cs="Calibri"/>
          <w:sz w:val="28"/>
          <w:szCs w:val="28"/>
        </w:rPr>
      </w:pPr>
      <w:r>
        <w:rPr>
          <w:rFonts w:ascii="Calibri" w:eastAsia="Calibri" w:hAnsi="Calibri" w:cs="Calibri"/>
          <w:sz w:val="24"/>
          <w:szCs w:val="24"/>
        </w:rPr>
        <w:t xml:space="preserve">G. C. Müller et al. “Successful field trial of attractive toxic sugar bait (ATSB) plant-spraying methods against malaria vectors in the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gambiae </w:t>
      </w:r>
      <w:r>
        <w:rPr>
          <w:rFonts w:ascii="Calibri" w:eastAsia="Calibri" w:hAnsi="Calibri" w:cs="Calibri"/>
          <w:sz w:val="24"/>
          <w:szCs w:val="24"/>
        </w:rPr>
        <w:t>complex in Mali, West Africa”. In:</w:t>
      </w:r>
      <w:r>
        <w:rPr>
          <w:rFonts w:ascii="Calibri" w:eastAsia="Calibri" w:hAnsi="Calibri" w:cs="Calibri"/>
          <w:i/>
          <w:sz w:val="24"/>
          <w:szCs w:val="24"/>
        </w:rPr>
        <w:t xml:space="preserve"> Malaria Journal </w:t>
      </w:r>
      <w:r>
        <w:rPr>
          <w:rFonts w:ascii="Calibri" w:eastAsia="Calibri" w:hAnsi="Calibri" w:cs="Calibri"/>
          <w:sz w:val="24"/>
          <w:szCs w:val="24"/>
        </w:rPr>
        <w:t>9.1 (2010), 210.</w:t>
      </w:r>
    </w:p>
    <w:p w14:paraId="000000B2" w14:textId="77777777" w:rsidR="00E03F53" w:rsidRDefault="00D47927">
      <w:pPr>
        <w:numPr>
          <w:ilvl w:val="0"/>
          <w:numId w:val="2"/>
        </w:numPr>
        <w:rPr>
          <w:rFonts w:ascii="Calibri" w:eastAsia="Calibri" w:hAnsi="Calibri" w:cs="Calibri"/>
          <w:sz w:val="28"/>
          <w:szCs w:val="28"/>
        </w:rPr>
      </w:pPr>
      <w:r>
        <w:rPr>
          <w:rFonts w:ascii="Calibri" w:eastAsia="Calibri" w:hAnsi="Calibri" w:cs="Calibri"/>
          <w:sz w:val="24"/>
          <w:szCs w:val="24"/>
        </w:rPr>
        <w:t xml:space="preserve">C. Murdock et al. “Complex eﬀects of temperature on mosquito immune function”. </w:t>
      </w:r>
      <w:r>
        <w:rPr>
          <w:rFonts w:ascii="Calibri" w:eastAsia="Calibri" w:hAnsi="Calibri" w:cs="Calibri"/>
          <w:i/>
          <w:sz w:val="24"/>
          <w:szCs w:val="24"/>
        </w:rPr>
        <w:t>Proc. R. Soc. B</w:t>
      </w:r>
      <w:r>
        <w:rPr>
          <w:rFonts w:ascii="Calibri" w:eastAsia="Calibri" w:hAnsi="Calibri" w:cs="Calibri"/>
          <w:sz w:val="24"/>
          <w:szCs w:val="24"/>
        </w:rPr>
        <w:t xml:space="preserve"> (2012), rspb20120638.</w:t>
      </w:r>
    </w:p>
    <w:p w14:paraId="000000B3" w14:textId="77777777" w:rsidR="00E03F53" w:rsidRDefault="00D47927">
      <w:pPr>
        <w:numPr>
          <w:ilvl w:val="0"/>
          <w:numId w:val="2"/>
        </w:numPr>
        <w:rPr>
          <w:rFonts w:ascii="Calibri" w:eastAsia="Calibri" w:hAnsi="Calibri" w:cs="Calibri"/>
          <w:sz w:val="28"/>
          <w:szCs w:val="28"/>
        </w:rPr>
      </w:pPr>
      <w:r>
        <w:rPr>
          <w:rFonts w:ascii="Calibri" w:eastAsia="Calibri" w:hAnsi="Calibri" w:cs="Calibri"/>
          <w:sz w:val="24"/>
          <w:szCs w:val="24"/>
        </w:rPr>
        <w:t xml:space="preserve">J. Nedelman. “A negative binomial model for sampling mosquitoes in a malaria survey”. </w:t>
      </w:r>
      <w:r>
        <w:rPr>
          <w:rFonts w:ascii="Calibri" w:eastAsia="Calibri" w:hAnsi="Calibri" w:cs="Calibri"/>
          <w:i/>
          <w:sz w:val="24"/>
          <w:szCs w:val="24"/>
        </w:rPr>
        <w:t>Biometrics</w:t>
      </w:r>
      <w:r>
        <w:rPr>
          <w:rFonts w:ascii="Calibri" w:eastAsia="Calibri" w:hAnsi="Calibri" w:cs="Calibri"/>
          <w:sz w:val="24"/>
          <w:szCs w:val="24"/>
        </w:rPr>
        <w:t xml:space="preserve"> (1983), pp. 1009–1020.</w:t>
      </w:r>
    </w:p>
    <w:p w14:paraId="000000B4" w14:textId="77777777" w:rsidR="00E03F53" w:rsidRDefault="00D47927">
      <w:pPr>
        <w:numPr>
          <w:ilvl w:val="0"/>
          <w:numId w:val="2"/>
        </w:numPr>
        <w:rPr>
          <w:rFonts w:ascii="Calibri" w:eastAsia="Calibri" w:hAnsi="Calibri" w:cs="Calibri"/>
          <w:sz w:val="28"/>
          <w:szCs w:val="28"/>
        </w:rPr>
      </w:pPr>
      <w:r>
        <w:rPr>
          <w:rFonts w:ascii="Calibri" w:eastAsia="Calibri" w:hAnsi="Calibri" w:cs="Calibri"/>
          <w:sz w:val="24"/>
          <w:szCs w:val="24"/>
        </w:rPr>
        <w:t xml:space="preserve">V. Polovodova. “The determination of the physiological age of female </w:t>
      </w:r>
      <w:r>
        <w:rPr>
          <w:rFonts w:ascii="Calibri" w:eastAsia="Calibri" w:hAnsi="Calibri" w:cs="Calibri"/>
          <w:i/>
          <w:sz w:val="24"/>
          <w:szCs w:val="24"/>
        </w:rPr>
        <w:t xml:space="preserve">Anopheles </w:t>
      </w:r>
      <w:r>
        <w:rPr>
          <w:rFonts w:ascii="Calibri" w:eastAsia="Calibri" w:hAnsi="Calibri" w:cs="Calibri"/>
          <w:sz w:val="24"/>
          <w:szCs w:val="24"/>
        </w:rPr>
        <w:t xml:space="preserve">by the number of gonotrophic cycles completed”. </w:t>
      </w:r>
      <w:r>
        <w:rPr>
          <w:rFonts w:ascii="Calibri" w:eastAsia="Calibri" w:hAnsi="Calibri" w:cs="Calibri"/>
          <w:i/>
          <w:sz w:val="24"/>
          <w:szCs w:val="24"/>
        </w:rPr>
        <w:t xml:space="preserve">Meditsin-skaia Parazitologiia Parazitar Bolezni </w:t>
      </w:r>
      <w:r>
        <w:rPr>
          <w:rFonts w:ascii="Calibri" w:eastAsia="Calibri" w:hAnsi="Calibri" w:cs="Calibri"/>
          <w:sz w:val="24"/>
          <w:szCs w:val="24"/>
        </w:rPr>
        <w:t>18 (1949), pp. 352–355.</w:t>
      </w:r>
    </w:p>
    <w:p w14:paraId="000000B5"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lastRenderedPageBreak/>
        <w:t xml:space="preserve">R. C. Russell. “Population age composition and female longevity of the arbovirus vector </w:t>
      </w:r>
      <w:r>
        <w:rPr>
          <w:rFonts w:ascii="Calibri" w:eastAsia="Calibri" w:hAnsi="Calibri" w:cs="Calibri"/>
          <w:i/>
          <w:sz w:val="24"/>
          <w:szCs w:val="24"/>
        </w:rPr>
        <w:t>Culex annulirostris skuse</w:t>
      </w:r>
      <w:r>
        <w:rPr>
          <w:rFonts w:ascii="Calibri" w:eastAsia="Calibri" w:hAnsi="Calibri" w:cs="Calibri"/>
          <w:sz w:val="24"/>
          <w:szCs w:val="24"/>
        </w:rPr>
        <w:t xml:space="preserve"> near Echua, Victoria, in the Murray Valley of southeastern Austria 1979-1985”. </w:t>
      </w:r>
      <w:r>
        <w:rPr>
          <w:rFonts w:ascii="Calibri" w:eastAsia="Calibri" w:hAnsi="Calibri" w:cs="Calibri"/>
          <w:i/>
          <w:sz w:val="24"/>
          <w:szCs w:val="24"/>
        </w:rPr>
        <w:t>Australian Journal</w:t>
      </w:r>
      <w:r>
        <w:rPr>
          <w:rFonts w:ascii="Calibri" w:eastAsia="Calibri" w:hAnsi="Calibri" w:cs="Calibri"/>
          <w:sz w:val="24"/>
          <w:szCs w:val="24"/>
        </w:rPr>
        <w:t xml:space="preserve"> </w:t>
      </w:r>
      <w:r>
        <w:rPr>
          <w:rFonts w:ascii="Calibri" w:eastAsia="Calibri" w:hAnsi="Calibri" w:cs="Calibri"/>
          <w:i/>
          <w:sz w:val="24"/>
          <w:szCs w:val="24"/>
        </w:rPr>
        <w:t xml:space="preserve">of Experimental Biology &amp; Medical Science </w:t>
      </w:r>
      <w:r>
        <w:rPr>
          <w:rFonts w:ascii="Calibri" w:eastAsia="Calibri" w:hAnsi="Calibri" w:cs="Calibri"/>
          <w:sz w:val="24"/>
          <w:szCs w:val="24"/>
        </w:rPr>
        <w:t>64.6 (1986).</w:t>
      </w:r>
    </w:p>
    <w:p w14:paraId="000000B6"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M. Service. “Studies on sampling larval populations of the </w:t>
      </w:r>
      <w:r>
        <w:rPr>
          <w:rFonts w:ascii="Calibri" w:eastAsia="Calibri" w:hAnsi="Calibri" w:cs="Calibri"/>
          <w:i/>
          <w:sz w:val="24"/>
          <w:szCs w:val="24"/>
        </w:rPr>
        <w:t>Anopheles</w:t>
      </w:r>
      <w:r>
        <w:rPr>
          <w:rFonts w:ascii="Calibri" w:eastAsia="Calibri" w:hAnsi="Calibri" w:cs="Calibri"/>
          <w:sz w:val="24"/>
          <w:szCs w:val="24"/>
        </w:rPr>
        <w:t xml:space="preserve"> </w:t>
      </w:r>
      <w:r>
        <w:rPr>
          <w:rFonts w:ascii="Calibri" w:eastAsia="Calibri" w:hAnsi="Calibri" w:cs="Calibri"/>
          <w:i/>
          <w:sz w:val="24"/>
          <w:szCs w:val="24"/>
        </w:rPr>
        <w:t xml:space="preserve">gambiae </w:t>
      </w:r>
      <w:r>
        <w:rPr>
          <w:rFonts w:ascii="Calibri" w:eastAsia="Calibri" w:hAnsi="Calibri" w:cs="Calibri"/>
          <w:sz w:val="24"/>
          <w:szCs w:val="24"/>
        </w:rPr>
        <w:t>complex”. In:</w:t>
      </w:r>
      <w:r>
        <w:rPr>
          <w:rFonts w:ascii="Calibri" w:eastAsia="Calibri" w:hAnsi="Calibri" w:cs="Calibri"/>
          <w:i/>
          <w:sz w:val="24"/>
          <w:szCs w:val="24"/>
        </w:rPr>
        <w:t xml:space="preserve"> Bulletin of the World Health Organisation </w:t>
      </w:r>
      <w:r>
        <w:rPr>
          <w:rFonts w:ascii="Calibri" w:eastAsia="Calibri" w:hAnsi="Calibri" w:cs="Calibri"/>
          <w:sz w:val="24"/>
          <w:szCs w:val="24"/>
        </w:rPr>
        <w:t>45.2</w:t>
      </w:r>
      <w:r>
        <w:rPr>
          <w:rFonts w:ascii="Calibri" w:eastAsia="Calibri" w:hAnsi="Calibri" w:cs="Calibri"/>
          <w:i/>
          <w:sz w:val="24"/>
          <w:szCs w:val="24"/>
        </w:rPr>
        <w:t xml:space="preserve"> </w:t>
      </w:r>
      <w:r>
        <w:rPr>
          <w:rFonts w:ascii="Calibri" w:eastAsia="Calibri" w:hAnsi="Calibri" w:cs="Calibri"/>
          <w:sz w:val="24"/>
          <w:szCs w:val="24"/>
        </w:rPr>
        <w:t>(1971), p. 169.</w:t>
      </w:r>
    </w:p>
    <w:p w14:paraId="000000B7"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M. Sikulu et al. “Evaluating RNAlater® as a preservative for using near-infrared spectroscopy to predict </w:t>
      </w:r>
      <w:r>
        <w:rPr>
          <w:rFonts w:ascii="Calibri" w:eastAsia="Calibri" w:hAnsi="Calibri" w:cs="Calibri"/>
          <w:i/>
          <w:sz w:val="24"/>
          <w:szCs w:val="24"/>
        </w:rPr>
        <w:t>Anopheles gambiae</w:t>
      </w:r>
      <w:r>
        <w:rPr>
          <w:rFonts w:ascii="Calibri" w:eastAsia="Calibri" w:hAnsi="Calibri" w:cs="Calibri"/>
          <w:sz w:val="24"/>
          <w:szCs w:val="24"/>
        </w:rPr>
        <w:t xml:space="preserve"> age and species”. </w:t>
      </w:r>
      <w:r>
        <w:rPr>
          <w:rFonts w:ascii="Calibri" w:eastAsia="Calibri" w:hAnsi="Calibri" w:cs="Calibri"/>
          <w:i/>
          <w:sz w:val="24"/>
          <w:szCs w:val="24"/>
        </w:rPr>
        <w:t xml:space="preserve">Malaria Journal </w:t>
      </w:r>
      <w:r>
        <w:rPr>
          <w:rFonts w:ascii="Calibri" w:eastAsia="Calibri" w:hAnsi="Calibri" w:cs="Calibri"/>
          <w:sz w:val="24"/>
          <w:szCs w:val="24"/>
        </w:rPr>
        <w:t>10.1 (2011), p. 186.</w:t>
      </w:r>
    </w:p>
    <w:p w14:paraId="000000B8"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J. B. Silver. </w:t>
      </w:r>
      <w:r>
        <w:rPr>
          <w:rFonts w:ascii="Calibri" w:eastAsia="Calibri" w:hAnsi="Calibri" w:cs="Calibri"/>
          <w:i/>
          <w:sz w:val="24"/>
          <w:szCs w:val="24"/>
        </w:rPr>
        <w:t>Mosquito ecology: field sampling methods</w:t>
      </w:r>
      <w:r>
        <w:rPr>
          <w:rFonts w:ascii="Calibri" w:eastAsia="Calibri" w:hAnsi="Calibri" w:cs="Calibri"/>
          <w:sz w:val="24"/>
          <w:szCs w:val="24"/>
        </w:rPr>
        <w:t>. Springer Science &amp; Business Media, 2007.</w:t>
      </w:r>
    </w:p>
    <w:p w14:paraId="000000B9"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M. E. Sinka et al. “The dominant </w:t>
      </w:r>
      <w:r>
        <w:rPr>
          <w:rFonts w:ascii="Calibri" w:eastAsia="Calibri" w:hAnsi="Calibri" w:cs="Calibri"/>
          <w:i/>
          <w:sz w:val="24"/>
          <w:szCs w:val="24"/>
        </w:rPr>
        <w:t>Anopheles</w:t>
      </w:r>
      <w:r>
        <w:rPr>
          <w:rFonts w:ascii="Calibri" w:eastAsia="Calibri" w:hAnsi="Calibri" w:cs="Calibri"/>
          <w:sz w:val="24"/>
          <w:szCs w:val="24"/>
        </w:rPr>
        <w:t xml:space="preserve"> vectors of human malaria in Africa, Europe and the Middle East: occurrence data, distribution maps and bionomic précis”. </w:t>
      </w:r>
      <w:r>
        <w:rPr>
          <w:rFonts w:ascii="Calibri" w:eastAsia="Calibri" w:hAnsi="Calibri" w:cs="Calibri"/>
          <w:i/>
          <w:sz w:val="24"/>
          <w:szCs w:val="24"/>
        </w:rPr>
        <w:t>Parasites &amp; Vectors</w:t>
      </w:r>
      <w:r>
        <w:rPr>
          <w:rFonts w:ascii="Calibri" w:eastAsia="Calibri" w:hAnsi="Calibri" w:cs="Calibri"/>
          <w:sz w:val="24"/>
          <w:szCs w:val="24"/>
        </w:rPr>
        <w:t xml:space="preserve"> 3.1 (2010), p. 117.</w:t>
      </w:r>
    </w:p>
    <w:p w14:paraId="000000BA"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L. M. Styer et al. “Mosquitoes do senesce: departure from the paradigm of constant mortality”.</w:t>
      </w:r>
      <w:r>
        <w:rPr>
          <w:rFonts w:ascii="Calibri" w:eastAsia="Calibri" w:hAnsi="Calibri" w:cs="Calibri"/>
          <w:i/>
          <w:sz w:val="24"/>
          <w:szCs w:val="24"/>
        </w:rPr>
        <w:t>The American Journal of Tropical Medicine and</w:t>
      </w:r>
      <w:r>
        <w:rPr>
          <w:rFonts w:ascii="Calibri" w:eastAsia="Calibri" w:hAnsi="Calibri" w:cs="Calibri"/>
          <w:sz w:val="24"/>
          <w:szCs w:val="24"/>
        </w:rPr>
        <w:t xml:space="preserve"> </w:t>
      </w:r>
      <w:r>
        <w:rPr>
          <w:rFonts w:ascii="Calibri" w:eastAsia="Calibri" w:hAnsi="Calibri" w:cs="Calibri"/>
          <w:i/>
          <w:sz w:val="24"/>
          <w:szCs w:val="24"/>
        </w:rPr>
        <w:t xml:space="preserve">Hygiene </w:t>
      </w:r>
      <w:r>
        <w:rPr>
          <w:rFonts w:ascii="Calibri" w:eastAsia="Calibri" w:hAnsi="Calibri" w:cs="Calibri"/>
          <w:sz w:val="24"/>
          <w:szCs w:val="24"/>
        </w:rPr>
        <w:t>76.1 (2007), pp. 111–117.</w:t>
      </w:r>
    </w:p>
    <w:p w14:paraId="000000BB"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 xml:space="preserve">N. O. Verhulst, J. A. Loonen, and W. Takken. “Advances in methods for colour marking of mosquitoes”. </w:t>
      </w:r>
      <w:r>
        <w:rPr>
          <w:rFonts w:ascii="Calibri" w:eastAsia="Calibri" w:hAnsi="Calibri" w:cs="Calibri"/>
          <w:i/>
          <w:sz w:val="24"/>
          <w:szCs w:val="24"/>
        </w:rPr>
        <w:t>Parasites &amp; Vectors</w:t>
      </w:r>
      <w:r>
        <w:rPr>
          <w:rFonts w:ascii="Calibri" w:eastAsia="Calibri" w:hAnsi="Calibri" w:cs="Calibri"/>
          <w:sz w:val="24"/>
          <w:szCs w:val="24"/>
        </w:rPr>
        <w:t xml:space="preserve"> 6.1 (2013), p. 1.</w:t>
      </w:r>
    </w:p>
    <w:p w14:paraId="000000BC"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World Health Organisation et al. “WHO statement on the first meeting of the International Health Regulations (2005) - Emergency Committee on Zika virus and observed increase in neurological disorders and neonatal malformations”. In: 37.3 (2016), pp. 332–333.</w:t>
      </w:r>
    </w:p>
    <w:p w14:paraId="000000BD" w14:textId="77777777" w:rsidR="00E03F53" w:rsidRDefault="00D47927">
      <w:pPr>
        <w:numPr>
          <w:ilvl w:val="0"/>
          <w:numId w:val="6"/>
        </w:numPr>
        <w:rPr>
          <w:rFonts w:ascii="Calibri" w:eastAsia="Calibri" w:hAnsi="Calibri" w:cs="Calibri"/>
          <w:sz w:val="28"/>
          <w:szCs w:val="28"/>
        </w:rPr>
      </w:pPr>
      <w:r>
        <w:rPr>
          <w:rFonts w:ascii="Calibri" w:eastAsia="Calibri" w:hAnsi="Calibri" w:cs="Calibri"/>
          <w:sz w:val="24"/>
          <w:szCs w:val="24"/>
        </w:rPr>
        <w:t>World Health Organization et al. “Global report on insecticide resistance in malaria vectors: 2010–2016”. WHO (2018).</w:t>
      </w:r>
    </w:p>
    <w:p w14:paraId="000000BE" w14:textId="77777777" w:rsidR="00E03F53" w:rsidRDefault="00D47927">
      <w:pPr>
        <w:numPr>
          <w:ilvl w:val="0"/>
          <w:numId w:val="6"/>
        </w:numPr>
        <w:spacing w:after="240"/>
        <w:rPr>
          <w:rFonts w:ascii="Calibri" w:eastAsia="Calibri" w:hAnsi="Calibri" w:cs="Calibri"/>
          <w:sz w:val="28"/>
          <w:szCs w:val="28"/>
        </w:rPr>
      </w:pPr>
      <w:r>
        <w:rPr>
          <w:rFonts w:ascii="Calibri" w:eastAsia="Calibri" w:hAnsi="Calibri" w:cs="Calibri"/>
          <w:sz w:val="24"/>
          <w:szCs w:val="24"/>
        </w:rPr>
        <w:t xml:space="preserve">H. Yang et al. “Assessing the eﬀects of temperature on the population of </w:t>
      </w:r>
      <w:r>
        <w:rPr>
          <w:rFonts w:ascii="Calibri" w:eastAsia="Calibri" w:hAnsi="Calibri" w:cs="Calibri"/>
          <w:i/>
          <w:sz w:val="24"/>
          <w:szCs w:val="24"/>
        </w:rPr>
        <w:t>Aedes aegypti</w:t>
      </w:r>
      <w:r>
        <w:rPr>
          <w:rFonts w:ascii="Calibri" w:eastAsia="Calibri" w:hAnsi="Calibri" w:cs="Calibri"/>
          <w:sz w:val="24"/>
          <w:szCs w:val="24"/>
        </w:rPr>
        <w:t xml:space="preserve">, the vector of dengue”. </w:t>
      </w:r>
      <w:r>
        <w:rPr>
          <w:rFonts w:ascii="Calibri" w:eastAsia="Calibri" w:hAnsi="Calibri" w:cs="Calibri"/>
          <w:i/>
          <w:sz w:val="24"/>
          <w:szCs w:val="24"/>
        </w:rPr>
        <w:t>Epidemiology and Infection</w:t>
      </w:r>
      <w:r>
        <w:rPr>
          <w:rFonts w:ascii="Calibri" w:eastAsia="Calibri" w:hAnsi="Calibri" w:cs="Calibri"/>
          <w:sz w:val="24"/>
          <w:szCs w:val="24"/>
        </w:rPr>
        <w:t xml:space="preserve"> 137.08 (2009), pp. 1188–1202.</w:t>
      </w:r>
    </w:p>
    <w:p w14:paraId="000000BF" w14:textId="77777777" w:rsidR="00E03F53" w:rsidRDefault="00E03F53">
      <w:pPr>
        <w:spacing w:before="240"/>
        <w:ind w:left="860" w:right="1400"/>
        <w:rPr>
          <w:rFonts w:ascii="Calibri" w:eastAsia="Calibri" w:hAnsi="Calibri" w:cs="Calibri"/>
          <w:color w:val="00000A"/>
          <w:sz w:val="28"/>
          <w:szCs w:val="28"/>
        </w:rPr>
      </w:pPr>
    </w:p>
    <w:p w14:paraId="000000C0" w14:textId="77777777" w:rsidR="00E03F53" w:rsidRDefault="00E03F53">
      <w:pPr>
        <w:spacing w:before="240"/>
        <w:rPr>
          <w:rFonts w:ascii="Calibri" w:eastAsia="Calibri" w:hAnsi="Calibri" w:cs="Calibri"/>
          <w:color w:val="00000A"/>
          <w:sz w:val="28"/>
          <w:szCs w:val="28"/>
        </w:rPr>
      </w:pPr>
    </w:p>
    <w:p w14:paraId="000000C1" w14:textId="77777777" w:rsidR="00E03F53" w:rsidRDefault="00E03F53">
      <w:pPr>
        <w:rPr>
          <w:rFonts w:ascii="Calibri" w:eastAsia="Calibri" w:hAnsi="Calibri" w:cs="Calibri"/>
          <w:sz w:val="28"/>
          <w:szCs w:val="28"/>
        </w:rPr>
      </w:pPr>
    </w:p>
    <w:sectPr w:rsidR="00E03F5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es Godfray" w:date="2021-07-12T16:33:00Z" w:initials="CG">
    <w:p w14:paraId="6A58DD91" w14:textId="34D50A8E" w:rsidR="00A94D9D" w:rsidRDefault="00A94D9D">
      <w:pPr>
        <w:pStyle w:val="CommentText"/>
      </w:pPr>
      <w:r>
        <w:rPr>
          <w:rStyle w:val="CommentReference"/>
        </w:rPr>
        <w:annotationRef/>
      </w:r>
      <w:r>
        <w:t>Is it formally a meta-analysis?  Might a statistical pedant object to us using the term?</w:t>
      </w:r>
    </w:p>
  </w:comment>
  <w:comment w:id="1" w:author="Ben Lambert" w:date="2021-07-31T10:21:00Z" w:initials="BL">
    <w:p w14:paraId="665DC240" w14:textId="0C45DD4F" w:rsidR="00182A60" w:rsidRPr="00182A60" w:rsidRDefault="00182A60" w:rsidP="00182A60">
      <w:pPr>
        <w:rPr>
          <w:rFonts w:ascii="Times New Roman" w:eastAsia="Times New Roman" w:hAnsi="Times New Roman" w:cs="Times New Roman"/>
          <w:sz w:val="24"/>
          <w:szCs w:val="24"/>
          <w:lang w:val="en-GB"/>
        </w:rPr>
      </w:pPr>
      <w:r>
        <w:rPr>
          <w:rStyle w:val="CommentReference"/>
        </w:rPr>
        <w:annotationRef/>
      </w:r>
      <w:r>
        <w:t>According to the Cochrane website, a meta-analysis is “</w:t>
      </w:r>
      <w:r w:rsidRPr="00182A60">
        <w:rPr>
          <w:rFonts w:ascii="Source Sans Pro" w:eastAsia="Times New Roman" w:hAnsi="Source Sans Pro" w:cs="Times New Roman"/>
          <w:color w:val="333333"/>
          <w:sz w:val="24"/>
          <w:szCs w:val="24"/>
          <w:lang w:val="en-GB"/>
        </w:rPr>
        <w:t>is a statistical technique for combining data from multiple studies on a particular topic</w:t>
      </w:r>
      <w:r>
        <w:rPr>
          <w:rFonts w:ascii="Source Sans Pro" w:eastAsia="Times New Roman" w:hAnsi="Source Sans Pro" w:cs="Times New Roman"/>
          <w:color w:val="333333"/>
          <w:sz w:val="24"/>
          <w:szCs w:val="24"/>
          <w:lang w:val="en-GB"/>
        </w:rPr>
        <w:t>.” So I don’t see a problem.</w:t>
      </w:r>
    </w:p>
  </w:comment>
  <w:comment w:id="6" w:author="Charles Godfray" w:date="2021-07-12T16:29:00Z" w:initials="CG">
    <w:p w14:paraId="34A09B9E" w14:textId="4506A30B" w:rsidR="00FA0BCF" w:rsidRDefault="00FA0BCF">
      <w:pPr>
        <w:pStyle w:val="CommentText"/>
      </w:pPr>
      <w:r>
        <w:rPr>
          <w:rStyle w:val="CommentReference"/>
        </w:rPr>
        <w:annotationRef/>
      </w:r>
      <w:r>
        <w:t>Should we say something about this in the Discussion?</w:t>
      </w:r>
    </w:p>
  </w:comment>
  <w:comment w:id="9" w:author="Charles Godfray" w:date="2021-07-12T16:13:00Z" w:initials="CG">
    <w:p w14:paraId="43C532E0" w14:textId="72C00B47" w:rsidR="001F4765" w:rsidRDefault="001F4765">
      <w:pPr>
        <w:pStyle w:val="CommentText"/>
      </w:pPr>
      <w:r>
        <w:rPr>
          <w:rStyle w:val="CommentReference"/>
        </w:rPr>
        <w:annotationRef/>
      </w:r>
      <w:r>
        <w:t>Perhaps give WHO figures which are narrower</w:t>
      </w:r>
    </w:p>
  </w:comment>
  <w:comment w:id="7" w:author="Ben Lambert" w:date="2021-07-31T10:39:00Z" w:initials="BL">
    <w:p w14:paraId="6E745E25" w14:textId="6BC8BA10" w:rsidR="00531591" w:rsidRPr="00531591" w:rsidRDefault="00531591" w:rsidP="00531591">
      <w:pPr>
        <w:rPr>
          <w:rFonts w:ascii="Times New Roman" w:eastAsia="Times New Roman" w:hAnsi="Times New Roman" w:cs="Times New Roman"/>
          <w:sz w:val="24"/>
          <w:szCs w:val="24"/>
          <w:lang w:val="en-GB"/>
        </w:rPr>
      </w:pPr>
      <w:r>
        <w:rPr>
          <w:rStyle w:val="CommentReference"/>
        </w:rPr>
        <w:annotationRef/>
      </w:r>
      <w:r>
        <w:t xml:space="preserve">Added in after Charles’ comment. This is from the </w:t>
      </w:r>
      <w:r w:rsidRPr="00531591">
        <w:rPr>
          <w:rFonts w:eastAsia="Times New Roman"/>
          <w:color w:val="222222"/>
          <w:sz w:val="20"/>
          <w:szCs w:val="20"/>
          <w:shd w:val="clear" w:color="auto" w:fill="FFFFFF"/>
          <w:lang w:val="en-GB"/>
        </w:rPr>
        <w:t>World Health Organization. </w:t>
      </w:r>
      <w:r w:rsidRPr="00531591">
        <w:rPr>
          <w:rFonts w:eastAsia="Times New Roman"/>
          <w:i/>
          <w:iCs/>
          <w:color w:val="222222"/>
          <w:sz w:val="20"/>
          <w:szCs w:val="20"/>
          <w:shd w:val="clear" w:color="auto" w:fill="FFFFFF"/>
          <w:lang w:val="en-GB"/>
        </w:rPr>
        <w:t>World malaria report 2</w:t>
      </w:r>
      <w:r>
        <w:rPr>
          <w:rFonts w:eastAsia="Times New Roman"/>
          <w:i/>
          <w:iCs/>
          <w:color w:val="222222"/>
          <w:sz w:val="20"/>
          <w:szCs w:val="20"/>
          <w:shd w:val="clear" w:color="auto" w:fill="FFFFFF"/>
          <w:lang w:val="en-GB"/>
        </w:rPr>
        <w:t>020</w:t>
      </w:r>
      <w:r w:rsidRPr="00531591">
        <w:rPr>
          <w:rFonts w:eastAsia="Times New Roman"/>
          <w:color w:val="222222"/>
          <w:sz w:val="20"/>
          <w:szCs w:val="20"/>
          <w:shd w:val="clear" w:color="auto" w:fill="FFFFFF"/>
          <w:lang w:val="en-GB"/>
        </w:rPr>
        <w:t>. World Health Organization, 20</w:t>
      </w:r>
      <w:r>
        <w:rPr>
          <w:rFonts w:eastAsia="Times New Roman"/>
          <w:color w:val="222222"/>
          <w:sz w:val="20"/>
          <w:szCs w:val="20"/>
          <w:shd w:val="clear" w:color="auto" w:fill="FFFFFF"/>
          <w:lang w:val="en-GB"/>
        </w:rPr>
        <w:t>20</w:t>
      </w:r>
    </w:p>
    <w:p w14:paraId="6341D44F" w14:textId="014C93FA" w:rsidR="00531591" w:rsidRDefault="00531591">
      <w:pPr>
        <w:pStyle w:val="CommentText"/>
      </w:pPr>
    </w:p>
  </w:comment>
  <w:comment w:id="13" w:author="Ben Lambert" w:date="2021-07-31T10:41:00Z" w:initials="BL">
    <w:p w14:paraId="181FF69A" w14:textId="6AA8CC69" w:rsidR="00531591" w:rsidRDefault="00531591">
      <w:pPr>
        <w:pStyle w:val="CommentText"/>
      </w:pPr>
      <w:r>
        <w:rPr>
          <w:rStyle w:val="CommentReference"/>
        </w:rPr>
        <w:annotationRef/>
      </w:r>
      <w:r>
        <w:t>Need to revisit in light of discussion.</w:t>
      </w:r>
    </w:p>
  </w:comment>
  <w:comment w:id="14" w:author="Charles Godfray" w:date="2021-07-12T11:18:00Z" w:initials="CG">
    <w:p w14:paraId="58739068" w14:textId="73E514A9" w:rsidR="008E5C77" w:rsidRDefault="008E5C77">
      <w:pPr>
        <w:pStyle w:val="CommentText"/>
      </w:pPr>
      <w:r>
        <w:rPr>
          <w:rStyle w:val="CommentReference"/>
        </w:rPr>
        <w:annotationRef/>
      </w:r>
      <w:r>
        <w:t>Does something need to be said in figure legend about the logic of the ordering along the vertical axis)</w:t>
      </w:r>
    </w:p>
  </w:comment>
  <w:comment w:id="15" w:author="Ben Lambert" w:date="2021-07-31T10:50:00Z" w:initials="BL">
    <w:p w14:paraId="129F0C14" w14:textId="16060200" w:rsidR="00D70DCC" w:rsidRDefault="00D70DCC">
      <w:pPr>
        <w:pStyle w:val="CommentText"/>
      </w:pPr>
      <w:r>
        <w:rPr>
          <w:rStyle w:val="CommentReference"/>
        </w:rPr>
        <w:annotationRef/>
      </w:r>
      <w:r>
        <w:t>I’ve added a note about this in the caption.</w:t>
      </w:r>
    </w:p>
  </w:comment>
  <w:comment w:id="17" w:author="Ben Lambert" w:date="2021-07-31T10:54:00Z" w:initials="BL">
    <w:p w14:paraId="013BD454" w14:textId="39DF4560" w:rsidR="00B1270B" w:rsidRDefault="00B1270B">
      <w:pPr>
        <w:pStyle w:val="CommentText"/>
      </w:pPr>
      <w:r>
        <w:rPr>
          <w:rStyle w:val="CommentReference"/>
        </w:rPr>
        <w:annotationRef/>
      </w:r>
      <w:r>
        <w:t>Charles, does this make more sense now?</w:t>
      </w:r>
    </w:p>
  </w:comment>
  <w:comment w:id="20" w:author="Charles Godfray" w:date="2021-07-12T11:11:00Z" w:initials="CG">
    <w:p w14:paraId="03E02CD1" w14:textId="6FB8DA50" w:rsidR="008E5C77" w:rsidRDefault="008E5C77">
      <w:pPr>
        <w:pStyle w:val="CommentText"/>
      </w:pPr>
      <w:r>
        <w:rPr>
          <w:rStyle w:val="CommentReference"/>
        </w:rPr>
        <w:annotationRef/>
      </w:r>
      <w:r>
        <w:t>This isn’t quite right is it.  There is variation at the species level but species per se rather than study is not helpful in explaining it.</w:t>
      </w:r>
    </w:p>
  </w:comment>
  <w:comment w:id="18" w:author="Ben Lambert" w:date="2021-07-31T10:58:00Z" w:initials="BL">
    <w:p w14:paraId="5AB199E8" w14:textId="0B1D9BFD" w:rsidR="00B1270B" w:rsidRDefault="00B1270B">
      <w:pPr>
        <w:pStyle w:val="CommentText"/>
      </w:pPr>
      <w:r>
        <w:rPr>
          <w:rStyle w:val="CommentReference"/>
        </w:rPr>
        <w:annotationRef/>
      </w:r>
      <w:r>
        <w:t>Charles, is this more kosher now?</w:t>
      </w:r>
    </w:p>
  </w:comment>
  <w:comment w:id="26" w:author="Charles Godfray" w:date="2021-07-12T11:16:00Z" w:initials="CG">
    <w:p w14:paraId="219C1ABD" w14:textId="211D39B6" w:rsidR="008E5C77" w:rsidRDefault="008E5C77">
      <w:pPr>
        <w:pStyle w:val="CommentText"/>
      </w:pPr>
      <w:r>
        <w:rPr>
          <w:rStyle w:val="CommentReference"/>
        </w:rPr>
        <w:annotationRef/>
      </w:r>
      <w:r>
        <w:t>It may be in the Discussion but if not a caveat on sex differences in dispersal should be added</w:t>
      </w:r>
    </w:p>
  </w:comment>
  <w:comment w:id="27" w:author="Ben Lambert" w:date="2021-07-31T11:03:00Z" w:initials="BL">
    <w:p w14:paraId="3899696E" w14:textId="391276FD" w:rsidR="008444F7" w:rsidRDefault="008444F7">
      <w:pPr>
        <w:pStyle w:val="CommentText"/>
      </w:pPr>
      <w:r>
        <w:rPr>
          <w:rStyle w:val="CommentReference"/>
        </w:rPr>
        <w:annotationRef/>
      </w:r>
      <w:r>
        <w:t>I’ve added a note: I’m not sure about the strength of my claim, however. I couldn’t find any references which examined this.</w:t>
      </w:r>
    </w:p>
  </w:comment>
  <w:comment w:id="42" w:author="Charles Godfray" w:date="2021-07-12T12:06:00Z" w:initials="CG">
    <w:p w14:paraId="6A667A8F" w14:textId="5CBA7046" w:rsidR="008F6AEB" w:rsidRDefault="008F6AEB">
      <w:pPr>
        <w:pStyle w:val="CommentText"/>
      </w:pPr>
      <w:r>
        <w:rPr>
          <w:rStyle w:val="CommentReference"/>
        </w:rPr>
        <w:annotationRef/>
      </w:r>
      <w:r>
        <w:t>I guess we could be asked why we didn't use certain v uncertain as a covariate?</w:t>
      </w:r>
    </w:p>
  </w:comment>
  <w:comment w:id="56" w:author="Charles Godfray" w:date="2021-07-12T12:11:00Z" w:initials="CG">
    <w:p w14:paraId="594013B1" w14:textId="7528609B" w:rsidR="00D339A3" w:rsidRDefault="00D339A3">
      <w:pPr>
        <w:pStyle w:val="CommentText"/>
      </w:pPr>
      <w:r>
        <w:rPr>
          <w:rStyle w:val="CommentReference"/>
        </w:rPr>
        <w:annotationRef/>
      </w:r>
      <w:r>
        <w:t>I think this needs some explanation as Detinova doesn’t directly give you the number of gonotrophic cycles.  I guess in Methods but a sentence needed here to avoid confusing the reader,</w:t>
      </w:r>
    </w:p>
  </w:comment>
  <w:comment w:id="57" w:author="Ben Lambert" w:date="2021-07-31T11:12:00Z" w:initials="BL">
    <w:p w14:paraId="4145F13B" w14:textId="3949E0A4" w:rsidR="00F77E95" w:rsidRDefault="00F77E95">
      <w:pPr>
        <w:pStyle w:val="CommentText"/>
      </w:pPr>
      <w:r>
        <w:rPr>
          <w:rStyle w:val="CommentReference"/>
        </w:rPr>
        <w:annotationRef/>
      </w:r>
      <w:r>
        <w:t>I’ve added a note above. See what you think.</w:t>
      </w:r>
    </w:p>
  </w:comment>
  <w:comment w:id="58" w:author="Ben Lambert" w:date="2021-07-31T11:23:00Z" w:initials="BL">
    <w:p w14:paraId="59741C7F" w14:textId="55D04F70" w:rsidR="009E1C7F" w:rsidRDefault="009E1C7F">
      <w:pPr>
        <w:pStyle w:val="CommentText"/>
      </w:pPr>
      <w:r>
        <w:rPr>
          <w:rStyle w:val="CommentReference"/>
        </w:rPr>
        <w:annotationRef/>
      </w:r>
      <w:r>
        <w:t>Charles, see what you think of this new wording. It’s a bit verbose, I feel.</w:t>
      </w:r>
    </w:p>
  </w:comment>
  <w:comment w:id="59" w:author="Charles Godfray" w:date="2021-07-12T12:28:00Z" w:initials="CG">
    <w:p w14:paraId="16112406" w14:textId="71E11793" w:rsidR="005245F8" w:rsidRDefault="005245F8">
      <w:pPr>
        <w:pStyle w:val="CommentText"/>
      </w:pPr>
      <w:r>
        <w:rPr>
          <w:rStyle w:val="CommentReference"/>
        </w:rPr>
        <w:annotationRef/>
      </w:r>
      <w:r>
        <w:t>Does this need explaining?</w:t>
      </w:r>
    </w:p>
  </w:comment>
  <w:comment w:id="60" w:author="Ben Lambert" w:date="2021-07-31T11:35:00Z" w:initials="BL">
    <w:p w14:paraId="7AB54452" w14:textId="2BDE6EA8" w:rsidR="00255788" w:rsidRDefault="00255788">
      <w:pPr>
        <w:pStyle w:val="CommentText"/>
      </w:pPr>
      <w:r>
        <w:rPr>
          <w:rStyle w:val="CommentReference"/>
        </w:rPr>
        <w:annotationRef/>
      </w:r>
      <w:r>
        <w:t>I’ve added some information. See what you think.</w:t>
      </w:r>
    </w:p>
  </w:comment>
  <w:comment w:id="65" w:author="Charles Godfray" w:date="2021-07-12T12:32:00Z" w:initials="CG">
    <w:p w14:paraId="76E1AB1D" w14:textId="1D62D55D" w:rsidR="000C2E52" w:rsidRDefault="000C2E52">
      <w:pPr>
        <w:pStyle w:val="CommentText"/>
      </w:pPr>
      <w:r>
        <w:rPr>
          <w:rStyle w:val="CommentReference"/>
        </w:rPr>
        <w:annotationRef/>
      </w:r>
      <w:r>
        <w:t>Perhaps be a little more specific</w:t>
      </w:r>
    </w:p>
  </w:comment>
  <w:comment w:id="66" w:author="Ben Lambert" w:date="2021-07-31T12:39:00Z" w:initials="BL">
    <w:p w14:paraId="3F5DA98B" w14:textId="298DF6EF" w:rsidR="00A80FBF" w:rsidRDefault="00A80FBF">
      <w:pPr>
        <w:pStyle w:val="CommentText"/>
      </w:pPr>
      <w:r>
        <w:rPr>
          <w:rStyle w:val="CommentReference"/>
        </w:rPr>
        <w:annotationRef/>
      </w:r>
      <w:r>
        <w:t>I’ve added some extra information.</w:t>
      </w:r>
    </w:p>
  </w:comment>
  <w:comment w:id="70" w:author="Charles Godfray" w:date="2021-07-12T12:41:00Z" w:initials="CG">
    <w:p w14:paraId="7A839117" w14:textId="05CE8207" w:rsidR="00773E33" w:rsidRDefault="00773E33">
      <w:pPr>
        <w:pStyle w:val="CommentText"/>
      </w:pPr>
      <w:r>
        <w:rPr>
          <w:rStyle w:val="CommentReference"/>
        </w:rPr>
        <w:annotationRef/>
      </w:r>
      <w:r>
        <w:t>Not sure which best</w:t>
      </w:r>
    </w:p>
  </w:comment>
  <w:comment w:id="71" w:author="Ben Lambert" w:date="2021-07-31T11:38:00Z" w:initials="BL">
    <w:p w14:paraId="0C039AD8" w14:textId="171B452C" w:rsidR="00075C6D" w:rsidRDefault="00075C6D">
      <w:pPr>
        <w:pStyle w:val="CommentText"/>
      </w:pPr>
      <w:r>
        <w:rPr>
          <w:rStyle w:val="CommentReference"/>
        </w:rPr>
        <w:annotationRef/>
      </w:r>
      <w:r>
        <w:rPr>
          <w:rStyle w:val="CommentReference"/>
        </w:rPr>
        <w:t xml:space="preserve">Since we only look at temperature and temperature range, should we just say “temperature-related factors”? Otherwise, I think climate is probably better than weather since we don’t directly examine the effects of short-term variation at a particular site. Rather, we look at cross-country variation which likely reflects climatic differences rather than those due to weather. </w:t>
      </w:r>
    </w:p>
  </w:comment>
  <w:comment w:id="74" w:author="Ben Lambert" w:date="2021-07-31T11:43:00Z" w:initials="BL">
    <w:p w14:paraId="154D054C" w14:textId="04DE9FB4" w:rsidR="00977C6E" w:rsidRDefault="00977C6E">
      <w:pPr>
        <w:pStyle w:val="CommentText"/>
      </w:pPr>
      <w:r>
        <w:rPr>
          <w:rStyle w:val="CommentReference"/>
        </w:rPr>
        <w:annotationRef/>
      </w:r>
      <w:r>
        <w:t>Inverse U-shaped?</w:t>
      </w:r>
      <w:r w:rsidR="00980229">
        <w:t xml:space="preserve"> Modal?</w:t>
      </w:r>
      <w:r>
        <w:t xml:space="preserve"> I’ve not seen “domed” use before</w:t>
      </w:r>
      <w:r w:rsidR="0043123B">
        <w:t>,</w:t>
      </w:r>
      <w:r>
        <w:t xml:space="preserve"> and </w:t>
      </w:r>
      <w:r w:rsidR="008F687E">
        <w:t>I fear it may confuse some (I initially read it as “doomed”).</w:t>
      </w:r>
    </w:p>
  </w:comment>
  <w:comment w:id="77" w:author="Charles Godfray" w:date="2021-07-12T12:43:00Z" w:initials="CG">
    <w:p w14:paraId="1AE3EDA9" w14:textId="5854F205" w:rsidR="00773E33" w:rsidRDefault="00773E33">
      <w:pPr>
        <w:pStyle w:val="CommentText"/>
      </w:pPr>
      <w:r>
        <w:rPr>
          <w:rStyle w:val="CommentReference"/>
        </w:rPr>
        <w:annotationRef/>
      </w:r>
      <w:r>
        <w:t>I think I’d omit as people can rad off graph.</w:t>
      </w:r>
    </w:p>
  </w:comment>
  <w:comment w:id="78" w:author="Ben Lambert" w:date="2021-07-31T11:45:00Z" w:initials="BL">
    <w:p w14:paraId="6BA16CDE" w14:textId="54B0417A" w:rsidR="0043123B" w:rsidRDefault="0043123B">
      <w:pPr>
        <w:pStyle w:val="CommentText"/>
      </w:pPr>
      <w:r>
        <w:rPr>
          <w:rStyle w:val="CommentReference"/>
        </w:rPr>
        <w:annotationRef/>
      </w:r>
      <w:r>
        <w:t>I’d still like to include, if possible. I think, whilst it can be read off the graph, it provides an interesting (and accurate) soundbite about the degree of variation we detected.</w:t>
      </w:r>
    </w:p>
  </w:comment>
  <w:comment w:id="79" w:author="Charles Godfray" w:date="2021-07-12T14:36:00Z" w:initials="CG">
    <w:p w14:paraId="4F6592B7" w14:textId="4C05B97B" w:rsidR="00A24923" w:rsidRDefault="00A24923">
      <w:pPr>
        <w:pStyle w:val="CommentText"/>
      </w:pPr>
      <w:r>
        <w:rPr>
          <w:rStyle w:val="CommentReference"/>
        </w:rPr>
        <w:annotationRef/>
      </w:r>
      <w:r>
        <w:t>Should these have confidence limits</w:t>
      </w:r>
    </w:p>
  </w:comment>
  <w:comment w:id="80" w:author="Charles Godfray" w:date="2021-07-12T14:41:00Z" w:initials="CG">
    <w:p w14:paraId="43C21432" w14:textId="5E8D4A18" w:rsidR="00DC61EE" w:rsidRDefault="00DC61EE">
      <w:pPr>
        <w:pStyle w:val="CommentText"/>
      </w:pPr>
      <w:r>
        <w:rPr>
          <w:rStyle w:val="CommentReference"/>
        </w:rPr>
        <w:annotationRef/>
      </w:r>
      <w:r>
        <w:t>By what method?</w:t>
      </w:r>
    </w:p>
  </w:comment>
  <w:comment w:id="82" w:author="Ben Lambert" w:date="2021-07-31T12:53:00Z" w:initials="BL">
    <w:p w14:paraId="3E4D21AF" w14:textId="32287965" w:rsidR="00DD33AE" w:rsidRDefault="00DD33AE">
      <w:pPr>
        <w:pStyle w:val="CommentText"/>
      </w:pPr>
      <w:r>
        <w:rPr>
          <w:rStyle w:val="CommentReference"/>
        </w:rPr>
        <w:annotationRef/>
      </w:r>
      <w:r>
        <w:t>I’ve changed this to lessen the emphasis on our results supporting Bhatt et al. I feel like that insecticides lead to reduced lifespan is a known and unsurprising result.</w:t>
      </w:r>
    </w:p>
  </w:comment>
  <w:comment w:id="84" w:author="Ben Lambert" w:date="2021-07-31T12:50:00Z" w:initials="BL">
    <w:p w14:paraId="7E7B3E10" w14:textId="047688FA" w:rsidR="00DD33AE" w:rsidRDefault="00DD33AE">
      <w:pPr>
        <w:pStyle w:val="CommentText"/>
      </w:pPr>
      <w:r>
        <w:rPr>
          <w:rStyle w:val="CommentReference"/>
        </w:rPr>
        <w:annotationRef/>
      </w:r>
      <w:r>
        <w:t xml:space="preserve">Isn’t this a bit trivial? </w:t>
      </w:r>
    </w:p>
  </w:comment>
  <w:comment w:id="89" w:author="Charles Godfray" w:date="2021-07-12T14:54:00Z" w:initials="CG">
    <w:p w14:paraId="59881A4B" w14:textId="33853FF3" w:rsidR="0023508B" w:rsidRDefault="0023508B">
      <w:pPr>
        <w:pStyle w:val="CommentText"/>
      </w:pPr>
      <w:r>
        <w:rPr>
          <w:rStyle w:val="CommentReference"/>
        </w:rPr>
        <w:annotationRef/>
      </w:r>
      <w:r>
        <w:t>?</w:t>
      </w:r>
    </w:p>
  </w:comment>
  <w:comment w:id="90" w:author="Ben Lambert" w:date="2021-07-31T12:54:00Z" w:initials="BL">
    <w:p w14:paraId="24C56DA8" w14:textId="412BDAD6" w:rsidR="00FE78B3" w:rsidRDefault="00FE78B3">
      <w:pPr>
        <w:pStyle w:val="CommentText"/>
      </w:pPr>
      <w:r>
        <w:rPr>
          <w:rStyle w:val="CommentReference"/>
        </w:rPr>
        <w:annotationRef/>
      </w:r>
      <w:r>
        <w:t>Yes, that’s fine.</w:t>
      </w:r>
    </w:p>
  </w:comment>
  <w:comment w:id="91" w:author="Charles Godfray" w:date="2021-07-12T14:57:00Z" w:initials="CG">
    <w:p w14:paraId="14F14F57" w14:textId="77777777" w:rsidR="0023508B" w:rsidRDefault="0023508B">
      <w:pPr>
        <w:pStyle w:val="CommentText"/>
      </w:pPr>
      <w:r>
        <w:rPr>
          <w:rStyle w:val="CommentReference"/>
        </w:rPr>
        <w:annotationRef/>
      </w:r>
      <w:r>
        <w:t xml:space="preserve">I don’t really understand this.  Do you mean statistical </w:t>
      </w:r>
      <w:r w:rsidR="00D162F6">
        <w:t xml:space="preserve">error?  </w:t>
      </w:r>
    </w:p>
    <w:p w14:paraId="4F95038D" w14:textId="77777777" w:rsidR="00D162F6" w:rsidRDefault="00D162F6">
      <w:pPr>
        <w:pStyle w:val="CommentText"/>
      </w:pPr>
    </w:p>
    <w:p w14:paraId="2499ECE6" w14:textId="7467E6FF" w:rsidR="00D162F6" w:rsidRDefault="00D162F6">
      <w:pPr>
        <w:pStyle w:val="CommentText"/>
      </w:pPr>
      <w:r>
        <w:t>Is this para really needed.  Or is there a stronger point that can be made about the inconsistency of estimates even for the same species</w:t>
      </w:r>
    </w:p>
  </w:comment>
  <w:comment w:id="87" w:author="Ben Lambert" w:date="2021-07-31T12:57:00Z" w:initials="BL">
    <w:p w14:paraId="154E4BC2" w14:textId="2F59FC1A" w:rsidR="00A545ED" w:rsidRDefault="00A545ED">
      <w:pPr>
        <w:pStyle w:val="CommentText"/>
      </w:pPr>
      <w:r>
        <w:rPr>
          <w:rStyle w:val="CommentReference"/>
        </w:rPr>
        <w:annotationRef/>
      </w:r>
      <w:r>
        <w:t>I’ve deleted the preceding paragraph, since I agree with Charles’ summation that it didn’t add much (a great deal of it was covered in following discussion).</w:t>
      </w:r>
    </w:p>
  </w:comment>
  <w:comment w:id="92" w:author="Ben Lambert" w:date="2021-07-31T13:02:00Z" w:initials="BL">
    <w:p w14:paraId="43EE9B05" w14:textId="10D44F52" w:rsidR="00B74AAE" w:rsidRDefault="00B74AAE">
      <w:pPr>
        <w:pStyle w:val="CommentText"/>
      </w:pPr>
      <w:r>
        <w:rPr>
          <w:rStyle w:val="CommentReference"/>
        </w:rPr>
        <w:annotationRef/>
      </w:r>
      <w:r>
        <w:t>I’ve changed this in line with Charles’ comment about the methods potentially outputting “duff” results.</w:t>
      </w:r>
    </w:p>
  </w:comment>
  <w:comment w:id="101" w:author="Ben Lambert" w:date="2021-07-31T13:04:00Z" w:initials="BL">
    <w:p w14:paraId="4B7A3DA9" w14:textId="5C345378" w:rsidR="0052444C" w:rsidRDefault="0052444C">
      <w:pPr>
        <w:pStyle w:val="CommentText"/>
      </w:pPr>
      <w:r>
        <w:rPr>
          <w:rStyle w:val="CommentReference"/>
        </w:rPr>
        <w:annotationRef/>
      </w:r>
      <w:r>
        <w:t xml:space="preserve">Whilst I think, as per the above, we are examining differences in lifespan due to climate, does “temperature” represent a “climate estimate? I’ve changed this to </w:t>
      </w:r>
    </w:p>
  </w:comment>
  <w:comment w:id="104" w:author="Ben Lambert" w:date="2021-07-31T13:05:00Z" w:initials="BL">
    <w:p w14:paraId="6544B290" w14:textId="3C394A3C" w:rsidR="0052444C" w:rsidRDefault="0052444C">
      <w:pPr>
        <w:pStyle w:val="CommentText"/>
      </w:pPr>
      <w:r>
        <w:rPr>
          <w:rStyle w:val="CommentReference"/>
        </w:rPr>
        <w:annotationRef/>
      </w:r>
      <w:r>
        <w:t>I think that, whilst we examine differences in lifespan due to climate, “climate estimates” isn’t quite right.</w:t>
      </w:r>
    </w:p>
  </w:comment>
  <w:comment w:id="107" w:author="Charles Godfray" w:date="2021-07-12T15:31:00Z" w:initials="CG">
    <w:p w14:paraId="25378C9E" w14:textId="1301EB27" w:rsidR="009A57D3" w:rsidRDefault="009A57D3">
      <w:pPr>
        <w:pStyle w:val="CommentText"/>
      </w:pPr>
      <w:r>
        <w:rPr>
          <w:rStyle w:val="CommentReference"/>
        </w:rPr>
        <w:annotationRef/>
      </w:r>
      <w:r>
        <w:t>Is this the right term</w:t>
      </w:r>
    </w:p>
  </w:comment>
  <w:comment w:id="105" w:author="Ben Lambert" w:date="2021-07-31T13:19:00Z" w:initials="BL">
    <w:p w14:paraId="01E36FD4" w14:textId="76F9067B" w:rsidR="00CE0E53" w:rsidRDefault="00CE0E53">
      <w:pPr>
        <w:pStyle w:val="CommentText"/>
      </w:pPr>
      <w:r>
        <w:rPr>
          <w:rStyle w:val="CommentReference"/>
        </w:rPr>
        <w:annotationRef/>
      </w:r>
      <w:r>
        <w:t>Charles, I’ve changed this paragraph quite a bit in line with your comments. See what you think.</w:t>
      </w:r>
    </w:p>
  </w:comment>
  <w:comment w:id="124" w:author="Charles Godfray" w:date="2021-07-12T15:32:00Z" w:initials="CG">
    <w:p w14:paraId="765F3608" w14:textId="5A6B73FF" w:rsidR="009A57D3" w:rsidRDefault="009A57D3">
      <w:pPr>
        <w:pStyle w:val="CommentText"/>
      </w:pPr>
      <w:r>
        <w:rPr>
          <w:rStyle w:val="CommentReference"/>
        </w:rPr>
        <w:annotationRef/>
      </w:r>
      <w:r>
        <w:t>Think we should tighten up the statistical language</w:t>
      </w:r>
    </w:p>
  </w:comment>
  <w:comment w:id="125" w:author="Ben Lambert" w:date="2021-07-31T13:20:00Z" w:initials="BL">
    <w:p w14:paraId="4EAFCC5B" w14:textId="7F2AAB74" w:rsidR="009E31F9" w:rsidRDefault="009E31F9">
      <w:pPr>
        <w:pStyle w:val="CommentText"/>
      </w:pPr>
      <w:r>
        <w:rPr>
          <w:rStyle w:val="CommentReference"/>
        </w:rPr>
        <w:annotationRef/>
      </w:r>
      <w:r>
        <w:t>I’ve removed the line about us demanding more research be done into marking methods. Existing studies (as we quote above) have been done. So, unless we want to go into further discussion of these (which, to me is not so relevant here), I think we want to avoid.</w:t>
      </w:r>
    </w:p>
  </w:comment>
  <w:comment w:id="127" w:author="Charles Godfray" w:date="2021-07-12T15:34:00Z" w:initials="CG">
    <w:p w14:paraId="1B0223DD" w14:textId="3037878D" w:rsidR="009A57D3" w:rsidRDefault="009A57D3">
      <w:pPr>
        <w:pStyle w:val="CommentText"/>
      </w:pPr>
      <w:r>
        <w:rPr>
          <w:rStyle w:val="CommentReference"/>
        </w:rPr>
        <w:annotationRef/>
      </w:r>
      <w:r>
        <w:t>What would this entail</w:t>
      </w:r>
    </w:p>
  </w:comment>
  <w:comment w:id="130" w:author="Ben Lambert" w:date="2021-07-31T13:24:00Z" w:initials="BL">
    <w:p w14:paraId="4E32F031" w14:textId="6DEA0D4D" w:rsidR="00E50BBC" w:rsidRDefault="00E50BBC">
      <w:pPr>
        <w:pStyle w:val="CommentText"/>
      </w:pPr>
      <w:r>
        <w:rPr>
          <w:rStyle w:val="CommentReference"/>
        </w:rPr>
        <w:annotationRef/>
      </w:r>
      <w:r>
        <w:t>I’ve removed the sentence following. I don’t think we want to discuss the main focus of MRR studies since they often have a multitude of purposes with no principal aim in mind.</w:t>
      </w:r>
    </w:p>
  </w:comment>
  <w:comment w:id="132" w:author="Charles Godfray" w:date="2021-07-12T15:35:00Z" w:initials="CG">
    <w:p w14:paraId="7618507C" w14:textId="18B1C666" w:rsidR="009A57D3" w:rsidRDefault="009A57D3">
      <w:pPr>
        <w:pStyle w:val="CommentText"/>
      </w:pPr>
      <w:r>
        <w:rPr>
          <w:rStyle w:val="CommentReference"/>
        </w:rPr>
        <w:annotationRef/>
      </w:r>
      <w:r>
        <w:t>What were they designed for, might that be relevant in explaining the results.</w:t>
      </w:r>
    </w:p>
  </w:comment>
  <w:comment w:id="133" w:author="Charles Godfray" w:date="2021-07-12T15:35:00Z" w:initials="CG">
    <w:p w14:paraId="7714FBD6" w14:textId="1AAC7B79" w:rsidR="009A57D3" w:rsidRDefault="009A57D3">
      <w:pPr>
        <w:pStyle w:val="CommentText"/>
      </w:pPr>
      <w:r>
        <w:rPr>
          <w:rStyle w:val="CommentReference"/>
        </w:rPr>
        <w:annotationRef/>
      </w:r>
      <w:r>
        <w:t>This very vague; think sentence needs a bit of work</w:t>
      </w:r>
    </w:p>
  </w:comment>
  <w:comment w:id="136" w:author="Charles Godfray" w:date="2021-07-12T15:37:00Z" w:initials="CG">
    <w:p w14:paraId="61D1DBDF" w14:textId="1DE2C93A" w:rsidR="009A57D3" w:rsidRDefault="009A57D3">
      <w:pPr>
        <w:pStyle w:val="CommentText"/>
      </w:pPr>
      <w:r>
        <w:rPr>
          <w:rStyle w:val="CommentReference"/>
        </w:rPr>
        <w:annotationRef/>
      </w:r>
      <w:r>
        <w:t>Good para; I wonder if it needs to come earlier in the Discussion.  Is this our main conclusion – that existing MRR studies are likely to be fairly hopeless for estimating lifespan.</w:t>
      </w:r>
    </w:p>
  </w:comment>
  <w:comment w:id="157" w:author="Charles Godfray" w:date="2021-07-12T15:43:00Z" w:initials="CG">
    <w:p w14:paraId="17712300" w14:textId="390BD758" w:rsidR="00C06CB5" w:rsidRDefault="00C06CB5">
      <w:pPr>
        <w:pStyle w:val="CommentText"/>
      </w:pPr>
      <w:r>
        <w:rPr>
          <w:rStyle w:val="CommentReference"/>
        </w:rPr>
        <w:annotationRef/>
      </w:r>
      <w:r>
        <w:t>I think omit as repeating Results</w:t>
      </w:r>
    </w:p>
  </w:comment>
  <w:comment w:id="159" w:author="Charles Godfray" w:date="2021-07-12T15:46:00Z" w:initials="CG">
    <w:p w14:paraId="16511C0B" w14:textId="378B54AD" w:rsidR="00C06CB5" w:rsidRDefault="00C06CB5">
      <w:pPr>
        <w:pStyle w:val="CommentText"/>
      </w:pPr>
      <w:r>
        <w:rPr>
          <w:rStyle w:val="CommentReference"/>
        </w:rPr>
        <w:annotationRef/>
      </w:r>
      <w:r>
        <w:t>This repeats a couple of lines up</w:t>
      </w:r>
    </w:p>
  </w:comment>
  <w:comment w:id="163" w:author="Ben Lambert" w:date="2021-07-31T11:58:00Z" w:initials="BL">
    <w:p w14:paraId="1DDB2513" w14:textId="52A3CBC5" w:rsidR="00B87143" w:rsidRDefault="00B87143">
      <w:pPr>
        <w:pStyle w:val="CommentText"/>
      </w:pPr>
      <w:r>
        <w:rPr>
          <w:rStyle w:val="CommentReference"/>
        </w:rPr>
        <w:annotationRef/>
      </w:r>
      <w:r>
        <w:t>I’ve omitted the final sentence as per Charles’ suggestion (but this removed his comment).</w:t>
      </w:r>
    </w:p>
  </w:comment>
  <w:comment w:id="165" w:author="Charles Godfray" w:date="2021-07-12T15:50:00Z" w:initials="CG">
    <w:p w14:paraId="53D86698" w14:textId="4FB7E34B" w:rsidR="00FA181B" w:rsidRDefault="00FA181B">
      <w:pPr>
        <w:pStyle w:val="CommentText"/>
      </w:pPr>
      <w:r>
        <w:rPr>
          <w:rStyle w:val="CommentReference"/>
        </w:rPr>
        <w:annotationRef/>
      </w:r>
      <w:r>
        <w:t>Not yet said what this is.</w:t>
      </w:r>
    </w:p>
  </w:comment>
  <w:comment w:id="166" w:author="Ben Lambert" w:date="2021-07-31T11:56:00Z" w:initials="BL">
    <w:p w14:paraId="661C19E2" w14:textId="47573BBD" w:rsidR="00654194" w:rsidRDefault="00654194">
      <w:pPr>
        <w:pStyle w:val="CommentText"/>
      </w:pPr>
      <w:r>
        <w:rPr>
          <w:rStyle w:val="CommentReference"/>
        </w:rPr>
        <w:annotationRef/>
      </w:r>
      <w:r>
        <w:t>I’ve removed reference to the hierarchical model till below.</w:t>
      </w:r>
    </w:p>
  </w:comment>
  <w:comment w:id="167" w:author="Charles Godfray" w:date="2021-07-12T15:59:00Z" w:initials="CG">
    <w:p w14:paraId="50E7C373" w14:textId="64BAA018" w:rsidR="00DE7E2D" w:rsidRDefault="00DE7E2D">
      <w:pPr>
        <w:pStyle w:val="CommentText"/>
      </w:pPr>
      <w:r>
        <w:rPr>
          <w:rStyle w:val="CommentReference"/>
        </w:rPr>
        <w:annotationRef/>
      </w:r>
      <w:r>
        <w:t>??</w:t>
      </w:r>
    </w:p>
  </w:comment>
  <w:comment w:id="168" w:author="Ben Lambert" w:date="2021-07-31T12:00:00Z" w:initials="BL">
    <w:p w14:paraId="6BEDB09A" w14:textId="072743D9" w:rsidR="00C92E9D" w:rsidRDefault="00C92E9D">
      <w:pPr>
        <w:pStyle w:val="CommentText"/>
      </w:pPr>
      <w:r>
        <w:rPr>
          <w:rStyle w:val="CommentReference"/>
        </w:rPr>
        <w:annotationRef/>
      </w:r>
      <w:r>
        <w:t>The equation disappeared, I think, due to Word vs Google sheets formatting issues.</w:t>
      </w:r>
    </w:p>
  </w:comment>
  <w:comment w:id="212" w:author="Charles Godfray" w:date="2021-07-12T16:02:00Z" w:initials="CG">
    <w:p w14:paraId="521F3C1E" w14:textId="4BC7BF0B" w:rsidR="00DE7E2D" w:rsidRDefault="00DE7E2D">
      <w:pPr>
        <w:pStyle w:val="CommentText"/>
      </w:pPr>
      <w:r>
        <w:rPr>
          <w:rStyle w:val="CommentReference"/>
        </w:rPr>
        <w:annotationRef/>
      </w:r>
      <w:r>
        <w:t>Assumes stable population sizes ??</w:t>
      </w:r>
    </w:p>
  </w:comment>
  <w:comment w:id="213" w:author="Ben Lambert" w:date="2021-07-31T11:56:00Z" w:initials="BL">
    <w:p w14:paraId="670FA3C1" w14:textId="017A04A2" w:rsidR="00BC3C70" w:rsidRDefault="00BC3C70">
      <w:pPr>
        <w:pStyle w:val="CommentText"/>
      </w:pPr>
      <w:r>
        <w:rPr>
          <w:rStyle w:val="CommentReference"/>
        </w:rPr>
        <w:annotationRef/>
      </w:r>
      <w:r>
        <w:t>Yes, I prefer this. I’ve replaced it.</w:t>
      </w:r>
    </w:p>
  </w:comment>
  <w:comment w:id="218" w:author="Charles Godfray" w:date="2021-07-12T16:06:00Z" w:initials="CG">
    <w:p w14:paraId="2D68DC25" w14:textId="3E30DEBD" w:rsidR="00DE7E2D" w:rsidRDefault="00DE7E2D">
      <w:pPr>
        <w:pStyle w:val="CommentText"/>
      </w:pPr>
      <w:r>
        <w:rPr>
          <w:rStyle w:val="CommentReference"/>
        </w:rPr>
        <w:annotationRef/>
      </w:r>
      <w:r>
        <w:t>Again, would constant population size be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58DD91" w15:done="0"/>
  <w15:commentEx w15:paraId="665DC240" w15:paraIdParent="6A58DD91" w15:done="0"/>
  <w15:commentEx w15:paraId="34A09B9E" w15:done="0"/>
  <w15:commentEx w15:paraId="43C532E0" w15:done="0"/>
  <w15:commentEx w15:paraId="6341D44F" w15:done="0"/>
  <w15:commentEx w15:paraId="181FF69A" w15:done="0"/>
  <w15:commentEx w15:paraId="58739068" w15:done="0"/>
  <w15:commentEx w15:paraId="129F0C14" w15:paraIdParent="58739068" w15:done="0"/>
  <w15:commentEx w15:paraId="013BD454" w15:done="0"/>
  <w15:commentEx w15:paraId="03E02CD1" w15:done="0"/>
  <w15:commentEx w15:paraId="5AB199E8" w15:done="0"/>
  <w15:commentEx w15:paraId="219C1ABD" w15:done="0"/>
  <w15:commentEx w15:paraId="3899696E" w15:paraIdParent="219C1ABD" w15:done="0"/>
  <w15:commentEx w15:paraId="6A667A8F" w15:done="0"/>
  <w15:commentEx w15:paraId="594013B1" w15:done="0"/>
  <w15:commentEx w15:paraId="4145F13B" w15:paraIdParent="594013B1" w15:done="0"/>
  <w15:commentEx w15:paraId="59741C7F" w15:done="0"/>
  <w15:commentEx w15:paraId="16112406" w15:done="0"/>
  <w15:commentEx w15:paraId="7AB54452" w15:paraIdParent="16112406" w15:done="0"/>
  <w15:commentEx w15:paraId="76E1AB1D" w15:done="0"/>
  <w15:commentEx w15:paraId="3F5DA98B" w15:paraIdParent="76E1AB1D" w15:done="0"/>
  <w15:commentEx w15:paraId="7A839117" w15:done="0"/>
  <w15:commentEx w15:paraId="0C039AD8" w15:paraIdParent="7A839117" w15:done="0"/>
  <w15:commentEx w15:paraId="154D054C" w15:done="0"/>
  <w15:commentEx w15:paraId="1AE3EDA9" w15:done="0"/>
  <w15:commentEx w15:paraId="6BA16CDE" w15:paraIdParent="1AE3EDA9" w15:done="0"/>
  <w15:commentEx w15:paraId="4F6592B7" w15:done="0"/>
  <w15:commentEx w15:paraId="43C21432" w15:done="0"/>
  <w15:commentEx w15:paraId="3E4D21AF" w15:done="0"/>
  <w15:commentEx w15:paraId="7E7B3E10" w15:done="0"/>
  <w15:commentEx w15:paraId="59881A4B" w15:done="0"/>
  <w15:commentEx w15:paraId="24C56DA8" w15:paraIdParent="59881A4B" w15:done="0"/>
  <w15:commentEx w15:paraId="2499ECE6" w15:done="0"/>
  <w15:commentEx w15:paraId="154E4BC2" w15:done="0"/>
  <w15:commentEx w15:paraId="43EE9B05" w15:done="0"/>
  <w15:commentEx w15:paraId="4B7A3DA9" w15:done="0"/>
  <w15:commentEx w15:paraId="6544B290" w15:done="0"/>
  <w15:commentEx w15:paraId="25378C9E" w15:done="0"/>
  <w15:commentEx w15:paraId="01E36FD4" w15:done="0"/>
  <w15:commentEx w15:paraId="765F3608" w15:done="0"/>
  <w15:commentEx w15:paraId="4EAFCC5B" w15:done="0"/>
  <w15:commentEx w15:paraId="1B0223DD" w15:done="0"/>
  <w15:commentEx w15:paraId="4E32F031" w15:done="0"/>
  <w15:commentEx w15:paraId="7618507C" w15:done="0"/>
  <w15:commentEx w15:paraId="7714FBD6" w15:done="0"/>
  <w15:commentEx w15:paraId="61D1DBDF" w15:done="0"/>
  <w15:commentEx w15:paraId="17712300" w15:done="0"/>
  <w15:commentEx w15:paraId="16511C0B" w15:done="0"/>
  <w15:commentEx w15:paraId="1DDB2513" w15:done="0"/>
  <w15:commentEx w15:paraId="53D86698" w15:done="0"/>
  <w15:commentEx w15:paraId="661C19E2" w15:paraIdParent="53D86698" w15:done="0"/>
  <w15:commentEx w15:paraId="50E7C373" w15:done="0"/>
  <w15:commentEx w15:paraId="6BEDB09A" w15:paraIdParent="50E7C373" w15:done="0"/>
  <w15:commentEx w15:paraId="521F3C1E" w15:done="0"/>
  <w15:commentEx w15:paraId="670FA3C1" w15:paraIdParent="521F3C1E" w15:done="0"/>
  <w15:commentEx w15:paraId="2D68DC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6ED3F" w16cex:dateUtc="2021-07-12T15:33:00Z"/>
  <w16cex:commentExtensible w16cex:durableId="24AFA2C3" w16cex:dateUtc="2021-07-31T09:21:00Z"/>
  <w16cex:commentExtensible w16cex:durableId="2496EC53" w16cex:dateUtc="2021-07-12T15:29:00Z"/>
  <w16cex:commentExtensible w16cex:durableId="2496E89B" w16cex:dateUtc="2021-07-12T15:13:00Z"/>
  <w16cex:commentExtensible w16cex:durableId="24AFA6C4" w16cex:dateUtc="2021-07-31T09:39:00Z"/>
  <w16cex:commentExtensible w16cex:durableId="24AFA763" w16cex:dateUtc="2021-07-31T09:41:00Z"/>
  <w16cex:commentExtensible w16cex:durableId="2496A392" w16cex:dateUtc="2021-07-12T10:18:00Z"/>
  <w16cex:commentExtensible w16cex:durableId="24AFA983" w16cex:dateUtc="2021-07-31T09:50:00Z"/>
  <w16cex:commentExtensible w16cex:durableId="24AFAA61" w16cex:dateUtc="2021-07-31T09:54:00Z"/>
  <w16cex:commentExtensible w16cex:durableId="2496A1FB" w16cex:dateUtc="2021-07-12T10:11:00Z"/>
  <w16cex:commentExtensible w16cex:durableId="24AFAB4A" w16cex:dateUtc="2021-07-31T09:58:00Z"/>
  <w16cex:commentExtensible w16cex:durableId="2496A30B" w16cex:dateUtc="2021-07-12T10:16:00Z"/>
  <w16cex:commentExtensible w16cex:durableId="24AFAC84" w16cex:dateUtc="2021-07-31T10:03:00Z"/>
  <w16cex:commentExtensible w16cex:durableId="2496AEDC" w16cex:dateUtc="2021-07-12T11:06:00Z"/>
  <w16cex:commentExtensible w16cex:durableId="2496AFDA" w16cex:dateUtc="2021-07-12T11:11:00Z"/>
  <w16cex:commentExtensible w16cex:durableId="24AFAE82" w16cex:dateUtc="2021-07-31T10:12:00Z"/>
  <w16cex:commentExtensible w16cex:durableId="24AFB130" w16cex:dateUtc="2021-07-31T10:23:00Z"/>
  <w16cex:commentExtensible w16cex:durableId="2496B401" w16cex:dateUtc="2021-07-12T11:28:00Z"/>
  <w16cex:commentExtensible w16cex:durableId="24AFB3EB" w16cex:dateUtc="2021-07-31T10:35:00Z"/>
  <w16cex:commentExtensible w16cex:durableId="2496B4D0" w16cex:dateUtc="2021-07-12T11:32:00Z"/>
  <w16cex:commentExtensible w16cex:durableId="24AFC30A" w16cex:dateUtc="2021-07-31T11:39:00Z"/>
  <w16cex:commentExtensible w16cex:durableId="2496B6DE" w16cex:dateUtc="2021-07-12T11:41:00Z"/>
  <w16cex:commentExtensible w16cex:durableId="24AFB4BC" w16cex:dateUtc="2021-07-31T10:38:00Z"/>
  <w16cex:commentExtensible w16cex:durableId="24AFB5C9" w16cex:dateUtc="2021-07-31T10:43:00Z"/>
  <w16cex:commentExtensible w16cex:durableId="2496B776" w16cex:dateUtc="2021-07-12T11:43:00Z"/>
  <w16cex:commentExtensible w16cex:durableId="24AFB662" w16cex:dateUtc="2021-07-31T10:45:00Z"/>
  <w16cex:commentExtensible w16cex:durableId="2496D1F4" w16cex:dateUtc="2021-07-12T13:36:00Z"/>
  <w16cex:commentExtensible w16cex:durableId="2496D316" w16cex:dateUtc="2021-07-12T13:41:00Z"/>
  <w16cex:commentExtensible w16cex:durableId="24AFC62E" w16cex:dateUtc="2021-07-31T11:53:00Z"/>
  <w16cex:commentExtensible w16cex:durableId="24AFC59A" w16cex:dateUtc="2021-07-31T11:50:00Z"/>
  <w16cex:commentExtensible w16cex:durableId="2496D623" w16cex:dateUtc="2021-07-12T13:54:00Z"/>
  <w16cex:commentExtensible w16cex:durableId="24AFC68C" w16cex:dateUtc="2021-07-31T11:54:00Z"/>
  <w16cex:commentExtensible w16cex:durableId="2496D6F0" w16cex:dateUtc="2021-07-12T13:57:00Z"/>
  <w16cex:commentExtensible w16cex:durableId="24AFC729" w16cex:dateUtc="2021-07-31T11:57:00Z"/>
  <w16cex:commentExtensible w16cex:durableId="24AFC857" w16cex:dateUtc="2021-07-31T12:02:00Z"/>
  <w16cex:commentExtensible w16cex:durableId="24AFC8C3" w16cex:dateUtc="2021-07-31T12:04:00Z"/>
  <w16cex:commentExtensible w16cex:durableId="24AFC92C" w16cex:dateUtc="2021-07-31T12:05:00Z"/>
  <w16cex:commentExtensible w16cex:durableId="2496DEB6" w16cex:dateUtc="2021-07-12T14:31:00Z"/>
  <w16cex:commentExtensible w16cex:durableId="24AFCC47" w16cex:dateUtc="2021-07-31T12:19:00Z"/>
  <w16cex:commentExtensible w16cex:durableId="2496DF03" w16cex:dateUtc="2021-07-12T14:32:00Z"/>
  <w16cex:commentExtensible w16cex:durableId="24AFCCA9" w16cex:dateUtc="2021-07-31T12:20:00Z"/>
  <w16cex:commentExtensible w16cex:durableId="2496DF6B" w16cex:dateUtc="2021-07-12T14:34:00Z"/>
  <w16cex:commentExtensible w16cex:durableId="24AFCD7E" w16cex:dateUtc="2021-07-31T12:24:00Z"/>
  <w16cex:commentExtensible w16cex:durableId="2496DFB8" w16cex:dateUtc="2021-07-12T14:35:00Z"/>
  <w16cex:commentExtensible w16cex:durableId="2496DFDD" w16cex:dateUtc="2021-07-12T14:35:00Z"/>
  <w16cex:commentExtensible w16cex:durableId="2496E033" w16cex:dateUtc="2021-07-12T14:37:00Z"/>
  <w16cex:commentExtensible w16cex:durableId="2496E1B3" w16cex:dateUtc="2021-07-12T14:43:00Z"/>
  <w16cex:commentExtensible w16cex:durableId="2496E23B" w16cex:dateUtc="2021-07-12T14:46:00Z"/>
  <w16cex:commentExtensible w16cex:durableId="24AFB97A" w16cex:dateUtc="2021-07-31T10:58:00Z"/>
  <w16cex:commentExtensible w16cex:durableId="2496E358" w16cex:dateUtc="2021-07-12T14:50:00Z"/>
  <w16cex:commentExtensible w16cex:durableId="24AFB8D6" w16cex:dateUtc="2021-07-31T10:56:00Z"/>
  <w16cex:commentExtensible w16cex:durableId="2496E55C" w16cex:dateUtc="2021-07-12T14:59:00Z"/>
  <w16cex:commentExtensible w16cex:durableId="24AFB9D4" w16cex:dateUtc="2021-07-31T11:00:00Z"/>
  <w16cex:commentExtensible w16cex:durableId="2496E610" w16cex:dateUtc="2021-07-12T15:02:00Z"/>
  <w16cex:commentExtensible w16cex:durableId="24AFB903" w16cex:dateUtc="2021-07-31T10:56:00Z"/>
  <w16cex:commentExtensible w16cex:durableId="2496E6EB" w16cex:dateUtc="2021-07-12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58DD91" w16cid:durableId="2496ED3F"/>
  <w16cid:commentId w16cid:paraId="665DC240" w16cid:durableId="24AFA2C3"/>
  <w16cid:commentId w16cid:paraId="34A09B9E" w16cid:durableId="2496EC53"/>
  <w16cid:commentId w16cid:paraId="43C532E0" w16cid:durableId="2496E89B"/>
  <w16cid:commentId w16cid:paraId="6341D44F" w16cid:durableId="24AFA6C4"/>
  <w16cid:commentId w16cid:paraId="181FF69A" w16cid:durableId="24AFA763"/>
  <w16cid:commentId w16cid:paraId="58739068" w16cid:durableId="2496A392"/>
  <w16cid:commentId w16cid:paraId="129F0C14" w16cid:durableId="24AFA983"/>
  <w16cid:commentId w16cid:paraId="013BD454" w16cid:durableId="24AFAA61"/>
  <w16cid:commentId w16cid:paraId="03E02CD1" w16cid:durableId="2496A1FB"/>
  <w16cid:commentId w16cid:paraId="5AB199E8" w16cid:durableId="24AFAB4A"/>
  <w16cid:commentId w16cid:paraId="219C1ABD" w16cid:durableId="2496A30B"/>
  <w16cid:commentId w16cid:paraId="3899696E" w16cid:durableId="24AFAC84"/>
  <w16cid:commentId w16cid:paraId="6A667A8F" w16cid:durableId="2496AEDC"/>
  <w16cid:commentId w16cid:paraId="594013B1" w16cid:durableId="2496AFDA"/>
  <w16cid:commentId w16cid:paraId="4145F13B" w16cid:durableId="24AFAE82"/>
  <w16cid:commentId w16cid:paraId="59741C7F" w16cid:durableId="24AFB130"/>
  <w16cid:commentId w16cid:paraId="16112406" w16cid:durableId="2496B401"/>
  <w16cid:commentId w16cid:paraId="7AB54452" w16cid:durableId="24AFB3EB"/>
  <w16cid:commentId w16cid:paraId="76E1AB1D" w16cid:durableId="2496B4D0"/>
  <w16cid:commentId w16cid:paraId="3F5DA98B" w16cid:durableId="24AFC30A"/>
  <w16cid:commentId w16cid:paraId="7A839117" w16cid:durableId="2496B6DE"/>
  <w16cid:commentId w16cid:paraId="0C039AD8" w16cid:durableId="24AFB4BC"/>
  <w16cid:commentId w16cid:paraId="154D054C" w16cid:durableId="24AFB5C9"/>
  <w16cid:commentId w16cid:paraId="1AE3EDA9" w16cid:durableId="2496B776"/>
  <w16cid:commentId w16cid:paraId="6BA16CDE" w16cid:durableId="24AFB662"/>
  <w16cid:commentId w16cid:paraId="4F6592B7" w16cid:durableId="2496D1F4"/>
  <w16cid:commentId w16cid:paraId="43C21432" w16cid:durableId="2496D316"/>
  <w16cid:commentId w16cid:paraId="3E4D21AF" w16cid:durableId="24AFC62E"/>
  <w16cid:commentId w16cid:paraId="7E7B3E10" w16cid:durableId="24AFC59A"/>
  <w16cid:commentId w16cid:paraId="59881A4B" w16cid:durableId="2496D623"/>
  <w16cid:commentId w16cid:paraId="24C56DA8" w16cid:durableId="24AFC68C"/>
  <w16cid:commentId w16cid:paraId="2499ECE6" w16cid:durableId="2496D6F0"/>
  <w16cid:commentId w16cid:paraId="154E4BC2" w16cid:durableId="24AFC729"/>
  <w16cid:commentId w16cid:paraId="43EE9B05" w16cid:durableId="24AFC857"/>
  <w16cid:commentId w16cid:paraId="4B7A3DA9" w16cid:durableId="24AFC8C3"/>
  <w16cid:commentId w16cid:paraId="6544B290" w16cid:durableId="24AFC92C"/>
  <w16cid:commentId w16cid:paraId="25378C9E" w16cid:durableId="2496DEB6"/>
  <w16cid:commentId w16cid:paraId="01E36FD4" w16cid:durableId="24AFCC47"/>
  <w16cid:commentId w16cid:paraId="765F3608" w16cid:durableId="2496DF03"/>
  <w16cid:commentId w16cid:paraId="4EAFCC5B" w16cid:durableId="24AFCCA9"/>
  <w16cid:commentId w16cid:paraId="1B0223DD" w16cid:durableId="2496DF6B"/>
  <w16cid:commentId w16cid:paraId="4E32F031" w16cid:durableId="24AFCD7E"/>
  <w16cid:commentId w16cid:paraId="7618507C" w16cid:durableId="2496DFB8"/>
  <w16cid:commentId w16cid:paraId="7714FBD6" w16cid:durableId="2496DFDD"/>
  <w16cid:commentId w16cid:paraId="61D1DBDF" w16cid:durableId="2496E033"/>
  <w16cid:commentId w16cid:paraId="17712300" w16cid:durableId="2496E1B3"/>
  <w16cid:commentId w16cid:paraId="16511C0B" w16cid:durableId="2496E23B"/>
  <w16cid:commentId w16cid:paraId="1DDB2513" w16cid:durableId="24AFB97A"/>
  <w16cid:commentId w16cid:paraId="53D86698" w16cid:durableId="2496E358"/>
  <w16cid:commentId w16cid:paraId="661C19E2" w16cid:durableId="24AFB8D6"/>
  <w16cid:commentId w16cid:paraId="50E7C373" w16cid:durableId="2496E55C"/>
  <w16cid:commentId w16cid:paraId="6BEDB09A" w16cid:durableId="24AFB9D4"/>
  <w16cid:commentId w16cid:paraId="521F3C1E" w16cid:durableId="2496E610"/>
  <w16cid:commentId w16cid:paraId="670FA3C1" w16cid:durableId="24AFB903"/>
  <w16cid:commentId w16cid:paraId="2D68DC25" w16cid:durableId="2496E6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5EF3"/>
    <w:multiLevelType w:val="multilevel"/>
    <w:tmpl w:val="A1942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D33D87"/>
    <w:multiLevelType w:val="multilevel"/>
    <w:tmpl w:val="350C9C9C"/>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FD05629"/>
    <w:multiLevelType w:val="multilevel"/>
    <w:tmpl w:val="320ED0EE"/>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1100E4C"/>
    <w:multiLevelType w:val="multilevel"/>
    <w:tmpl w:val="5BC63E0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C4754A6"/>
    <w:multiLevelType w:val="multilevel"/>
    <w:tmpl w:val="500AFA0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5651F5E"/>
    <w:multiLevelType w:val="multilevel"/>
    <w:tmpl w:val="36386C0A"/>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59E343D"/>
    <w:multiLevelType w:val="multilevel"/>
    <w:tmpl w:val="A120E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es Godfray">
    <w15:presenceInfo w15:providerId="AD" w15:userId="S::zool0736@ox.ac.uk::5dae15c1-11bf-4a9c-9806-d978453bbc62"/>
  </w15:person>
  <w15:person w15:author="Ben Lambert">
    <w15:presenceInfo w15:providerId="AD" w15:userId="S::some3360@ox.ac.uk::3f89737a-2d14-4422-91a1-66f0bb714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F53"/>
    <w:rsid w:val="00075C6D"/>
    <w:rsid w:val="000B3B50"/>
    <w:rsid w:val="000C2E52"/>
    <w:rsid w:val="00100536"/>
    <w:rsid w:val="001153D3"/>
    <w:rsid w:val="00130342"/>
    <w:rsid w:val="00162489"/>
    <w:rsid w:val="00182A60"/>
    <w:rsid w:val="001D2AFB"/>
    <w:rsid w:val="001F4765"/>
    <w:rsid w:val="002343EF"/>
    <w:rsid w:val="0023508B"/>
    <w:rsid w:val="00255788"/>
    <w:rsid w:val="0027776F"/>
    <w:rsid w:val="002C00F8"/>
    <w:rsid w:val="002C1B10"/>
    <w:rsid w:val="002C5BA1"/>
    <w:rsid w:val="00374FBE"/>
    <w:rsid w:val="0043080E"/>
    <w:rsid w:val="0043123B"/>
    <w:rsid w:val="0045424E"/>
    <w:rsid w:val="00497366"/>
    <w:rsid w:val="004A597C"/>
    <w:rsid w:val="00506FA0"/>
    <w:rsid w:val="0051396F"/>
    <w:rsid w:val="0052444C"/>
    <w:rsid w:val="005245F8"/>
    <w:rsid w:val="00526AE4"/>
    <w:rsid w:val="00531591"/>
    <w:rsid w:val="00555670"/>
    <w:rsid w:val="005C2E41"/>
    <w:rsid w:val="00610A4A"/>
    <w:rsid w:val="006358DC"/>
    <w:rsid w:val="00654194"/>
    <w:rsid w:val="00654D21"/>
    <w:rsid w:val="00724EB7"/>
    <w:rsid w:val="0073168B"/>
    <w:rsid w:val="00773E33"/>
    <w:rsid w:val="0078658A"/>
    <w:rsid w:val="00786F24"/>
    <w:rsid w:val="007C1E97"/>
    <w:rsid w:val="007D38AC"/>
    <w:rsid w:val="007E0912"/>
    <w:rsid w:val="008444F7"/>
    <w:rsid w:val="00846B44"/>
    <w:rsid w:val="00893E54"/>
    <w:rsid w:val="008E5C77"/>
    <w:rsid w:val="008F687E"/>
    <w:rsid w:val="008F6AEB"/>
    <w:rsid w:val="009673E1"/>
    <w:rsid w:val="00977C6E"/>
    <w:rsid w:val="00980229"/>
    <w:rsid w:val="00995B85"/>
    <w:rsid w:val="009A3D7A"/>
    <w:rsid w:val="009A57D3"/>
    <w:rsid w:val="009E1C7F"/>
    <w:rsid w:val="009E31F9"/>
    <w:rsid w:val="00A24923"/>
    <w:rsid w:val="00A545ED"/>
    <w:rsid w:val="00A80FBF"/>
    <w:rsid w:val="00A94D9D"/>
    <w:rsid w:val="00B1270B"/>
    <w:rsid w:val="00B74AAE"/>
    <w:rsid w:val="00B74D32"/>
    <w:rsid w:val="00B87143"/>
    <w:rsid w:val="00BC3C70"/>
    <w:rsid w:val="00C06CB5"/>
    <w:rsid w:val="00C250ED"/>
    <w:rsid w:val="00C92E9D"/>
    <w:rsid w:val="00CE0E53"/>
    <w:rsid w:val="00D162F6"/>
    <w:rsid w:val="00D339A3"/>
    <w:rsid w:val="00D42843"/>
    <w:rsid w:val="00D42CC5"/>
    <w:rsid w:val="00D47927"/>
    <w:rsid w:val="00D479FD"/>
    <w:rsid w:val="00D70DCC"/>
    <w:rsid w:val="00DA77EA"/>
    <w:rsid w:val="00DC61EE"/>
    <w:rsid w:val="00DC67FC"/>
    <w:rsid w:val="00DD33AE"/>
    <w:rsid w:val="00DE7E2D"/>
    <w:rsid w:val="00E03F53"/>
    <w:rsid w:val="00E363A7"/>
    <w:rsid w:val="00E42D6F"/>
    <w:rsid w:val="00E50BBC"/>
    <w:rsid w:val="00ED0427"/>
    <w:rsid w:val="00F24387"/>
    <w:rsid w:val="00F27B03"/>
    <w:rsid w:val="00F77E95"/>
    <w:rsid w:val="00FA0BCF"/>
    <w:rsid w:val="00FA181B"/>
    <w:rsid w:val="00FA578E"/>
    <w:rsid w:val="00FE7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0F16"/>
  <w15:docId w15:val="{79F61AFB-A801-4C8F-AEB9-1E689330A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673E1"/>
    <w:rPr>
      <w:sz w:val="16"/>
      <w:szCs w:val="16"/>
    </w:rPr>
  </w:style>
  <w:style w:type="paragraph" w:styleId="CommentText">
    <w:name w:val="annotation text"/>
    <w:basedOn w:val="Normal"/>
    <w:link w:val="CommentTextChar"/>
    <w:uiPriority w:val="99"/>
    <w:semiHidden/>
    <w:unhideWhenUsed/>
    <w:rsid w:val="009673E1"/>
    <w:pPr>
      <w:spacing w:line="240" w:lineRule="auto"/>
    </w:pPr>
    <w:rPr>
      <w:sz w:val="20"/>
      <w:szCs w:val="20"/>
    </w:rPr>
  </w:style>
  <w:style w:type="character" w:customStyle="1" w:styleId="CommentTextChar">
    <w:name w:val="Comment Text Char"/>
    <w:basedOn w:val="DefaultParagraphFont"/>
    <w:link w:val="CommentText"/>
    <w:uiPriority w:val="99"/>
    <w:semiHidden/>
    <w:rsid w:val="009673E1"/>
    <w:rPr>
      <w:sz w:val="20"/>
      <w:szCs w:val="20"/>
    </w:rPr>
  </w:style>
  <w:style w:type="paragraph" w:styleId="CommentSubject">
    <w:name w:val="annotation subject"/>
    <w:basedOn w:val="CommentText"/>
    <w:next w:val="CommentText"/>
    <w:link w:val="CommentSubjectChar"/>
    <w:uiPriority w:val="99"/>
    <w:semiHidden/>
    <w:unhideWhenUsed/>
    <w:rsid w:val="009673E1"/>
    <w:rPr>
      <w:b/>
      <w:bCs/>
    </w:rPr>
  </w:style>
  <w:style w:type="character" w:customStyle="1" w:styleId="CommentSubjectChar">
    <w:name w:val="Comment Subject Char"/>
    <w:basedOn w:val="CommentTextChar"/>
    <w:link w:val="CommentSubject"/>
    <w:uiPriority w:val="99"/>
    <w:semiHidden/>
    <w:rsid w:val="009673E1"/>
    <w:rPr>
      <w:b/>
      <w:bCs/>
      <w:sz w:val="20"/>
      <w:szCs w:val="20"/>
    </w:rPr>
  </w:style>
  <w:style w:type="paragraph" w:styleId="Revision">
    <w:name w:val="Revision"/>
    <w:hidden/>
    <w:uiPriority w:val="99"/>
    <w:semiHidden/>
    <w:rsid w:val="00DD33A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7418">
      <w:bodyDiv w:val="1"/>
      <w:marLeft w:val="0"/>
      <w:marRight w:val="0"/>
      <w:marTop w:val="0"/>
      <w:marBottom w:val="0"/>
      <w:divBdr>
        <w:top w:val="none" w:sz="0" w:space="0" w:color="auto"/>
        <w:left w:val="none" w:sz="0" w:space="0" w:color="auto"/>
        <w:bottom w:val="none" w:sz="0" w:space="0" w:color="auto"/>
        <w:right w:val="none" w:sz="0" w:space="0" w:color="auto"/>
      </w:divBdr>
    </w:div>
    <w:div w:id="2062092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22</Pages>
  <Words>9034</Words>
  <Characters>51494</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Department of Zoology, University of Oxford</Company>
  <LinksUpToDate>false</LinksUpToDate>
  <CharactersWithSpaces>60408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Lambert</cp:lastModifiedBy>
  <cp:revision>47</cp:revision>
  <dcterms:created xsi:type="dcterms:W3CDTF">2021-07-31T10:06:00Z</dcterms:created>
  <dcterms:modified xsi:type="dcterms:W3CDTF">2021-07-31T12:25:00Z</dcterms:modified>
</cp:coreProperties>
</file>