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1CD2A0" w14:textId="77777777" w:rsidR="005B682F" w:rsidRDefault="000F3589">
      <w:pPr>
        <w:spacing w:line="276" w:lineRule="auto"/>
        <w:ind w:right="-22"/>
      </w:pPr>
      <w:r>
        <w:rPr>
          <w:rFonts w:ascii="Arial" w:eastAsia="Arial" w:hAnsi="Arial"/>
          <w:b/>
          <w:sz w:val="19"/>
          <w:szCs w:val="19"/>
        </w:rPr>
        <w:t>Results</w:t>
      </w:r>
    </w:p>
    <w:p w14:paraId="17C911AE" w14:textId="77777777" w:rsidR="005B682F" w:rsidRDefault="005B682F">
      <w:pPr>
        <w:spacing w:line="276" w:lineRule="auto"/>
        <w:ind w:right="-22"/>
        <w:rPr>
          <w:rFonts w:ascii="Arial" w:eastAsia="Times New Roman" w:hAnsi="Arial"/>
          <w:b/>
          <w:sz w:val="19"/>
          <w:szCs w:val="19"/>
        </w:rPr>
      </w:pPr>
    </w:p>
    <w:p w14:paraId="17B7F39D" w14:textId="77777777" w:rsidR="005B682F" w:rsidRDefault="000F3589">
      <w:pPr>
        <w:spacing w:line="276" w:lineRule="auto"/>
        <w:ind w:right="-22"/>
      </w:pPr>
      <w:r>
        <w:rPr>
          <w:rFonts w:ascii="Arial" w:eastAsia="Arial" w:hAnsi="Arial"/>
          <w:sz w:val="19"/>
          <w:szCs w:val="19"/>
        </w:rPr>
        <w:t xml:space="preserve">MRR estimates the length of time a mosquito remains alive and is still in the area available for recapture, meaning that estimates of lifespan using this data are likely biased downwards. In dissections of females, the majority of </w:t>
      </w:r>
      <w:proofErr w:type="spellStart"/>
      <w:r>
        <w:rPr>
          <w:rFonts w:ascii="Arial" w:eastAsia="Arial" w:hAnsi="Arial"/>
          <w:sz w:val="19"/>
          <w:szCs w:val="19"/>
        </w:rPr>
        <w:t>ovarioles</w:t>
      </w:r>
      <w:proofErr w:type="spellEnd"/>
      <w:r>
        <w:rPr>
          <w:rFonts w:ascii="Arial" w:eastAsia="Arial" w:hAnsi="Arial"/>
          <w:sz w:val="19"/>
          <w:szCs w:val="19"/>
        </w:rPr>
        <w:t xml:space="preserve"> have fewer dilations than the number of </w:t>
      </w:r>
      <w:proofErr w:type="spellStart"/>
      <w:r>
        <w:rPr>
          <w:rFonts w:ascii="Arial" w:eastAsia="Arial" w:hAnsi="Arial"/>
          <w:sz w:val="19"/>
          <w:szCs w:val="19"/>
        </w:rPr>
        <w:t>gonotrophic</w:t>
      </w:r>
      <w:proofErr w:type="spellEnd"/>
      <w:r>
        <w:rPr>
          <w:rFonts w:ascii="Arial" w:eastAsia="Arial" w:hAnsi="Arial"/>
          <w:sz w:val="19"/>
          <w:szCs w:val="19"/>
        </w:rPr>
        <w:t xml:space="preserve"> cycles an individual has experienced, also meaning that estimates derived from these data likely </w:t>
      </w:r>
      <w:r>
        <w:rPr>
          <w:rFonts w:ascii="Arial" w:eastAsia="Arial" w:hAnsi="Arial"/>
          <w:sz w:val="19"/>
          <w:szCs w:val="19"/>
          <w:highlight w:val="yellow"/>
        </w:rPr>
        <w:t>understand</w:t>
      </w:r>
      <w:r>
        <w:rPr>
          <w:rFonts w:ascii="Arial" w:eastAsia="Arial" w:hAnsi="Arial"/>
          <w:sz w:val="19"/>
          <w:szCs w:val="19"/>
        </w:rPr>
        <w:t xml:space="preserve"> true physiological age (Hugo et al., </w:t>
      </w:r>
      <w:r>
        <w:rPr>
          <w:rStyle w:val="InternetLink"/>
          <w:rFonts w:ascii="Arial" w:eastAsia="Arial" w:hAnsi="Arial"/>
          <w:sz w:val="19"/>
          <w:szCs w:val="19"/>
        </w:rPr>
        <w:t>2008)</w:t>
      </w:r>
      <w:r>
        <w:rPr>
          <w:rFonts w:ascii="Arial" w:eastAsia="Arial" w:hAnsi="Arial"/>
          <w:sz w:val="19"/>
          <w:szCs w:val="19"/>
        </w:rPr>
        <w:t>. It is unclear which of these methods leads to lower estimates but in both cases we term our estimates lower bounds on lifespan, which we shall refer to as LBL.</w:t>
      </w:r>
      <w:r>
        <w:rPr>
          <w:rFonts w:ascii="Arial" w:eastAsia="Arial" w:hAnsi="Arial"/>
          <w:sz w:val="19"/>
          <w:szCs w:val="19"/>
        </w:rPr>
        <w:commentReference w:id="0"/>
      </w:r>
    </w:p>
    <w:p w14:paraId="070998BE" w14:textId="77777777" w:rsidR="005B682F" w:rsidRDefault="005B682F">
      <w:pPr>
        <w:spacing w:line="276" w:lineRule="auto"/>
        <w:ind w:right="-22"/>
        <w:rPr>
          <w:rFonts w:ascii="Arial" w:eastAsia="Times New Roman" w:hAnsi="Arial"/>
          <w:sz w:val="19"/>
          <w:szCs w:val="19"/>
        </w:rPr>
      </w:pPr>
    </w:p>
    <w:p w14:paraId="1635682C" w14:textId="77777777" w:rsidR="005B682F" w:rsidRDefault="000F3589">
      <w:pPr>
        <w:spacing w:line="276" w:lineRule="auto"/>
        <w:ind w:right="-22"/>
      </w:pPr>
      <w:r>
        <w:rPr>
          <w:rFonts w:ascii="Arial" w:eastAsia="Arial" w:hAnsi="Arial"/>
          <w:b/>
          <w:sz w:val="19"/>
          <w:szCs w:val="19"/>
        </w:rPr>
        <w:t>Lifespan estimates from MRR</w:t>
      </w:r>
    </w:p>
    <w:p w14:paraId="19EA2DD6" w14:textId="77777777" w:rsidR="005B682F" w:rsidRDefault="005B682F">
      <w:pPr>
        <w:spacing w:line="276" w:lineRule="auto"/>
        <w:ind w:right="-22"/>
        <w:rPr>
          <w:rFonts w:ascii="Arial" w:eastAsia="Times New Roman" w:hAnsi="Arial"/>
          <w:b/>
          <w:sz w:val="19"/>
          <w:szCs w:val="19"/>
        </w:rPr>
      </w:pPr>
    </w:p>
    <w:p w14:paraId="47ED3A04" w14:textId="3E6C6CA1" w:rsidR="009F7E84" w:rsidRDefault="000F3589">
      <w:pPr>
        <w:spacing w:line="276" w:lineRule="auto"/>
        <w:ind w:right="-22"/>
        <w:rPr>
          <w:ins w:id="1" w:author="Ace North" w:date="2018-12-03T14:01:00Z"/>
          <w:rFonts w:ascii="Arial" w:eastAsia="Arial" w:hAnsi="Arial"/>
          <w:iCs/>
          <w:sz w:val="19"/>
          <w:szCs w:val="19"/>
        </w:rPr>
      </w:pPr>
      <w:commentRangeStart w:id="2"/>
      <w:del w:id="3" w:author="Ace North" w:date="2018-12-03T16:26:00Z">
        <w:r w:rsidDel="00941541">
          <w:rPr>
            <w:rFonts w:ascii="Arial" w:eastAsia="Arial" w:hAnsi="Arial"/>
            <w:i/>
            <w:iCs/>
            <w:sz w:val="19"/>
            <w:szCs w:val="19"/>
          </w:rPr>
          <w:delText>Estimates of LBL from each experiment</w:delText>
        </w:r>
        <w:commentRangeEnd w:id="2"/>
        <w:r w:rsidDel="00941541">
          <w:commentReference w:id="2"/>
        </w:r>
        <w:r w:rsidDel="00941541">
          <w:rPr>
            <w:rFonts w:ascii="Arial" w:eastAsia="Arial" w:hAnsi="Arial"/>
            <w:i/>
            <w:iCs/>
            <w:sz w:val="19"/>
            <w:szCs w:val="19"/>
          </w:rPr>
          <w:delText>.</w:delText>
        </w:r>
      </w:del>
      <w:ins w:id="4" w:author="Ace North" w:date="2018-12-03T16:58:00Z">
        <w:r w:rsidR="00F45F0D">
          <w:rPr>
            <w:rFonts w:ascii="Arial" w:eastAsia="Arial" w:hAnsi="Arial"/>
            <w:i/>
            <w:iCs/>
            <w:sz w:val="19"/>
            <w:szCs w:val="19"/>
          </w:rPr>
          <w:t>V</w:t>
        </w:r>
      </w:ins>
      <w:ins w:id="5" w:author="Ace North" w:date="2018-12-03T16:26:00Z">
        <w:r w:rsidR="00941541">
          <w:rPr>
            <w:rFonts w:ascii="Arial" w:eastAsia="Arial" w:hAnsi="Arial"/>
            <w:i/>
            <w:iCs/>
            <w:sz w:val="19"/>
            <w:szCs w:val="19"/>
          </w:rPr>
          <w:t>ariation in LBL across MRR studies</w:t>
        </w:r>
      </w:ins>
    </w:p>
    <w:p w14:paraId="72D78C08" w14:textId="77777777" w:rsidR="009F7E84" w:rsidRDefault="009F7E84">
      <w:pPr>
        <w:spacing w:line="276" w:lineRule="auto"/>
        <w:ind w:right="-22"/>
        <w:rPr>
          <w:ins w:id="6" w:author="Ace North" w:date="2018-12-03T14:01:00Z"/>
          <w:rFonts w:ascii="Arial" w:eastAsia="Arial" w:hAnsi="Arial"/>
          <w:iCs/>
          <w:sz w:val="19"/>
          <w:szCs w:val="19"/>
        </w:rPr>
      </w:pPr>
    </w:p>
    <w:p w14:paraId="0CB2F519" w14:textId="6AFEB64F" w:rsidR="005B682F" w:rsidRPr="00941541" w:rsidDel="00941541" w:rsidRDefault="009F7E84">
      <w:pPr>
        <w:spacing w:line="276" w:lineRule="auto"/>
        <w:ind w:right="-22"/>
        <w:rPr>
          <w:del w:id="7" w:author="Ace North" w:date="2018-12-03T16:22:00Z"/>
          <w:moveFrom w:id="8" w:author="Ace North" w:date="2018-12-03T15:24:00Z"/>
          <w:rFonts w:ascii="Arial" w:eastAsia="Arial" w:hAnsi="Arial"/>
          <w:sz w:val="19"/>
          <w:szCs w:val="19"/>
          <w:rPrChange w:id="9" w:author="Ace North" w:date="2018-12-03T16:22:00Z">
            <w:rPr>
              <w:del w:id="10" w:author="Ace North" w:date="2018-12-03T16:22:00Z"/>
              <w:moveFrom w:id="11" w:author="Ace North" w:date="2018-12-03T15:24:00Z"/>
            </w:rPr>
          </w:rPrChange>
        </w:rPr>
      </w:pPr>
      <w:ins w:id="12" w:author="Ace North" w:date="2018-12-03T14:01:00Z">
        <w:r>
          <w:rPr>
            <w:rFonts w:ascii="Arial" w:eastAsia="Arial" w:hAnsi="Arial"/>
            <w:iCs/>
            <w:sz w:val="19"/>
            <w:szCs w:val="19"/>
          </w:rPr>
          <w:t>To begin</w:t>
        </w:r>
      </w:ins>
      <w:ins w:id="13" w:author="Ace North" w:date="2018-12-03T14:03:00Z">
        <w:r>
          <w:rPr>
            <w:rFonts w:ascii="Arial" w:eastAsia="Arial" w:hAnsi="Arial"/>
            <w:iCs/>
            <w:sz w:val="19"/>
            <w:szCs w:val="19"/>
          </w:rPr>
          <w:t xml:space="preserve">, we estimated LBL </w:t>
        </w:r>
      </w:ins>
      <w:ins w:id="14" w:author="Ace North" w:date="2018-12-03T14:04:00Z">
        <w:r>
          <w:rPr>
            <w:rFonts w:ascii="Arial" w:eastAsia="Arial" w:hAnsi="Arial"/>
            <w:iCs/>
            <w:sz w:val="19"/>
            <w:szCs w:val="19"/>
          </w:rPr>
          <w:t>independently for</w:t>
        </w:r>
      </w:ins>
      <w:ins w:id="15" w:author="Ace North" w:date="2018-12-03T14:03:00Z">
        <w:r>
          <w:rPr>
            <w:rFonts w:ascii="Arial" w:eastAsia="Arial" w:hAnsi="Arial"/>
            <w:iCs/>
            <w:sz w:val="19"/>
            <w:szCs w:val="19"/>
          </w:rPr>
          <w:t xml:space="preserve"> each of the 230 </w:t>
        </w:r>
      </w:ins>
      <w:ins w:id="16" w:author="Ace North" w:date="2018-12-03T14:04:00Z">
        <w:r>
          <w:rPr>
            <w:rFonts w:ascii="Arial" w:eastAsia="Arial" w:hAnsi="Arial"/>
            <w:iCs/>
            <w:sz w:val="19"/>
            <w:szCs w:val="19"/>
          </w:rPr>
          <w:t xml:space="preserve">available </w:t>
        </w:r>
      </w:ins>
      <w:ins w:id="17" w:author="Ace North" w:date="2018-12-03T14:03:00Z">
        <w:r>
          <w:rPr>
            <w:rFonts w:ascii="Arial" w:eastAsia="Arial" w:hAnsi="Arial"/>
            <w:iCs/>
            <w:sz w:val="19"/>
            <w:szCs w:val="19"/>
          </w:rPr>
          <w:t>MRR time-series</w:t>
        </w:r>
      </w:ins>
      <w:ins w:id="18" w:author="Ace North" w:date="2018-12-03T14:04:00Z">
        <w:r>
          <w:rPr>
            <w:rFonts w:ascii="Arial" w:eastAsia="Arial" w:hAnsi="Arial"/>
            <w:iCs/>
            <w:sz w:val="19"/>
            <w:szCs w:val="19"/>
          </w:rPr>
          <w:t xml:space="preserve"> (Figure 1</w:t>
        </w:r>
      </w:ins>
      <w:ins w:id="19" w:author="Ace North" w:date="2018-12-03T14:54:00Z">
        <w:r w:rsidR="00080E44">
          <w:rPr>
            <w:rFonts w:ascii="Arial" w:eastAsia="Arial" w:hAnsi="Arial"/>
            <w:iCs/>
            <w:sz w:val="19"/>
            <w:szCs w:val="19"/>
          </w:rPr>
          <w:t>; Methods</w:t>
        </w:r>
      </w:ins>
      <w:ins w:id="20" w:author="Ace North" w:date="2018-12-03T14:04:00Z">
        <w:r>
          <w:rPr>
            <w:rFonts w:ascii="Arial" w:eastAsia="Arial" w:hAnsi="Arial"/>
            <w:iCs/>
            <w:sz w:val="19"/>
            <w:szCs w:val="19"/>
          </w:rPr>
          <w:t>)</w:t>
        </w:r>
      </w:ins>
      <w:ins w:id="21" w:author="Ace North" w:date="2018-12-03T14:05:00Z">
        <w:r>
          <w:rPr>
            <w:rFonts w:ascii="Arial" w:eastAsia="Arial" w:hAnsi="Arial"/>
            <w:iCs/>
            <w:sz w:val="19"/>
            <w:szCs w:val="19"/>
          </w:rPr>
          <w:t xml:space="preserve">. The </w:t>
        </w:r>
      </w:ins>
      <w:ins w:id="22" w:author="Ace North" w:date="2018-12-03T14:14:00Z">
        <w:r w:rsidR="0024513A">
          <w:rPr>
            <w:rFonts w:ascii="Arial" w:eastAsia="Arial" w:hAnsi="Arial"/>
            <w:iCs/>
            <w:sz w:val="19"/>
            <w:szCs w:val="19"/>
          </w:rPr>
          <w:t xml:space="preserve">estimates varied substantially both within and among species, </w:t>
        </w:r>
      </w:ins>
      <w:ins w:id="23" w:author="Ace North" w:date="2018-12-03T14:17:00Z">
        <w:r w:rsidR="0024513A">
          <w:rPr>
            <w:rFonts w:ascii="Arial" w:eastAsia="Arial" w:hAnsi="Arial"/>
            <w:iCs/>
            <w:sz w:val="19"/>
            <w:szCs w:val="19"/>
          </w:rPr>
          <w:t>though a majority</w:t>
        </w:r>
      </w:ins>
      <w:ins w:id="24" w:author="Ace North" w:date="2018-12-03T14:23:00Z">
        <w:r w:rsidR="00D563A7">
          <w:rPr>
            <w:rFonts w:ascii="Arial" w:eastAsia="Arial" w:hAnsi="Arial"/>
            <w:iCs/>
            <w:sz w:val="19"/>
            <w:szCs w:val="19"/>
          </w:rPr>
          <w:t xml:space="preserve"> </w:t>
        </w:r>
      </w:ins>
      <w:ins w:id="25" w:author="Ace North" w:date="2018-12-03T14:25:00Z">
        <w:r w:rsidR="00D563A7">
          <w:rPr>
            <w:rFonts w:ascii="Arial" w:eastAsia="Arial" w:hAnsi="Arial"/>
            <w:iCs/>
            <w:sz w:val="19"/>
            <w:szCs w:val="19"/>
          </w:rPr>
          <w:t>were less than</w:t>
        </w:r>
      </w:ins>
      <w:ins w:id="26" w:author="Ace North" w:date="2018-12-03T14:23:00Z">
        <w:r w:rsidR="00D563A7">
          <w:rPr>
            <w:rFonts w:ascii="Arial" w:eastAsia="Arial" w:hAnsi="Arial"/>
            <w:iCs/>
            <w:sz w:val="19"/>
            <w:szCs w:val="19"/>
          </w:rPr>
          <w:t xml:space="preserve"> ten day</w:t>
        </w:r>
      </w:ins>
      <w:ins w:id="27" w:author="Ace North" w:date="2018-12-03T14:25:00Z">
        <w:r w:rsidR="00D563A7">
          <w:rPr>
            <w:rFonts w:ascii="Arial" w:eastAsia="Arial" w:hAnsi="Arial"/>
            <w:iCs/>
            <w:sz w:val="19"/>
            <w:szCs w:val="19"/>
          </w:rPr>
          <w:t>s</w:t>
        </w:r>
      </w:ins>
      <w:ins w:id="28" w:author="Ace North" w:date="2018-12-03T14:23:00Z">
        <w:r w:rsidR="00D563A7">
          <w:rPr>
            <w:rFonts w:ascii="Arial" w:eastAsia="Arial" w:hAnsi="Arial"/>
            <w:iCs/>
            <w:sz w:val="19"/>
            <w:szCs w:val="19"/>
          </w:rPr>
          <w:t xml:space="preserve"> (187 of 230 time-series estimates</w:t>
        </w:r>
        <w:commentRangeStart w:id="29"/>
        <w:r w:rsidR="00D563A7">
          <w:rPr>
            <w:rFonts w:ascii="Arial" w:eastAsia="Arial" w:hAnsi="Arial"/>
            <w:iCs/>
            <w:sz w:val="19"/>
            <w:szCs w:val="19"/>
          </w:rPr>
          <w:t>, based on posterior mean</w:t>
        </w:r>
      </w:ins>
      <w:commentRangeEnd w:id="29"/>
      <w:ins w:id="30" w:author="Ace North" w:date="2018-12-03T14:26:00Z">
        <w:r w:rsidR="00D563A7">
          <w:rPr>
            <w:rStyle w:val="CommentReference"/>
            <w:rFonts w:cs="Mangal"/>
          </w:rPr>
          <w:commentReference w:id="29"/>
        </w:r>
      </w:ins>
      <w:ins w:id="31" w:author="Ace North" w:date="2018-12-03T14:23:00Z">
        <w:r w:rsidR="00D563A7">
          <w:rPr>
            <w:rFonts w:ascii="Arial" w:eastAsia="Arial" w:hAnsi="Arial"/>
            <w:iCs/>
            <w:sz w:val="19"/>
            <w:szCs w:val="19"/>
          </w:rPr>
          <w:t>).</w:t>
        </w:r>
      </w:ins>
      <w:ins w:id="32" w:author="Ace North" w:date="2018-12-03T14:28:00Z">
        <w:r w:rsidR="00D563A7">
          <w:rPr>
            <w:rFonts w:ascii="Arial" w:eastAsia="Arial" w:hAnsi="Arial"/>
            <w:iCs/>
            <w:sz w:val="19"/>
            <w:szCs w:val="19"/>
          </w:rPr>
          <w:t xml:space="preserve"> </w:t>
        </w:r>
      </w:ins>
      <w:ins w:id="33" w:author="Ace North" w:date="2018-12-03T16:49:00Z">
        <w:r w:rsidR="00DC0910">
          <w:rPr>
            <w:rFonts w:ascii="Arial" w:eastAsia="Arial" w:hAnsi="Arial"/>
            <w:iCs/>
            <w:sz w:val="19"/>
            <w:szCs w:val="19"/>
          </w:rPr>
          <w:t xml:space="preserve">In comparison, </w:t>
        </w:r>
      </w:ins>
      <w:ins w:id="34" w:author="Ace North" w:date="2018-12-03T14:43:00Z">
        <w:r w:rsidR="00BA6F37">
          <w:rPr>
            <w:rFonts w:ascii="Arial" w:eastAsia="Arial" w:hAnsi="Arial"/>
            <w:iCs/>
            <w:sz w:val="19"/>
            <w:szCs w:val="19"/>
          </w:rPr>
          <w:t>mosquito</w:t>
        </w:r>
      </w:ins>
      <w:ins w:id="35" w:author="Ace North" w:date="2018-12-03T14:42:00Z">
        <w:r w:rsidR="00BA6F37">
          <w:rPr>
            <w:rFonts w:ascii="Arial" w:eastAsia="Arial" w:hAnsi="Arial"/>
            <w:iCs/>
            <w:sz w:val="19"/>
            <w:szCs w:val="19"/>
          </w:rPr>
          <w:t xml:space="preserve"> longevity</w:t>
        </w:r>
      </w:ins>
      <w:ins w:id="36" w:author="Ace North" w:date="2018-12-03T14:43:00Z">
        <w:r w:rsidR="00BA6F37">
          <w:rPr>
            <w:rFonts w:ascii="Arial" w:eastAsia="Arial" w:hAnsi="Arial"/>
            <w:iCs/>
            <w:sz w:val="19"/>
            <w:szCs w:val="19"/>
          </w:rPr>
          <w:t xml:space="preserve"> in laboratory conditions </w:t>
        </w:r>
      </w:ins>
      <w:ins w:id="37" w:author="Ace North" w:date="2018-12-03T16:50:00Z">
        <w:r w:rsidR="00DC0910">
          <w:rPr>
            <w:rFonts w:ascii="Arial" w:eastAsia="Arial" w:hAnsi="Arial"/>
            <w:iCs/>
            <w:sz w:val="19"/>
            <w:szCs w:val="19"/>
          </w:rPr>
          <w:t xml:space="preserve">is typically </w:t>
        </w:r>
      </w:ins>
      <w:ins w:id="38" w:author="Ace North" w:date="2018-12-03T17:13:00Z">
        <w:r w:rsidR="00036DE8">
          <w:rPr>
            <w:rFonts w:ascii="Arial" w:eastAsia="Arial" w:hAnsi="Arial"/>
            <w:iCs/>
            <w:sz w:val="19"/>
            <w:szCs w:val="19"/>
          </w:rPr>
          <w:t>found to exceed</w:t>
        </w:r>
      </w:ins>
      <w:bookmarkStart w:id="39" w:name="_GoBack"/>
      <w:bookmarkEnd w:id="39"/>
      <w:ins w:id="40" w:author="Ace North" w:date="2018-12-03T16:50:00Z">
        <w:r w:rsidR="00DC0910">
          <w:rPr>
            <w:rFonts w:ascii="Arial" w:eastAsia="Arial" w:hAnsi="Arial"/>
            <w:iCs/>
            <w:sz w:val="19"/>
            <w:szCs w:val="19"/>
          </w:rPr>
          <w:t xml:space="preserve"> 30 days </w:t>
        </w:r>
      </w:ins>
      <w:ins w:id="41" w:author="Ace North" w:date="2018-12-03T14:43:00Z">
        <w:r w:rsidR="00BA6F37">
          <w:rPr>
            <w:rFonts w:ascii="Arial" w:eastAsia="Arial" w:hAnsi="Arial"/>
            <w:iCs/>
            <w:sz w:val="19"/>
            <w:szCs w:val="19"/>
          </w:rPr>
          <w:t>(</w:t>
        </w:r>
      </w:ins>
      <w:ins w:id="42" w:author="Ace North" w:date="2018-12-03T14:46:00Z">
        <w:r w:rsidR="00BA6F37">
          <w:rPr>
            <w:rFonts w:ascii="Arial" w:eastAsia="Arial" w:hAnsi="Arial"/>
            <w:iCs/>
            <w:sz w:val="19"/>
            <w:szCs w:val="19"/>
          </w:rPr>
          <w:t xml:space="preserve">e.g. - </w:t>
        </w:r>
      </w:ins>
      <w:ins w:id="43" w:author="Ace North" w:date="2018-12-03T14:44:00Z">
        <w:r w:rsidR="00BA6F37">
          <w:rPr>
            <w:rFonts w:ascii="Arial" w:eastAsia="Arial" w:hAnsi="Arial"/>
            <w:iCs/>
            <w:sz w:val="19"/>
            <w:szCs w:val="19"/>
          </w:rPr>
          <w:t>SEVERAL REFS POINTING TO ESTIMATE AND SPECIES</w:t>
        </w:r>
      </w:ins>
      <w:ins w:id="44" w:author="Ace North" w:date="2018-12-03T16:50:00Z">
        <w:r w:rsidR="00DC0910">
          <w:rPr>
            <w:rFonts w:ascii="Arial" w:eastAsia="Arial" w:hAnsi="Arial"/>
            <w:iCs/>
            <w:sz w:val="19"/>
            <w:szCs w:val="19"/>
          </w:rPr>
          <w:t>)</w:t>
        </w:r>
      </w:ins>
      <w:ins w:id="45" w:author="Ace North" w:date="2018-12-03T14:39:00Z">
        <w:r w:rsidR="00C43AA5">
          <w:rPr>
            <w:rFonts w:ascii="Arial" w:eastAsia="Arial" w:hAnsi="Arial"/>
            <w:iCs/>
            <w:sz w:val="19"/>
            <w:szCs w:val="19"/>
          </w:rPr>
          <w:t>.</w:t>
        </w:r>
      </w:ins>
      <w:ins w:id="46" w:author="Ace North" w:date="2018-12-03T14:32:00Z">
        <w:r w:rsidR="00C43AA5">
          <w:rPr>
            <w:rFonts w:ascii="Arial" w:eastAsia="Arial" w:hAnsi="Arial"/>
            <w:iCs/>
            <w:sz w:val="19"/>
            <w:szCs w:val="19"/>
          </w:rPr>
          <w:t xml:space="preserve"> Overall the </w:t>
        </w:r>
      </w:ins>
      <w:ins w:id="47" w:author="Ace North" w:date="2018-12-03T16:50:00Z">
        <w:r w:rsidR="00DC0910">
          <w:rPr>
            <w:rFonts w:ascii="Arial" w:eastAsia="Arial" w:hAnsi="Arial"/>
            <w:iCs/>
            <w:sz w:val="19"/>
            <w:szCs w:val="19"/>
          </w:rPr>
          <w:t xml:space="preserve">MRR </w:t>
        </w:r>
      </w:ins>
      <w:ins w:id="48" w:author="Ace North" w:date="2018-12-03T14:32:00Z">
        <w:r w:rsidR="00C43AA5">
          <w:rPr>
            <w:rFonts w:ascii="Arial" w:eastAsia="Arial" w:hAnsi="Arial"/>
            <w:iCs/>
            <w:sz w:val="19"/>
            <w:szCs w:val="19"/>
          </w:rPr>
          <w:t>estimates ranged from 1</w:t>
        </w:r>
      </w:ins>
      <w:ins w:id="49" w:author="Ace North" w:date="2018-12-03T14:06:00Z">
        <w:r w:rsidR="00C43AA5">
          <w:rPr>
            <w:rFonts w:ascii="Arial" w:eastAsia="Arial" w:hAnsi="Arial"/>
            <w:sz w:val="19"/>
            <w:szCs w:val="19"/>
          </w:rPr>
          <w:t xml:space="preserve">.1 days from a study of </w:t>
        </w:r>
        <w:commentRangeStart w:id="50"/>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subpictus</w:t>
        </w:r>
        <w:proofErr w:type="spellEnd"/>
        <w:r>
          <w:rPr>
            <w:rFonts w:ascii="Arial" w:eastAsia="Arial" w:hAnsi="Arial"/>
            <w:i/>
            <w:sz w:val="19"/>
            <w:szCs w:val="19"/>
          </w:rPr>
          <w:t xml:space="preserve"> </w:t>
        </w:r>
        <w:proofErr w:type="spellStart"/>
        <w:r>
          <w:rPr>
            <w:rFonts w:ascii="Arial" w:eastAsia="Arial" w:hAnsi="Arial"/>
            <w:i/>
            <w:sz w:val="19"/>
            <w:szCs w:val="19"/>
          </w:rPr>
          <w:t>s.l.</w:t>
        </w:r>
      </w:ins>
      <w:commentRangeEnd w:id="50"/>
      <w:proofErr w:type="spellEnd"/>
      <w:ins w:id="51" w:author="Ace North" w:date="2018-12-03T14:08:00Z">
        <w:r>
          <w:rPr>
            <w:rStyle w:val="CommentReference"/>
            <w:rFonts w:cs="Mangal"/>
          </w:rPr>
          <w:commentReference w:id="50"/>
        </w:r>
      </w:ins>
      <w:ins w:id="52" w:author="Ace North" w:date="2018-12-03T14:06:00Z">
        <w:r>
          <w:rPr>
            <w:rFonts w:ascii="Arial" w:eastAsia="Arial" w:hAnsi="Arial"/>
            <w:i/>
            <w:sz w:val="19"/>
            <w:szCs w:val="19"/>
          </w:rPr>
          <w:t xml:space="preserve"> </w:t>
        </w:r>
      </w:ins>
      <w:ins w:id="53" w:author="Ace North" w:date="2018-12-03T14:12:00Z">
        <w:r w:rsidR="0024513A">
          <w:rPr>
            <w:rFonts w:ascii="Arial" w:eastAsia="Arial" w:hAnsi="Arial"/>
            <w:sz w:val="19"/>
            <w:szCs w:val="19"/>
          </w:rPr>
          <w:t xml:space="preserve"> </w:t>
        </w:r>
      </w:ins>
      <w:ins w:id="54" w:author="Ace North" w:date="2018-12-03T14:32:00Z">
        <w:r w:rsidR="00C43AA5">
          <w:rPr>
            <w:rFonts w:ascii="Arial" w:eastAsia="Arial" w:hAnsi="Arial"/>
            <w:sz w:val="19"/>
            <w:szCs w:val="19"/>
          </w:rPr>
          <w:t>(</w:t>
        </w:r>
      </w:ins>
      <w:ins w:id="55" w:author="Ace North" w:date="2018-12-03T14:33:00Z">
        <w:r w:rsidR="00C43AA5">
          <w:rPr>
            <w:rFonts w:ascii="Arial" w:eastAsia="Arial" w:hAnsi="Arial"/>
            <w:sz w:val="19"/>
            <w:szCs w:val="19"/>
          </w:rPr>
          <w:t xml:space="preserve">an </w:t>
        </w:r>
        <w:commentRangeStart w:id="56"/>
        <w:r w:rsidR="00C43AA5">
          <w:rPr>
            <w:rFonts w:ascii="Arial" w:eastAsia="Arial" w:hAnsi="Arial"/>
            <w:sz w:val="19"/>
            <w:szCs w:val="19"/>
          </w:rPr>
          <w:t>Asian malaria vector</w:t>
        </w:r>
      </w:ins>
      <w:commentRangeEnd w:id="56"/>
      <w:ins w:id="57" w:author="Ace North" w:date="2018-12-03T14:36:00Z">
        <w:r w:rsidR="00C43AA5">
          <w:rPr>
            <w:rStyle w:val="CommentReference"/>
            <w:rFonts w:cs="Mangal"/>
          </w:rPr>
          <w:commentReference w:id="56"/>
        </w:r>
      </w:ins>
      <w:ins w:id="58" w:author="Ace North" w:date="2018-12-03T14:32:00Z">
        <w:r w:rsidR="00C43AA5">
          <w:rPr>
            <w:rFonts w:ascii="Arial" w:eastAsia="Arial" w:hAnsi="Arial"/>
            <w:sz w:val="19"/>
            <w:szCs w:val="19"/>
          </w:rPr>
          <w:t xml:space="preserve">) </w:t>
        </w:r>
      </w:ins>
      <w:ins w:id="59" w:author="Ace North" w:date="2018-12-03T14:12:00Z">
        <w:r w:rsidR="0024513A">
          <w:rPr>
            <w:rFonts w:ascii="Arial" w:eastAsia="Arial" w:hAnsi="Arial"/>
            <w:sz w:val="19"/>
            <w:szCs w:val="19"/>
          </w:rPr>
          <w:t xml:space="preserve">to </w:t>
        </w:r>
      </w:ins>
      <w:ins w:id="60" w:author="Ace North" w:date="2018-12-03T14:06:00Z">
        <w:r>
          <w:rPr>
            <w:rFonts w:ascii="Arial" w:eastAsia="Arial" w:hAnsi="Arial"/>
            <w:sz w:val="19"/>
            <w:szCs w:val="19"/>
          </w:rPr>
          <w:t>26.9 days</w:t>
        </w:r>
      </w:ins>
      <w:ins w:id="61" w:author="Ace North" w:date="2018-12-03T14:51:00Z">
        <w:r w:rsidR="00BA6F37">
          <w:rPr>
            <w:rFonts w:ascii="Arial" w:eastAsia="Arial" w:hAnsi="Arial"/>
            <w:sz w:val="19"/>
            <w:szCs w:val="19"/>
          </w:rPr>
          <w:t xml:space="preserve"> from a study of</w:t>
        </w:r>
      </w:ins>
      <w:ins w:id="62" w:author="Ace North" w:date="2018-12-03T14:06:00Z">
        <w:r>
          <w:rPr>
            <w:rFonts w:ascii="Arial" w:eastAsia="Arial" w:hAnsi="Arial"/>
            <w:sz w:val="19"/>
            <w:szCs w:val="19"/>
          </w:rPr>
          <w:t xml:space="preserve"> the </w:t>
        </w:r>
        <w:commentRangeStart w:id="63"/>
        <w:r>
          <w:rPr>
            <w:rFonts w:ascii="Arial" w:eastAsia="Arial" w:hAnsi="Arial"/>
            <w:sz w:val="19"/>
            <w:szCs w:val="19"/>
          </w:rPr>
          <w:t>temperate</w:t>
        </w:r>
      </w:ins>
      <w:commentRangeEnd w:id="63"/>
      <w:ins w:id="64" w:author="Ace North" w:date="2018-12-03T14:34:00Z">
        <w:r w:rsidR="00C43AA5">
          <w:rPr>
            <w:rStyle w:val="CommentReference"/>
            <w:rFonts w:cs="Mangal"/>
          </w:rPr>
          <w:commentReference w:id="63"/>
        </w:r>
      </w:ins>
      <w:ins w:id="65" w:author="Ace North" w:date="2018-12-03T14:06:00Z">
        <w:r>
          <w:rPr>
            <w:rFonts w:ascii="Arial" w:eastAsia="Arial" w:hAnsi="Arial"/>
            <w:sz w:val="19"/>
            <w:szCs w:val="19"/>
          </w:rPr>
          <w:t xml:space="preserve"> species </w:t>
        </w:r>
        <w:commentRangeStart w:id="66"/>
        <w:proofErr w:type="spellStart"/>
        <w:r>
          <w:rPr>
            <w:rFonts w:ascii="Arial" w:eastAsia="Arial" w:hAnsi="Arial"/>
            <w:i/>
            <w:sz w:val="19"/>
            <w:szCs w:val="19"/>
          </w:rPr>
          <w:t>Aedes</w:t>
        </w:r>
        <w:proofErr w:type="spellEnd"/>
        <w:r>
          <w:rPr>
            <w:rFonts w:ascii="Arial" w:eastAsia="Arial" w:hAnsi="Arial"/>
            <w:i/>
            <w:sz w:val="19"/>
            <w:szCs w:val="19"/>
          </w:rPr>
          <w:t xml:space="preserve"> </w:t>
        </w:r>
        <w:proofErr w:type="spellStart"/>
        <w:r>
          <w:rPr>
            <w:rFonts w:ascii="Arial" w:eastAsia="Arial" w:hAnsi="Arial"/>
            <w:i/>
            <w:sz w:val="19"/>
            <w:szCs w:val="19"/>
          </w:rPr>
          <w:t>simpsoni</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w:t>
        </w:r>
      </w:ins>
      <w:commentRangeEnd w:id="66"/>
      <w:ins w:id="67" w:author="Ace North" w:date="2018-12-03T14:10:00Z">
        <w:r>
          <w:rPr>
            <w:rStyle w:val="CommentReference"/>
            <w:rFonts w:cs="Mangal"/>
          </w:rPr>
          <w:commentReference w:id="66"/>
        </w:r>
      </w:ins>
      <w:ins w:id="68" w:author="Ace North" w:date="2018-12-03T14:35:00Z">
        <w:r w:rsidR="00C43AA5">
          <w:rPr>
            <w:rFonts w:ascii="Arial" w:eastAsia="Arial" w:hAnsi="Arial"/>
            <w:sz w:val="19"/>
            <w:szCs w:val="19"/>
          </w:rPr>
          <w:t xml:space="preserve"> (an African</w:t>
        </w:r>
      </w:ins>
      <w:ins w:id="69" w:author="Ace North" w:date="2018-12-03T14:06:00Z">
        <w:r>
          <w:rPr>
            <w:rFonts w:ascii="Arial" w:eastAsia="Arial" w:hAnsi="Arial"/>
            <w:sz w:val="19"/>
            <w:szCs w:val="19"/>
          </w:rPr>
          <w:t xml:space="preserve"> yellow fever </w:t>
        </w:r>
      </w:ins>
      <w:ins w:id="70" w:author="Ace North" w:date="2018-12-03T14:35:00Z">
        <w:r w:rsidR="00C43AA5">
          <w:rPr>
            <w:rFonts w:ascii="Arial" w:eastAsia="Arial" w:hAnsi="Arial"/>
            <w:sz w:val="19"/>
            <w:szCs w:val="19"/>
          </w:rPr>
          <w:t>vector)</w:t>
        </w:r>
      </w:ins>
      <w:ins w:id="71" w:author="Ace North" w:date="2018-12-03T14:06:00Z">
        <w:r>
          <w:rPr>
            <w:rFonts w:ascii="Arial" w:eastAsia="Arial" w:hAnsi="Arial"/>
            <w:sz w:val="19"/>
            <w:szCs w:val="19"/>
          </w:rPr>
          <w:t>.</w:t>
        </w:r>
      </w:ins>
      <w:ins w:id="72" w:author="Ace North" w:date="2018-12-03T14:46:00Z">
        <w:r w:rsidR="00BA6F37">
          <w:rPr>
            <w:rFonts w:ascii="Arial" w:eastAsia="Arial" w:hAnsi="Arial"/>
            <w:sz w:val="19"/>
            <w:szCs w:val="19"/>
          </w:rPr>
          <w:t xml:space="preserve"> It is likely that the </w:t>
        </w:r>
      </w:ins>
      <w:ins w:id="73" w:author="Ace North" w:date="2018-12-03T15:13:00Z">
        <w:r w:rsidR="00151799">
          <w:rPr>
            <w:rFonts w:ascii="Arial" w:eastAsia="Arial" w:hAnsi="Arial"/>
            <w:sz w:val="19"/>
            <w:szCs w:val="19"/>
          </w:rPr>
          <w:t xml:space="preserve">very </w:t>
        </w:r>
      </w:ins>
      <w:ins w:id="74" w:author="Ace North" w:date="2018-12-03T14:46:00Z">
        <w:r w:rsidR="00BA6F37">
          <w:rPr>
            <w:rFonts w:ascii="Arial" w:eastAsia="Arial" w:hAnsi="Arial"/>
            <w:sz w:val="19"/>
            <w:szCs w:val="19"/>
          </w:rPr>
          <w:t xml:space="preserve">short </w:t>
        </w:r>
      </w:ins>
      <w:ins w:id="75" w:author="Ace North" w:date="2018-12-03T15:13:00Z">
        <w:r w:rsidR="00151799">
          <w:rPr>
            <w:rFonts w:ascii="Arial" w:eastAsia="Arial" w:hAnsi="Arial"/>
            <w:sz w:val="19"/>
            <w:szCs w:val="19"/>
          </w:rPr>
          <w:t>longevity</w:t>
        </w:r>
      </w:ins>
      <w:ins w:id="76" w:author="Ace North" w:date="2018-12-03T14:48:00Z">
        <w:r w:rsidR="00BA6F37">
          <w:rPr>
            <w:rFonts w:ascii="Arial" w:eastAsia="Arial" w:hAnsi="Arial"/>
            <w:sz w:val="19"/>
            <w:szCs w:val="19"/>
          </w:rPr>
          <w:t xml:space="preserve"> estimates (</w:t>
        </w:r>
      </w:ins>
      <w:ins w:id="77" w:author="Ace North" w:date="2018-12-03T14:52:00Z">
        <w:r w:rsidR="00080E44">
          <w:rPr>
            <w:rFonts w:ascii="Arial" w:eastAsia="Arial" w:hAnsi="Arial"/>
            <w:sz w:val="19"/>
            <w:szCs w:val="19"/>
          </w:rPr>
          <w:t>three</w:t>
        </w:r>
      </w:ins>
      <w:ins w:id="78" w:author="Ace North" w:date="2018-12-03T14:48:00Z">
        <w:r w:rsidR="00BA6F37">
          <w:rPr>
            <w:rFonts w:ascii="Arial" w:eastAsia="Arial" w:hAnsi="Arial"/>
            <w:sz w:val="19"/>
            <w:szCs w:val="19"/>
          </w:rPr>
          <w:t xml:space="preserve"> days</w:t>
        </w:r>
      </w:ins>
      <w:ins w:id="79" w:author="Ace North" w:date="2018-12-03T14:51:00Z">
        <w:r w:rsidR="00BA6F37">
          <w:rPr>
            <w:rFonts w:ascii="Arial" w:eastAsia="Arial" w:hAnsi="Arial"/>
            <w:sz w:val="19"/>
            <w:szCs w:val="19"/>
          </w:rPr>
          <w:t xml:space="preserve"> or less</w:t>
        </w:r>
      </w:ins>
      <w:ins w:id="80" w:author="Ace North" w:date="2018-12-03T14:48:00Z">
        <w:r w:rsidR="00BA6F37">
          <w:rPr>
            <w:rFonts w:ascii="Arial" w:eastAsia="Arial" w:hAnsi="Arial"/>
            <w:sz w:val="19"/>
            <w:szCs w:val="19"/>
          </w:rPr>
          <w:t>) reflect dispersal</w:t>
        </w:r>
        <w:r w:rsidR="00BA6F37">
          <w:rPr>
            <w:rFonts w:ascii="Arial" w:eastAsia="Arial" w:hAnsi="Arial"/>
            <w:i/>
            <w:sz w:val="19"/>
            <w:szCs w:val="19"/>
          </w:rPr>
          <w:t xml:space="preserve"> </w:t>
        </w:r>
        <w:r w:rsidR="00BA6F37">
          <w:rPr>
            <w:rFonts w:ascii="Arial" w:eastAsia="Arial" w:hAnsi="Arial"/>
            <w:sz w:val="19"/>
            <w:szCs w:val="19"/>
          </w:rPr>
          <w:t>out of the recapture zone or a violation of the assumptions of our analyses</w:t>
        </w:r>
      </w:ins>
      <w:ins w:id="81" w:author="Ace North" w:date="2018-12-03T14:49:00Z">
        <w:r w:rsidR="00BA6F37">
          <w:rPr>
            <w:rFonts w:ascii="Arial" w:eastAsia="Arial" w:hAnsi="Arial"/>
            <w:sz w:val="19"/>
            <w:szCs w:val="19"/>
          </w:rPr>
          <w:t xml:space="preserve">, and we </w:t>
        </w:r>
      </w:ins>
      <w:ins w:id="82" w:author="Ace North" w:date="2018-12-03T15:13:00Z">
        <w:r w:rsidR="00151799">
          <w:rPr>
            <w:rFonts w:ascii="Arial" w:eastAsia="Arial" w:hAnsi="Arial"/>
            <w:sz w:val="19"/>
            <w:szCs w:val="19"/>
          </w:rPr>
          <w:t>thus advise</w:t>
        </w:r>
      </w:ins>
      <w:ins w:id="83" w:author="Ace North" w:date="2018-12-03T14:49:00Z">
        <w:r w:rsidR="00BA6F37">
          <w:rPr>
            <w:rFonts w:ascii="Arial" w:eastAsia="Arial" w:hAnsi="Arial"/>
            <w:sz w:val="19"/>
            <w:szCs w:val="19"/>
          </w:rPr>
          <w:t xml:space="preserve"> caution in their interpretation</w:t>
        </w:r>
      </w:ins>
      <w:ins w:id="84" w:author="Ace North" w:date="2018-12-03T15:13:00Z">
        <w:r w:rsidR="00151799">
          <w:rPr>
            <w:rFonts w:ascii="Arial" w:eastAsia="Arial" w:hAnsi="Arial"/>
            <w:sz w:val="19"/>
            <w:szCs w:val="19"/>
          </w:rPr>
          <w:t xml:space="preserve"> (see Discussion)</w:t>
        </w:r>
      </w:ins>
      <w:ins w:id="85" w:author="Ace North" w:date="2018-12-03T14:49:00Z">
        <w:r w:rsidR="00BA6F37">
          <w:rPr>
            <w:rFonts w:ascii="Arial" w:eastAsia="Arial" w:hAnsi="Arial"/>
            <w:sz w:val="19"/>
            <w:szCs w:val="19"/>
          </w:rPr>
          <w:t>.</w:t>
        </w:r>
      </w:ins>
      <w:del w:id="86" w:author="Ace North" w:date="2018-12-03T14:52:00Z">
        <w:r w:rsidR="000F3589" w:rsidDel="00080E44">
          <w:rPr>
            <w:rFonts w:ascii="Arial" w:eastAsia="Arial" w:hAnsi="Arial"/>
            <w:i/>
            <w:iCs/>
            <w:sz w:val="19"/>
            <w:szCs w:val="19"/>
          </w:rPr>
          <w:delText xml:space="preserve"> </w:delText>
        </w:r>
        <w:r w:rsidR="000F3589" w:rsidDel="00080E44">
          <w:rPr>
            <w:rFonts w:ascii="Arial" w:eastAsia="Arial" w:hAnsi="Arial"/>
            <w:sz w:val="19"/>
            <w:szCs w:val="19"/>
          </w:rPr>
          <w:delText xml:space="preserve">In 187 of the 230 MRR time series the estimated LBL was less than 10 days (Fig. 1). </w:delText>
        </w:r>
        <w:commentRangeStart w:id="87"/>
        <w:r w:rsidR="000F3589" w:rsidDel="00080E44">
          <w:rPr>
            <w:rFonts w:ascii="Arial" w:eastAsia="Arial" w:hAnsi="Arial"/>
            <w:sz w:val="19"/>
            <w:szCs w:val="19"/>
          </w:rPr>
          <w:delText>The smallest estimate</w:delText>
        </w:r>
        <w:commentRangeEnd w:id="87"/>
        <w:r w:rsidR="000F3589" w:rsidDel="00080E44">
          <w:commentReference w:id="87"/>
        </w:r>
        <w:r w:rsidR="000F3589" w:rsidDel="00080E44">
          <w:rPr>
            <w:rFonts w:ascii="Arial" w:eastAsia="Arial" w:hAnsi="Arial"/>
            <w:sz w:val="19"/>
            <w:szCs w:val="19"/>
          </w:rPr>
          <w:delText xml:space="preserve"> was 1.1 days for the Asian malaria vector </w:delText>
        </w:r>
        <w:r w:rsidR="000F3589" w:rsidDel="00080E44">
          <w:rPr>
            <w:rFonts w:ascii="Arial" w:eastAsia="Arial" w:hAnsi="Arial"/>
            <w:i/>
            <w:sz w:val="19"/>
            <w:szCs w:val="19"/>
          </w:rPr>
          <w:delText>Anopheles</w:delText>
        </w:r>
        <w:r w:rsidR="000F3589" w:rsidDel="00080E44">
          <w:rPr>
            <w:rFonts w:ascii="Arial" w:eastAsia="Arial" w:hAnsi="Arial"/>
            <w:sz w:val="19"/>
            <w:szCs w:val="19"/>
          </w:rPr>
          <w:delText xml:space="preserve"> </w:delText>
        </w:r>
        <w:r w:rsidR="000F3589" w:rsidDel="00080E44">
          <w:rPr>
            <w:rFonts w:ascii="Arial" w:eastAsia="Arial" w:hAnsi="Arial"/>
            <w:i/>
            <w:sz w:val="19"/>
            <w:szCs w:val="19"/>
          </w:rPr>
          <w:delText xml:space="preserve">subpictus s.l. </w:delText>
        </w:r>
        <w:r w:rsidR="000F3589" w:rsidDel="00080E44">
          <w:rPr>
            <w:rFonts w:ascii="Arial" w:eastAsia="Arial" w:hAnsi="Arial"/>
            <w:sz w:val="19"/>
            <w:szCs w:val="19"/>
          </w:rPr>
          <w:delText>which is unfeasibly short and almost certainly reflects dispersal</w:delText>
        </w:r>
        <w:r w:rsidR="000F3589" w:rsidDel="00080E44">
          <w:rPr>
            <w:rFonts w:ascii="Arial" w:eastAsia="Arial" w:hAnsi="Arial"/>
            <w:i/>
            <w:sz w:val="19"/>
            <w:szCs w:val="19"/>
          </w:rPr>
          <w:delText xml:space="preserve"> </w:delText>
        </w:r>
        <w:r w:rsidR="000F3589" w:rsidDel="00080E44">
          <w:rPr>
            <w:rFonts w:ascii="Arial" w:eastAsia="Arial" w:hAnsi="Arial"/>
            <w:sz w:val="19"/>
            <w:szCs w:val="19"/>
          </w:rPr>
          <w:delText>out of the recapture zone or a violation of the assumptions of our analyses. The l</w:delText>
        </w:r>
      </w:del>
      <w:del w:id="88" w:author="Ace North" w:date="2018-12-03T13:23:00Z">
        <w:r w:rsidR="000F3589" w:rsidDel="000F3589">
          <w:rPr>
            <w:rFonts w:ascii="Arial" w:eastAsia="Arial" w:hAnsi="Arial"/>
            <w:sz w:val="19"/>
            <w:szCs w:val="19"/>
          </w:rPr>
          <w:delText>ongest</w:delText>
        </w:r>
      </w:del>
      <w:del w:id="89" w:author="Ace North" w:date="2018-12-03T14:52:00Z">
        <w:r w:rsidR="000F3589" w:rsidDel="00080E44">
          <w:rPr>
            <w:rFonts w:ascii="Arial" w:eastAsia="Arial" w:hAnsi="Arial"/>
            <w:sz w:val="19"/>
            <w:szCs w:val="19"/>
          </w:rPr>
          <w:delText xml:space="preserve"> estimate was 26.9 days for the temperate species </w:delText>
        </w:r>
        <w:r w:rsidR="000F3589" w:rsidDel="00080E44">
          <w:rPr>
            <w:rFonts w:ascii="Arial" w:eastAsia="Arial" w:hAnsi="Arial"/>
            <w:i/>
            <w:sz w:val="19"/>
            <w:szCs w:val="19"/>
          </w:rPr>
          <w:delText>Aedes simpsoni s.l.</w:delText>
        </w:r>
        <w:r w:rsidR="000F3589" w:rsidDel="00080E44">
          <w:rPr>
            <w:rFonts w:ascii="Arial" w:eastAsia="Arial" w:hAnsi="Arial"/>
            <w:sz w:val="19"/>
            <w:szCs w:val="19"/>
          </w:rPr>
          <w:delText xml:space="preserve"> which is a vector of yellow fever in Africa.</w:delText>
        </w:r>
      </w:del>
      <w:r w:rsidR="000F3589">
        <w:rPr>
          <w:rFonts w:ascii="Arial" w:eastAsia="Arial" w:hAnsi="Arial"/>
          <w:sz w:val="19"/>
          <w:szCs w:val="19"/>
        </w:rPr>
        <w:t xml:space="preserve"> There are multiple data sets for the most important vector species such as </w:t>
      </w:r>
      <w:r w:rsidR="000F3589">
        <w:rPr>
          <w:rFonts w:ascii="Arial" w:eastAsia="Arial" w:hAnsi="Arial"/>
          <w:i/>
          <w:sz w:val="19"/>
          <w:szCs w:val="19"/>
        </w:rPr>
        <w:t xml:space="preserve">Anopheles </w:t>
      </w:r>
      <w:proofErr w:type="spellStart"/>
      <w:r w:rsidR="000F3589">
        <w:rPr>
          <w:rFonts w:ascii="Arial" w:eastAsia="Arial" w:hAnsi="Arial"/>
          <w:i/>
          <w:sz w:val="19"/>
          <w:szCs w:val="19"/>
        </w:rPr>
        <w:t>gambiae</w:t>
      </w:r>
      <w:proofErr w:type="spellEnd"/>
      <w:ins w:id="90" w:author="Ace North" w:date="2018-12-03T13:24:00Z">
        <w:r w:rsidR="000F3589">
          <w:rPr>
            <w:rFonts w:ascii="Arial" w:eastAsia="Arial" w:hAnsi="Arial"/>
            <w:i/>
            <w:sz w:val="19"/>
            <w:szCs w:val="19"/>
          </w:rPr>
          <w:t xml:space="preserve"> </w:t>
        </w:r>
        <w:proofErr w:type="spellStart"/>
        <w:r w:rsidR="000F3589">
          <w:rPr>
            <w:rFonts w:ascii="Arial" w:eastAsia="Arial" w:hAnsi="Arial"/>
            <w:i/>
            <w:sz w:val="19"/>
            <w:szCs w:val="19"/>
          </w:rPr>
          <w:t>s.l.</w:t>
        </w:r>
        <w:proofErr w:type="spellEnd"/>
        <w:r w:rsidR="000F3589">
          <w:rPr>
            <w:rFonts w:ascii="Arial" w:eastAsia="Arial" w:hAnsi="Arial"/>
            <w:i/>
            <w:sz w:val="19"/>
            <w:szCs w:val="19"/>
          </w:rPr>
          <w:t xml:space="preserve"> </w:t>
        </w:r>
        <w:r w:rsidR="000F3589" w:rsidRPr="00F766D5">
          <w:rPr>
            <w:rFonts w:ascii="Arial" w:eastAsia="Arial" w:hAnsi="Arial"/>
            <w:sz w:val="19"/>
            <w:szCs w:val="19"/>
          </w:rPr>
          <w:t>(malaria)</w:t>
        </w:r>
      </w:ins>
      <w:r w:rsidR="000F3589">
        <w:rPr>
          <w:rFonts w:ascii="Arial" w:eastAsia="Arial" w:hAnsi="Arial"/>
          <w:i/>
          <w:sz w:val="19"/>
          <w:szCs w:val="19"/>
        </w:rPr>
        <w:t xml:space="preserve">, </w:t>
      </w:r>
      <w:proofErr w:type="spellStart"/>
      <w:r w:rsidR="000F3589">
        <w:rPr>
          <w:rFonts w:ascii="Arial" w:eastAsia="Arial" w:hAnsi="Arial"/>
          <w:i/>
          <w:sz w:val="19"/>
          <w:szCs w:val="19"/>
        </w:rPr>
        <w:t>Aedes</w:t>
      </w:r>
      <w:proofErr w:type="spellEnd"/>
      <w:r w:rsidR="000F3589">
        <w:rPr>
          <w:rFonts w:ascii="Arial" w:eastAsia="Arial" w:hAnsi="Arial"/>
          <w:i/>
          <w:sz w:val="19"/>
          <w:szCs w:val="19"/>
        </w:rPr>
        <w:t xml:space="preserve"> </w:t>
      </w:r>
      <w:proofErr w:type="spellStart"/>
      <w:r w:rsidR="000F3589">
        <w:rPr>
          <w:rFonts w:ascii="Arial" w:eastAsia="Arial" w:hAnsi="Arial"/>
          <w:i/>
          <w:sz w:val="19"/>
          <w:szCs w:val="19"/>
        </w:rPr>
        <w:t>aegypti</w:t>
      </w:r>
      <w:proofErr w:type="spellEnd"/>
      <w:r w:rsidR="000F3589">
        <w:rPr>
          <w:rFonts w:ascii="Arial" w:eastAsia="Arial" w:hAnsi="Arial"/>
          <w:sz w:val="19"/>
          <w:szCs w:val="19"/>
        </w:rPr>
        <w:t xml:space="preserve"> and </w:t>
      </w:r>
      <w:proofErr w:type="spellStart"/>
      <w:r w:rsidR="000F3589">
        <w:rPr>
          <w:rFonts w:ascii="Arial" w:eastAsia="Arial" w:hAnsi="Arial"/>
          <w:i/>
          <w:sz w:val="19"/>
          <w:szCs w:val="19"/>
        </w:rPr>
        <w:t>albopictus</w:t>
      </w:r>
      <w:proofErr w:type="spellEnd"/>
      <w:ins w:id="91" w:author="Ace North" w:date="2018-12-03T13:24:00Z">
        <w:r w:rsidR="000F3589">
          <w:rPr>
            <w:rFonts w:ascii="Arial" w:eastAsia="Arial" w:hAnsi="Arial"/>
            <w:i/>
            <w:sz w:val="19"/>
            <w:szCs w:val="19"/>
          </w:rPr>
          <w:t xml:space="preserve"> </w:t>
        </w:r>
        <w:r w:rsidR="000F3589" w:rsidRPr="00F766D5">
          <w:rPr>
            <w:rFonts w:ascii="Arial" w:eastAsia="Arial" w:hAnsi="Arial"/>
            <w:sz w:val="19"/>
            <w:szCs w:val="19"/>
          </w:rPr>
          <w:t>(</w:t>
        </w:r>
      </w:ins>
      <w:ins w:id="92" w:author="Ace North" w:date="2018-12-03T13:28:00Z">
        <w:r w:rsidR="000F3589" w:rsidRPr="00F766D5">
          <w:rPr>
            <w:rFonts w:ascii="Arial" w:eastAsia="Arial" w:hAnsi="Arial"/>
            <w:sz w:val="19"/>
            <w:szCs w:val="19"/>
          </w:rPr>
          <w:t xml:space="preserve">yellow fever, dengue and </w:t>
        </w:r>
        <w:proofErr w:type="spellStart"/>
        <w:r w:rsidR="000F3589" w:rsidRPr="00F766D5">
          <w:rPr>
            <w:rFonts w:ascii="Arial" w:eastAsia="Arial" w:hAnsi="Arial"/>
            <w:sz w:val="19"/>
            <w:szCs w:val="19"/>
          </w:rPr>
          <w:t>zika</w:t>
        </w:r>
        <w:proofErr w:type="spellEnd"/>
        <w:r w:rsidR="000F3589" w:rsidRPr="00F766D5">
          <w:rPr>
            <w:rFonts w:ascii="Arial" w:eastAsia="Arial" w:hAnsi="Arial"/>
            <w:sz w:val="19"/>
            <w:szCs w:val="19"/>
          </w:rPr>
          <w:t xml:space="preserve"> viruses</w:t>
        </w:r>
      </w:ins>
      <w:ins w:id="93" w:author="Ace North" w:date="2018-12-03T13:25:00Z">
        <w:r w:rsidR="000F3589" w:rsidRPr="00F766D5">
          <w:rPr>
            <w:rFonts w:ascii="Arial" w:eastAsia="Arial" w:hAnsi="Arial"/>
            <w:sz w:val="19"/>
            <w:szCs w:val="19"/>
          </w:rPr>
          <w:t>)</w:t>
        </w:r>
      </w:ins>
      <w:r w:rsidR="000F3589">
        <w:rPr>
          <w:rFonts w:ascii="Arial" w:eastAsia="Arial" w:hAnsi="Arial"/>
          <w:sz w:val="19"/>
          <w:szCs w:val="19"/>
        </w:rPr>
        <w:t xml:space="preserve"> and </w:t>
      </w:r>
      <w:proofErr w:type="spellStart"/>
      <w:r w:rsidR="000F3589">
        <w:rPr>
          <w:rFonts w:ascii="Arial" w:eastAsia="Arial" w:hAnsi="Arial"/>
          <w:i/>
          <w:sz w:val="19"/>
          <w:szCs w:val="19"/>
        </w:rPr>
        <w:t>Culex</w:t>
      </w:r>
      <w:proofErr w:type="spellEnd"/>
      <w:r w:rsidR="000F3589">
        <w:rPr>
          <w:rFonts w:ascii="Arial" w:eastAsia="Arial" w:hAnsi="Arial"/>
          <w:i/>
          <w:sz w:val="19"/>
          <w:szCs w:val="19"/>
        </w:rPr>
        <w:t xml:space="preserve"> </w:t>
      </w:r>
      <w:proofErr w:type="spellStart"/>
      <w:r w:rsidR="000F3589">
        <w:rPr>
          <w:rFonts w:ascii="Arial" w:eastAsia="Arial" w:hAnsi="Arial"/>
          <w:i/>
          <w:sz w:val="19"/>
          <w:szCs w:val="19"/>
        </w:rPr>
        <w:t>tarsalis</w:t>
      </w:r>
      <w:proofErr w:type="spellEnd"/>
      <w:ins w:id="94" w:author="Ace North" w:date="2018-12-03T13:30:00Z">
        <w:r w:rsidR="000F3589">
          <w:rPr>
            <w:rFonts w:ascii="Arial" w:eastAsia="Arial" w:hAnsi="Arial"/>
            <w:sz w:val="19"/>
            <w:szCs w:val="19"/>
          </w:rPr>
          <w:t xml:space="preserve"> (West Nile Fever, </w:t>
        </w:r>
        <w:r w:rsidR="000F3589" w:rsidRPr="00F766D5">
          <w:rPr>
            <w:rStyle w:val="hscoswrapper"/>
            <w:rFonts w:ascii="Arial" w:hAnsi="Arial" w:cs="Arial"/>
            <w:sz w:val="19"/>
            <w:szCs w:val="19"/>
          </w:rPr>
          <w:t>Western Encephalitis</w:t>
        </w:r>
        <w:r w:rsidR="000F3589">
          <w:rPr>
            <w:rStyle w:val="hscoswrapper"/>
            <w:rFonts w:ascii="Arial" w:hAnsi="Arial" w:cs="Arial"/>
            <w:sz w:val="19"/>
            <w:szCs w:val="19"/>
          </w:rPr>
          <w:t>)</w:t>
        </w:r>
      </w:ins>
      <w:r w:rsidR="000F3589">
        <w:rPr>
          <w:rFonts w:ascii="Arial" w:eastAsia="Arial" w:hAnsi="Arial"/>
          <w:sz w:val="19"/>
          <w:szCs w:val="19"/>
        </w:rPr>
        <w:t xml:space="preserve"> all of which show considerable variation. For example, there are 54 estimates of LBL for </w:t>
      </w:r>
      <w:r w:rsidR="000F3589">
        <w:rPr>
          <w:rFonts w:ascii="Arial" w:eastAsia="Arial" w:hAnsi="Arial"/>
          <w:i/>
          <w:sz w:val="19"/>
          <w:szCs w:val="19"/>
        </w:rPr>
        <w:t xml:space="preserve">Ae. </w:t>
      </w:r>
      <w:proofErr w:type="spellStart"/>
      <w:r w:rsidR="000F3589">
        <w:rPr>
          <w:rFonts w:ascii="Arial" w:eastAsia="Arial" w:hAnsi="Arial"/>
          <w:i/>
          <w:sz w:val="19"/>
          <w:szCs w:val="19"/>
        </w:rPr>
        <w:t>aegypti</w:t>
      </w:r>
      <w:proofErr w:type="spellEnd"/>
      <w:r w:rsidR="000F3589">
        <w:rPr>
          <w:rFonts w:ascii="Arial" w:eastAsia="Arial" w:hAnsi="Arial"/>
          <w:sz w:val="19"/>
          <w:szCs w:val="19"/>
        </w:rPr>
        <w:t xml:space="preserve"> which range from 2.5 days to 42.1 days with a mean of 11.4 days and coeﬃcient of variation of 0.6 (all estimates are posterior means). </w:t>
      </w:r>
      <w:moveFromRangeStart w:id="95" w:author="Ace North" w:date="2018-12-03T15:24:00Z" w:name="move531608365"/>
      <w:moveFrom w:id="96" w:author="Ace North" w:date="2018-12-03T15:24:00Z">
        <w:r w:rsidR="000F3589" w:rsidDel="00F766D5">
          <w:rPr>
            <w:rFonts w:ascii="Arial" w:eastAsia="Arial" w:hAnsi="Arial"/>
            <w:sz w:val="19"/>
            <w:szCs w:val="19"/>
          </w:rPr>
          <w:t>There were significant diﬀerences in LBL amongst species (ANOVA on median LBL controlling for sex and pre-release feeding: F</w:t>
        </w:r>
        <w:r w:rsidR="000F3589" w:rsidDel="00F766D5">
          <w:rPr>
            <w:rFonts w:ascii="Arial" w:eastAsia="Arial" w:hAnsi="Arial"/>
            <w:sz w:val="19"/>
            <w:szCs w:val="19"/>
            <w:vertAlign w:val="subscript"/>
          </w:rPr>
          <w:t>37,194</w:t>
        </w:r>
        <w:r w:rsidR="000F3589" w:rsidDel="00F766D5">
          <w:rPr>
            <w:rFonts w:ascii="Arial" w:eastAsia="Arial" w:hAnsi="Arial"/>
            <w:i/>
            <w:sz w:val="19"/>
            <w:szCs w:val="19"/>
          </w:rPr>
          <w:t xml:space="preserve"> </w:t>
        </w:r>
        <w:r w:rsidR="000F3589" w:rsidDel="00F766D5">
          <w:rPr>
            <w:rFonts w:ascii="Arial" w:eastAsia="Arial" w:hAnsi="Arial"/>
            <w:sz w:val="19"/>
            <w:szCs w:val="19"/>
          </w:rPr>
          <w:t>= 2.5,</w:t>
        </w:r>
        <w:r w:rsidR="000F3589" w:rsidDel="00F766D5">
          <w:rPr>
            <w:rFonts w:ascii="Arial" w:eastAsia="Arial" w:hAnsi="Arial"/>
            <w:i/>
            <w:sz w:val="19"/>
            <w:szCs w:val="19"/>
          </w:rPr>
          <w:t xml:space="preserve"> p </w:t>
        </w:r>
        <w:r w:rsidR="000F3589" w:rsidDel="00F766D5">
          <w:rPr>
            <w:rFonts w:ascii="Arial" w:eastAsia="Arial" w:hAnsi="Arial"/>
            <w:sz w:val="19"/>
            <w:szCs w:val="19"/>
          </w:rPr>
          <w:t>&lt;0.01; the non-parametric Kruskal Wallace:</w:t>
        </w:r>
        <w:r w:rsidR="000F3589" w:rsidDel="00F766D5">
          <w:rPr>
            <w:rFonts w:ascii="Arial" w:eastAsia="Arial" w:hAnsi="Arial"/>
            <w:i/>
            <w:sz w:val="19"/>
            <w:szCs w:val="19"/>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sidR="000F3589" w:rsidDel="00F766D5">
          <w:rPr>
            <w:rFonts w:ascii="Arial" w:eastAsia="Arial" w:hAnsi="Arial"/>
            <w:sz w:val="19"/>
            <w:szCs w:val="19"/>
          </w:rPr>
          <w:t>,</w:t>
        </w:r>
        <w:r w:rsidR="000F3589" w:rsidDel="00F766D5">
          <w:rPr>
            <w:rFonts w:ascii="Arial" w:eastAsia="Arial" w:hAnsi="Arial"/>
            <w:i/>
            <w:sz w:val="19"/>
            <w:szCs w:val="19"/>
          </w:rPr>
          <w:t>p</w:t>
        </w:r>
        <w:r w:rsidR="000F3589" w:rsidDel="00F766D5">
          <w:rPr>
            <w:rFonts w:ascii="Arial" w:eastAsia="Arial" w:hAnsi="Arial"/>
            <w:sz w:val="19"/>
            <w:szCs w:val="19"/>
          </w:rPr>
          <w:t>&lt;0.01</w:t>
        </w:r>
        <w:r w:rsidR="000F3589" w:rsidDel="00F766D5">
          <w:rPr>
            <w:rFonts w:ascii="Arial" w:eastAsia="Arial" w:hAnsi="Arial"/>
            <w:sz w:val="19"/>
            <w:szCs w:val="19"/>
          </w:rPr>
          <w:commentReference w:id="97"/>
        </w:r>
        <w:r w:rsidR="000F3589" w:rsidDel="00F766D5">
          <w:rPr>
            <w:rFonts w:ascii="Arial" w:eastAsia="Arial" w:hAnsi="Arial"/>
            <w:sz w:val="19"/>
            <w:szCs w:val="19"/>
          </w:rPr>
          <w:t>).</w:t>
        </w:r>
        <w:bookmarkStart w:id="98" w:name="page5"/>
        <w:bookmarkEnd w:id="98"/>
      </w:moveFrom>
    </w:p>
    <w:moveFromRangeEnd w:id="95"/>
    <w:p w14:paraId="056F7CD6" w14:textId="059021F4" w:rsidR="00941541" w:rsidRDefault="00B379A4" w:rsidP="00941541">
      <w:pPr>
        <w:spacing w:line="276" w:lineRule="auto"/>
        <w:ind w:right="-22"/>
        <w:rPr>
          <w:ins w:id="99" w:author="Ace North" w:date="2018-12-03T16:22:00Z"/>
          <w:rFonts w:ascii="Arial" w:eastAsia="Arial" w:hAnsi="Arial"/>
          <w:sz w:val="19"/>
          <w:szCs w:val="19"/>
        </w:rPr>
      </w:pPr>
      <w:ins w:id="100" w:author="Ace North" w:date="2018-12-03T16:16:00Z">
        <w:r>
          <w:rPr>
            <w:rFonts w:ascii="Arial" w:eastAsia="Arial" w:hAnsi="Arial"/>
            <w:sz w:val="19"/>
            <w:szCs w:val="19"/>
          </w:rPr>
          <w:t xml:space="preserve">To help make sense of the variation both within and among species, we </w:t>
        </w:r>
      </w:ins>
      <w:ins w:id="101" w:author="Ace North" w:date="2018-12-03T16:23:00Z">
        <w:r w:rsidR="00941541">
          <w:rPr>
            <w:rFonts w:ascii="Arial" w:eastAsia="Arial" w:hAnsi="Arial"/>
            <w:sz w:val="19"/>
            <w:szCs w:val="19"/>
          </w:rPr>
          <w:t xml:space="preserve">next </w:t>
        </w:r>
      </w:ins>
      <w:ins w:id="102" w:author="Ace North" w:date="2018-12-03T16:16:00Z">
        <w:r w:rsidR="00941541">
          <w:rPr>
            <w:rFonts w:ascii="Arial" w:eastAsia="Arial" w:hAnsi="Arial"/>
            <w:sz w:val="19"/>
            <w:szCs w:val="19"/>
          </w:rPr>
          <w:t>consider</w:t>
        </w:r>
        <w:r>
          <w:rPr>
            <w:rFonts w:ascii="Arial" w:eastAsia="Arial" w:hAnsi="Arial"/>
            <w:sz w:val="19"/>
            <w:szCs w:val="19"/>
          </w:rPr>
          <w:t xml:space="preserve"> the following four</w:t>
        </w:r>
      </w:ins>
      <w:ins w:id="103" w:author="Ace North" w:date="2018-12-03T16:51:00Z">
        <w:r w:rsidR="00DC0910">
          <w:rPr>
            <w:rFonts w:ascii="Arial" w:eastAsia="Arial" w:hAnsi="Arial"/>
            <w:sz w:val="19"/>
            <w:szCs w:val="19"/>
          </w:rPr>
          <w:t xml:space="preserve"> potentially confounding</w:t>
        </w:r>
      </w:ins>
      <w:ins w:id="104" w:author="Ace North" w:date="2018-12-03T16:16:00Z">
        <w:r>
          <w:rPr>
            <w:rFonts w:ascii="Arial" w:eastAsia="Arial" w:hAnsi="Arial"/>
            <w:sz w:val="19"/>
            <w:szCs w:val="19"/>
          </w:rPr>
          <w:t xml:space="preserve"> factors: (</w:t>
        </w:r>
        <w:proofErr w:type="spellStart"/>
        <w:r>
          <w:rPr>
            <w:rFonts w:ascii="Arial" w:eastAsia="Arial" w:hAnsi="Arial"/>
            <w:sz w:val="19"/>
            <w:szCs w:val="19"/>
          </w:rPr>
          <w:t>i</w:t>
        </w:r>
        <w:proofErr w:type="spellEnd"/>
        <w:r>
          <w:rPr>
            <w:rFonts w:ascii="Arial" w:eastAsia="Arial" w:hAnsi="Arial"/>
            <w:sz w:val="19"/>
            <w:szCs w:val="19"/>
          </w:rPr>
          <w:t>) mosquito sex, (ii) whether or not the mosquitoes are fed before release, (iii) the spatial extent of the recapture zone, and (iv) the average temperature during the MRR study.</w:t>
        </w:r>
      </w:ins>
      <w:ins w:id="105" w:author="Ace North" w:date="2018-12-03T16:17:00Z">
        <w:r w:rsidR="00941541" w:rsidRPr="00941541">
          <w:rPr>
            <w:rFonts w:ascii="Arial" w:eastAsia="Arial" w:hAnsi="Arial"/>
            <w:sz w:val="19"/>
            <w:szCs w:val="19"/>
          </w:rPr>
          <w:t xml:space="preserve"> </w:t>
        </w:r>
      </w:ins>
    </w:p>
    <w:p w14:paraId="0064AF32" w14:textId="4120217C" w:rsidR="00941541" w:rsidRDefault="00941541" w:rsidP="00941541">
      <w:pPr>
        <w:spacing w:line="276" w:lineRule="auto"/>
        <w:ind w:right="-22"/>
        <w:rPr>
          <w:ins w:id="106" w:author="Ace North" w:date="2018-12-03T16:22:00Z"/>
          <w:rFonts w:ascii="Arial" w:eastAsia="Arial" w:hAnsi="Arial"/>
          <w:sz w:val="19"/>
          <w:szCs w:val="19"/>
        </w:rPr>
      </w:pPr>
    </w:p>
    <w:p w14:paraId="08B174CE" w14:textId="330B9CC2" w:rsidR="00941541" w:rsidRPr="00941541" w:rsidRDefault="00DC0910" w:rsidP="00941541">
      <w:pPr>
        <w:spacing w:line="276" w:lineRule="auto"/>
        <w:ind w:right="-22"/>
        <w:rPr>
          <w:ins w:id="107" w:author="Ace North" w:date="2018-12-03T16:23:00Z"/>
          <w:rFonts w:ascii="Arial" w:eastAsia="Arial" w:hAnsi="Arial"/>
          <w:i/>
          <w:sz w:val="19"/>
          <w:szCs w:val="19"/>
          <w:rPrChange w:id="108" w:author="Ace North" w:date="2018-12-03T16:24:00Z">
            <w:rPr>
              <w:ins w:id="109" w:author="Ace North" w:date="2018-12-03T16:23:00Z"/>
              <w:rFonts w:ascii="Arial" w:eastAsia="Arial" w:hAnsi="Arial"/>
              <w:sz w:val="19"/>
              <w:szCs w:val="19"/>
            </w:rPr>
          </w:rPrChange>
        </w:rPr>
      </w:pPr>
      <w:ins w:id="110" w:author="Ace North" w:date="2018-12-03T16:51:00Z">
        <w:r>
          <w:rPr>
            <w:rFonts w:ascii="Arial" w:eastAsia="Arial" w:hAnsi="Arial"/>
            <w:i/>
            <w:sz w:val="19"/>
            <w:szCs w:val="19"/>
          </w:rPr>
          <w:t>M</w:t>
        </w:r>
      </w:ins>
      <w:ins w:id="111" w:author="Ace North" w:date="2018-12-03T16:26:00Z">
        <w:r w:rsidR="00D72D8A">
          <w:rPr>
            <w:rFonts w:ascii="Arial" w:eastAsia="Arial" w:hAnsi="Arial"/>
            <w:i/>
            <w:sz w:val="19"/>
            <w:szCs w:val="19"/>
          </w:rPr>
          <w:t>osquito sex</w:t>
        </w:r>
      </w:ins>
    </w:p>
    <w:p w14:paraId="249A496B" w14:textId="77777777" w:rsidR="00941541" w:rsidRDefault="00941541" w:rsidP="00941541">
      <w:pPr>
        <w:spacing w:line="276" w:lineRule="auto"/>
        <w:ind w:right="-22"/>
        <w:rPr>
          <w:ins w:id="112" w:author="Ace North" w:date="2018-12-03T16:23:00Z"/>
          <w:rFonts w:ascii="Arial" w:eastAsia="Arial" w:hAnsi="Arial"/>
          <w:sz w:val="19"/>
          <w:szCs w:val="19"/>
        </w:rPr>
      </w:pPr>
    </w:p>
    <w:p w14:paraId="42F73C94" w14:textId="01C5F5BE" w:rsidR="00941541" w:rsidRDefault="00941541" w:rsidP="00941541">
      <w:pPr>
        <w:spacing w:line="276" w:lineRule="auto"/>
        <w:ind w:right="-22"/>
        <w:rPr>
          <w:ins w:id="113" w:author="Ace North" w:date="2018-12-03T16:24:00Z"/>
          <w:rFonts w:ascii="Arial" w:eastAsia="Arial" w:hAnsi="Arial"/>
          <w:sz w:val="19"/>
          <w:szCs w:val="19"/>
        </w:rPr>
      </w:pPr>
      <w:moveToRangeStart w:id="114" w:author="Ace North" w:date="2018-12-03T16:17:00Z" w:name="move531617148"/>
      <w:moveTo w:id="115" w:author="Ace North" w:date="2018-12-03T16:17:00Z">
        <w:r>
          <w:rPr>
            <w:rFonts w:ascii="Arial" w:eastAsia="Arial" w:hAnsi="Arial"/>
            <w:sz w:val="19"/>
            <w:szCs w:val="19"/>
          </w:rPr>
          <w:t xml:space="preserve">The MRR </w:t>
        </w:r>
        <w:del w:id="116" w:author="Ace North" w:date="2018-12-03T16:17:00Z">
          <w:r w:rsidDel="00941541">
            <w:rPr>
              <w:rFonts w:ascii="Arial" w:eastAsia="Arial" w:hAnsi="Arial"/>
              <w:sz w:val="19"/>
              <w:szCs w:val="19"/>
            </w:rPr>
            <w:delText>experiments</w:delText>
          </w:r>
        </w:del>
      </w:moveTo>
      <w:ins w:id="117" w:author="Ace North" w:date="2018-12-03T16:17:00Z">
        <w:r>
          <w:rPr>
            <w:rFonts w:ascii="Arial" w:eastAsia="Arial" w:hAnsi="Arial"/>
            <w:sz w:val="19"/>
            <w:szCs w:val="19"/>
          </w:rPr>
          <w:t>studies</w:t>
        </w:r>
      </w:ins>
      <w:moveTo w:id="118" w:author="Ace North" w:date="2018-12-03T16:17:00Z">
        <w:r>
          <w:rPr>
            <w:rFonts w:ascii="Arial" w:eastAsia="Arial" w:hAnsi="Arial"/>
            <w:sz w:val="19"/>
            <w:szCs w:val="19"/>
          </w:rPr>
          <w:t xml:space="preserve"> included a mixture of male-only and female-only releases, and releases of both sexes</w:t>
        </w:r>
      </w:moveTo>
      <w:ins w:id="119" w:author="Ace North" w:date="2018-12-03T16:19:00Z">
        <w:r>
          <w:rPr>
            <w:rFonts w:ascii="Arial" w:eastAsia="Arial" w:hAnsi="Arial"/>
            <w:sz w:val="19"/>
            <w:szCs w:val="19"/>
          </w:rPr>
          <w:t xml:space="preserve"> and we</w:t>
        </w:r>
      </w:ins>
      <w:moveTo w:id="120" w:author="Ace North" w:date="2018-12-03T16:17:00Z">
        <w:del w:id="121" w:author="Ace North" w:date="2018-12-03T16:19:00Z">
          <w:r w:rsidDel="00941541">
            <w:rPr>
              <w:rFonts w:ascii="Arial" w:eastAsia="Arial" w:hAnsi="Arial"/>
              <w:sz w:val="19"/>
              <w:szCs w:val="19"/>
            </w:rPr>
            <w:delText>. We</w:delText>
          </w:r>
        </w:del>
        <w:r>
          <w:rPr>
            <w:rFonts w:ascii="Arial" w:eastAsia="Arial" w:hAnsi="Arial"/>
            <w:sz w:val="19"/>
            <w:szCs w:val="19"/>
          </w:rPr>
          <w:t xml:space="preserve"> estimated </w:t>
        </w:r>
        <w:del w:id="122" w:author="Ace North" w:date="2018-12-03T16:21:00Z">
          <w:r w:rsidDel="00941541">
            <w:rPr>
              <w:rFonts w:ascii="Arial" w:eastAsia="Arial" w:hAnsi="Arial"/>
              <w:sz w:val="19"/>
              <w:szCs w:val="19"/>
            </w:rPr>
            <w:delText xml:space="preserve">average </w:delText>
          </w:r>
        </w:del>
        <w:r>
          <w:rPr>
            <w:rFonts w:ascii="Arial" w:eastAsia="Arial" w:hAnsi="Arial"/>
            <w:sz w:val="19"/>
            <w:szCs w:val="19"/>
          </w:rPr>
          <w:t>male and female LBL at the genus level (Fig</w:t>
        </w:r>
      </w:moveTo>
      <w:ins w:id="123" w:author="Ace North" w:date="2018-12-03T16:21:00Z">
        <w:r>
          <w:rPr>
            <w:rFonts w:ascii="Arial" w:eastAsia="Arial" w:hAnsi="Arial"/>
            <w:sz w:val="19"/>
            <w:szCs w:val="19"/>
          </w:rPr>
          <w:t>ure</w:t>
        </w:r>
      </w:ins>
      <w:moveTo w:id="124" w:author="Ace North" w:date="2018-12-03T16:17:00Z">
        <w:del w:id="125" w:author="Ace North" w:date="2018-12-03T16:21:00Z">
          <w:r w:rsidDel="00941541">
            <w:rPr>
              <w:rFonts w:ascii="Arial" w:eastAsia="Arial" w:hAnsi="Arial"/>
              <w:sz w:val="19"/>
              <w:szCs w:val="19"/>
            </w:rPr>
            <w:delText>.</w:delText>
          </w:r>
        </w:del>
        <w:r>
          <w:rPr>
            <w:rFonts w:ascii="Arial" w:eastAsia="Arial" w:hAnsi="Arial"/>
            <w:sz w:val="19"/>
            <w:szCs w:val="19"/>
          </w:rPr>
          <w:t xml:space="preserve"> 3</w:t>
        </w:r>
      </w:moveTo>
      <w:ins w:id="126" w:author="Ace North" w:date="2018-12-03T16:47:00Z">
        <w:r w:rsidR="00DC0910">
          <w:rPr>
            <w:rFonts w:ascii="Arial" w:eastAsia="Arial" w:hAnsi="Arial"/>
            <w:sz w:val="19"/>
            <w:szCs w:val="19"/>
          </w:rPr>
          <w:t xml:space="preserve"> – POSSIBLY GO INTO SUPPLEMENT</w:t>
        </w:r>
      </w:ins>
      <w:moveTo w:id="127" w:author="Ace North" w:date="2018-12-03T16:17:00Z">
        <w:del w:id="128" w:author="Ace North" w:date="2018-12-03T16:21:00Z">
          <w:r w:rsidDel="00941541">
            <w:rPr>
              <w:rFonts w:ascii="Arial" w:eastAsia="Arial" w:hAnsi="Arial"/>
              <w:sz w:val="19"/>
              <w:szCs w:val="19"/>
            </w:rPr>
            <w:delText>; there were too few studies to make comparisons at the species level</w:delText>
          </w:r>
        </w:del>
        <w:r>
          <w:rPr>
            <w:rFonts w:ascii="Arial" w:eastAsia="Arial" w:hAnsi="Arial"/>
            <w:sz w:val="19"/>
            <w:szCs w:val="19"/>
          </w:rPr>
          <w:t xml:space="preserve">). There was a consistent trend for females to live longer than males for each of the genera, with the diﬀerence largest for </w:t>
        </w:r>
        <w:proofErr w:type="spellStart"/>
        <w:r>
          <w:rPr>
            <w:rFonts w:ascii="Arial" w:eastAsia="Arial" w:hAnsi="Arial"/>
            <w:i/>
            <w:sz w:val="19"/>
            <w:szCs w:val="19"/>
          </w:rPr>
          <w:t>Aedes</w:t>
        </w:r>
        <w:proofErr w:type="spellEnd"/>
        <w:r>
          <w:rPr>
            <w:rFonts w:ascii="Arial" w:eastAsia="Arial" w:hAnsi="Arial"/>
            <w:sz w:val="19"/>
            <w:szCs w:val="19"/>
          </w:rPr>
          <w:t xml:space="preserve"> (2.9 days; fraction of pairwise posterior samples of females versus males where diﬀerence was less than zero, p&lt;0.01), followed by </w:t>
        </w:r>
        <w:r>
          <w:rPr>
            <w:rFonts w:ascii="Arial" w:eastAsia="Arial" w:hAnsi="Arial"/>
            <w:i/>
            <w:sz w:val="19"/>
            <w:szCs w:val="19"/>
          </w:rPr>
          <w:t>Anopheles</w:t>
        </w:r>
        <w:r>
          <w:rPr>
            <w:rFonts w:ascii="Arial" w:eastAsia="Arial" w:hAnsi="Arial"/>
            <w:sz w:val="19"/>
            <w:szCs w:val="19"/>
          </w:rPr>
          <w:t xml:space="preserve"> (2.2 days; p=0.17) and </w:t>
        </w:r>
        <w:proofErr w:type="spellStart"/>
        <w:r>
          <w:rPr>
            <w:rFonts w:ascii="Arial" w:eastAsia="Arial" w:hAnsi="Arial"/>
            <w:i/>
            <w:sz w:val="19"/>
            <w:szCs w:val="19"/>
          </w:rPr>
          <w:t>Culex</w:t>
        </w:r>
        <w:proofErr w:type="spellEnd"/>
        <w:r>
          <w:rPr>
            <w:rFonts w:ascii="Arial" w:eastAsia="Arial" w:hAnsi="Arial"/>
            <w:sz w:val="19"/>
            <w:szCs w:val="19"/>
          </w:rPr>
          <w:t xml:space="preserve"> (0.2 days; p=0.34). Overall, female mosquitoes were estimated to live 1.2 days longer than males (p=0.10).</w:t>
        </w:r>
      </w:moveTo>
    </w:p>
    <w:p w14:paraId="73857CB9" w14:textId="6EF746D8" w:rsidR="00941541" w:rsidRDefault="00941541" w:rsidP="00941541">
      <w:pPr>
        <w:spacing w:line="276" w:lineRule="auto"/>
        <w:ind w:right="-22"/>
        <w:rPr>
          <w:ins w:id="129" w:author="Ace North" w:date="2018-12-03T16:24:00Z"/>
          <w:rFonts w:ascii="Arial" w:eastAsia="Arial" w:hAnsi="Arial"/>
          <w:sz w:val="19"/>
          <w:szCs w:val="19"/>
        </w:rPr>
      </w:pPr>
    </w:p>
    <w:p w14:paraId="1F65B213" w14:textId="530CE829" w:rsidR="00941541" w:rsidRPr="00D72D8A" w:rsidRDefault="00DC0910" w:rsidP="00941541">
      <w:pPr>
        <w:spacing w:line="276" w:lineRule="auto"/>
        <w:ind w:right="-22"/>
        <w:rPr>
          <w:moveTo w:id="130" w:author="Ace North" w:date="2018-12-03T16:17:00Z"/>
          <w:rFonts w:ascii="Arial" w:hAnsi="Arial" w:cs="Arial"/>
          <w:i/>
          <w:sz w:val="19"/>
          <w:szCs w:val="19"/>
          <w:rPrChange w:id="131" w:author="Ace North" w:date="2018-12-03T16:27:00Z">
            <w:rPr>
              <w:moveTo w:id="132" w:author="Ace North" w:date="2018-12-03T16:17:00Z"/>
            </w:rPr>
          </w:rPrChange>
        </w:rPr>
      </w:pPr>
      <w:ins w:id="133" w:author="Ace North" w:date="2018-12-03T16:51:00Z">
        <w:r>
          <w:rPr>
            <w:rFonts w:ascii="Arial" w:hAnsi="Arial" w:cs="Arial"/>
            <w:i/>
            <w:sz w:val="19"/>
            <w:szCs w:val="19"/>
          </w:rPr>
          <w:t>F</w:t>
        </w:r>
      </w:ins>
      <w:ins w:id="134" w:author="Ace North" w:date="2018-12-03T16:27:00Z">
        <w:r w:rsidR="00D72D8A" w:rsidRPr="00D72D8A">
          <w:rPr>
            <w:rFonts w:ascii="Arial" w:hAnsi="Arial" w:cs="Arial"/>
            <w:i/>
            <w:sz w:val="19"/>
            <w:szCs w:val="19"/>
            <w:rPrChange w:id="135" w:author="Ace North" w:date="2018-12-03T16:27:00Z">
              <w:rPr/>
            </w:rPrChange>
          </w:rPr>
          <w:t>eedin</w:t>
        </w:r>
        <w:r w:rsidR="00D72D8A" w:rsidRPr="00D72D8A">
          <w:rPr>
            <w:rFonts w:ascii="Arial" w:hAnsi="Arial" w:cs="Arial"/>
            <w:i/>
            <w:sz w:val="19"/>
            <w:szCs w:val="19"/>
          </w:rPr>
          <w:t>g before release</w:t>
        </w:r>
      </w:ins>
    </w:p>
    <w:moveToRangeEnd w:id="114"/>
    <w:p w14:paraId="469B8663" w14:textId="3E466B71" w:rsidR="00B379A4" w:rsidRDefault="00B379A4" w:rsidP="00B379A4">
      <w:pPr>
        <w:spacing w:line="276" w:lineRule="auto"/>
        <w:ind w:right="-22"/>
        <w:rPr>
          <w:ins w:id="136" w:author="Ace North" w:date="2018-12-03T16:16:00Z"/>
          <w:rFonts w:ascii="Arial" w:eastAsia="Arial" w:hAnsi="Arial"/>
          <w:sz w:val="19"/>
          <w:szCs w:val="19"/>
        </w:rPr>
      </w:pPr>
    </w:p>
    <w:p w14:paraId="30AABF83" w14:textId="7CC7678C" w:rsidR="00F1467A" w:rsidRDefault="00941541" w:rsidP="00F1467A">
      <w:pPr>
        <w:spacing w:line="276" w:lineRule="auto"/>
        <w:ind w:right="-22"/>
        <w:rPr>
          <w:ins w:id="137" w:author="Ace North" w:date="2018-12-03T16:42:00Z"/>
          <w:rFonts w:ascii="Arial" w:eastAsia="Arial" w:hAnsi="Arial"/>
          <w:sz w:val="19"/>
          <w:szCs w:val="19"/>
        </w:rPr>
      </w:pPr>
      <w:ins w:id="138" w:author="Ace North" w:date="2018-12-03T16:22:00Z">
        <w:r>
          <w:rPr>
            <w:rFonts w:ascii="Arial" w:eastAsia="Arial" w:hAnsi="Arial"/>
            <w:sz w:val="19"/>
            <w:szCs w:val="19"/>
          </w:rPr>
          <w:t xml:space="preserve">The MRR </w:t>
        </w:r>
      </w:ins>
      <w:ins w:id="139" w:author="Ace North" w:date="2018-12-03T16:29:00Z">
        <w:r w:rsidR="0009204D">
          <w:rPr>
            <w:rFonts w:ascii="Arial" w:eastAsia="Arial" w:hAnsi="Arial"/>
            <w:sz w:val="19"/>
            <w:szCs w:val="19"/>
          </w:rPr>
          <w:t>data includes</w:t>
        </w:r>
      </w:ins>
      <w:ins w:id="140" w:author="Ace North" w:date="2018-12-03T16:22:00Z">
        <w:r>
          <w:rPr>
            <w:rFonts w:ascii="Arial" w:eastAsia="Arial" w:hAnsi="Arial"/>
            <w:sz w:val="19"/>
            <w:szCs w:val="19"/>
          </w:rPr>
          <w:t xml:space="preserve"> information on whether mosquitoes were pre-fed with sugar (41 time series), blood (71), </w:t>
        </w:r>
        <w:commentRangeStart w:id="141"/>
        <w:r>
          <w:rPr>
            <w:rFonts w:ascii="Arial" w:eastAsia="Arial" w:hAnsi="Arial"/>
            <w:sz w:val="19"/>
            <w:szCs w:val="19"/>
          </w:rPr>
          <w:t>both (4)</w:t>
        </w:r>
      </w:ins>
      <w:commentRangeEnd w:id="141"/>
      <w:ins w:id="142" w:author="Ace North" w:date="2018-12-03T16:34:00Z">
        <w:r w:rsidR="0009204D">
          <w:rPr>
            <w:rStyle w:val="CommentReference"/>
            <w:rFonts w:cs="Mangal"/>
          </w:rPr>
          <w:commentReference w:id="141"/>
        </w:r>
      </w:ins>
      <w:ins w:id="143" w:author="Ace North" w:date="2018-12-03T16:22:00Z">
        <w:r w:rsidR="00F1467A">
          <w:rPr>
            <w:rFonts w:ascii="Arial" w:eastAsia="Arial" w:hAnsi="Arial"/>
            <w:sz w:val="19"/>
            <w:szCs w:val="19"/>
          </w:rPr>
          <w:t xml:space="preserve"> or alternatively unfed (116), and we </w:t>
        </w:r>
      </w:ins>
      <w:ins w:id="144" w:author="Ace North" w:date="2018-12-03T16:32:00Z">
        <w:r w:rsidR="0009204D">
          <w:rPr>
            <w:rFonts w:ascii="Arial" w:eastAsia="Arial" w:hAnsi="Arial"/>
            <w:sz w:val="19"/>
            <w:szCs w:val="19"/>
          </w:rPr>
          <w:t>pool</w:t>
        </w:r>
      </w:ins>
      <w:ins w:id="145" w:author="Ace North" w:date="2018-12-03T16:46:00Z">
        <w:r w:rsidR="00F1467A">
          <w:rPr>
            <w:rFonts w:ascii="Arial" w:eastAsia="Arial" w:hAnsi="Arial"/>
            <w:sz w:val="19"/>
            <w:szCs w:val="19"/>
          </w:rPr>
          <w:t>ed</w:t>
        </w:r>
      </w:ins>
      <w:ins w:id="146" w:author="Ace North" w:date="2018-12-03T16:32:00Z">
        <w:r w:rsidR="0009204D">
          <w:rPr>
            <w:rFonts w:ascii="Arial" w:eastAsia="Arial" w:hAnsi="Arial"/>
            <w:sz w:val="19"/>
            <w:szCs w:val="19"/>
          </w:rPr>
          <w:t xml:space="preserve"> the</w:t>
        </w:r>
      </w:ins>
      <w:ins w:id="147" w:author="Ace North" w:date="2018-12-03T16:36:00Z">
        <w:r w:rsidR="0009204D">
          <w:rPr>
            <w:rFonts w:ascii="Arial" w:eastAsia="Arial" w:hAnsi="Arial"/>
            <w:sz w:val="19"/>
            <w:szCs w:val="19"/>
          </w:rPr>
          <w:t xml:space="preserve"> female-specific</w:t>
        </w:r>
      </w:ins>
      <w:ins w:id="148" w:author="Ace North" w:date="2018-12-03T16:32:00Z">
        <w:r w:rsidR="0009204D">
          <w:rPr>
            <w:rFonts w:ascii="Arial" w:eastAsia="Arial" w:hAnsi="Arial"/>
            <w:sz w:val="19"/>
            <w:szCs w:val="19"/>
          </w:rPr>
          <w:t xml:space="preserve"> time-series into these 3/4 </w:t>
        </w:r>
      </w:ins>
      <w:ins w:id="149" w:author="Ace North" w:date="2018-12-03T16:35:00Z">
        <w:r w:rsidR="0009204D">
          <w:rPr>
            <w:rFonts w:ascii="Arial" w:eastAsia="Arial" w:hAnsi="Arial"/>
            <w:sz w:val="19"/>
            <w:szCs w:val="19"/>
          </w:rPr>
          <w:t xml:space="preserve">[BEN – SEE PREVIOUS COMMENT] </w:t>
        </w:r>
      </w:ins>
      <w:ins w:id="150" w:author="Ace North" w:date="2018-12-03T16:32:00Z">
        <w:r w:rsidR="0009204D">
          <w:rPr>
            <w:rFonts w:ascii="Arial" w:eastAsia="Arial" w:hAnsi="Arial"/>
            <w:sz w:val="19"/>
            <w:szCs w:val="19"/>
          </w:rPr>
          <w:t>categories</w:t>
        </w:r>
      </w:ins>
      <w:ins w:id="151" w:author="Ace North" w:date="2018-12-03T16:46:00Z">
        <w:r w:rsidR="00F1467A">
          <w:rPr>
            <w:rFonts w:ascii="Arial" w:eastAsia="Arial" w:hAnsi="Arial"/>
            <w:sz w:val="19"/>
            <w:szCs w:val="19"/>
          </w:rPr>
          <w:t xml:space="preserve"> to investigate his factor. W</w:t>
        </w:r>
      </w:ins>
      <w:ins w:id="152" w:author="Ace North" w:date="2018-12-03T16:32:00Z">
        <w:r w:rsidR="0009204D">
          <w:rPr>
            <w:rFonts w:ascii="Arial" w:eastAsia="Arial" w:hAnsi="Arial"/>
            <w:sz w:val="19"/>
            <w:szCs w:val="19"/>
          </w:rPr>
          <w:t xml:space="preserve">e </w:t>
        </w:r>
      </w:ins>
      <w:ins w:id="153" w:author="Ace North" w:date="2018-12-03T16:39:00Z">
        <w:r w:rsidR="00F1467A">
          <w:rPr>
            <w:rFonts w:ascii="Arial" w:eastAsia="Arial" w:hAnsi="Arial"/>
            <w:sz w:val="19"/>
            <w:szCs w:val="19"/>
          </w:rPr>
          <w:t>did not find any significant effects of female pre-feeding</w:t>
        </w:r>
      </w:ins>
      <w:ins w:id="154" w:author="Ace North" w:date="2018-12-03T16:42:00Z">
        <w:r w:rsidR="00F1467A">
          <w:rPr>
            <w:rFonts w:ascii="Arial" w:eastAsia="Arial" w:hAnsi="Arial"/>
            <w:sz w:val="19"/>
            <w:szCs w:val="19"/>
          </w:rPr>
          <w:t xml:space="preserve"> (fig. S4)</w:t>
        </w:r>
      </w:ins>
      <w:ins w:id="155" w:author="Ace North" w:date="2018-12-03T16:39:00Z">
        <w:r w:rsidR="00F1467A">
          <w:rPr>
            <w:rFonts w:ascii="Arial" w:eastAsia="Arial" w:hAnsi="Arial"/>
            <w:sz w:val="19"/>
            <w:szCs w:val="19"/>
          </w:rPr>
          <w:t>.</w:t>
        </w:r>
      </w:ins>
      <w:ins w:id="156" w:author="Ace North" w:date="2018-12-03T16:22:00Z">
        <w:r>
          <w:rPr>
            <w:rFonts w:ascii="Arial" w:eastAsia="Arial" w:hAnsi="Arial"/>
            <w:sz w:val="19"/>
            <w:szCs w:val="19"/>
          </w:rPr>
          <w:t xml:space="preserve"> There were insuﬃcient </w:t>
        </w:r>
      </w:ins>
      <w:ins w:id="157" w:author="Ace North" w:date="2018-12-03T16:41:00Z">
        <w:r w:rsidR="00F1467A">
          <w:rPr>
            <w:rFonts w:ascii="Arial" w:eastAsia="Arial" w:hAnsi="Arial"/>
            <w:sz w:val="19"/>
            <w:szCs w:val="19"/>
          </w:rPr>
          <w:t xml:space="preserve">studies including </w:t>
        </w:r>
      </w:ins>
      <w:ins w:id="158" w:author="Ace North" w:date="2018-12-03T16:22:00Z">
        <w:r>
          <w:rPr>
            <w:rFonts w:ascii="Arial" w:eastAsia="Arial" w:hAnsi="Arial"/>
            <w:sz w:val="19"/>
            <w:szCs w:val="19"/>
          </w:rPr>
          <w:t xml:space="preserve">males that were </w:t>
        </w:r>
      </w:ins>
      <w:ins w:id="159" w:author="Ace North" w:date="2018-12-03T16:41:00Z">
        <w:r w:rsidR="00F1467A">
          <w:rPr>
            <w:rFonts w:ascii="Arial" w:eastAsia="Arial" w:hAnsi="Arial"/>
            <w:sz w:val="19"/>
            <w:szCs w:val="19"/>
          </w:rPr>
          <w:t>both</w:t>
        </w:r>
      </w:ins>
      <w:ins w:id="160" w:author="Ace North" w:date="2018-12-03T16:22:00Z">
        <w:r w:rsidR="00F1467A">
          <w:rPr>
            <w:rFonts w:ascii="Arial" w:eastAsia="Arial" w:hAnsi="Arial"/>
            <w:sz w:val="19"/>
            <w:szCs w:val="19"/>
          </w:rPr>
          <w:t xml:space="preserve"> fed and</w:t>
        </w:r>
        <w:r>
          <w:rPr>
            <w:rFonts w:ascii="Arial" w:eastAsia="Arial" w:hAnsi="Arial"/>
            <w:sz w:val="19"/>
            <w:szCs w:val="19"/>
          </w:rPr>
          <w:t xml:space="preserve"> unfed with sugar prior to release to make a meaningful comparison.</w:t>
        </w:r>
      </w:ins>
    </w:p>
    <w:p w14:paraId="0A4FCECB" w14:textId="77777777" w:rsidR="00F1467A" w:rsidRPr="0009204D" w:rsidRDefault="00F1467A" w:rsidP="00F1467A">
      <w:pPr>
        <w:spacing w:line="276" w:lineRule="auto"/>
        <w:ind w:right="-22"/>
        <w:rPr>
          <w:ins w:id="161" w:author="Ace North" w:date="2018-12-03T16:22:00Z"/>
          <w:rFonts w:ascii="Arial" w:eastAsia="Arial" w:hAnsi="Arial"/>
          <w:sz w:val="19"/>
          <w:szCs w:val="19"/>
          <w:rPrChange w:id="162" w:author="Ace North" w:date="2018-12-03T16:36:00Z">
            <w:rPr>
              <w:ins w:id="163" w:author="Ace North" w:date="2018-12-03T16:22:00Z"/>
            </w:rPr>
          </w:rPrChange>
        </w:rPr>
      </w:pPr>
    </w:p>
    <w:p w14:paraId="48716A57" w14:textId="491A3BB4" w:rsidR="005B682F" w:rsidRPr="00F1467A" w:rsidRDefault="00F1467A">
      <w:pPr>
        <w:spacing w:line="276" w:lineRule="auto"/>
        <w:ind w:right="-22"/>
        <w:rPr>
          <w:ins w:id="164" w:author="Ace North" w:date="2018-12-03T16:22:00Z"/>
          <w:rFonts w:ascii="Arial" w:eastAsia="Arial" w:hAnsi="Arial"/>
          <w:i/>
          <w:sz w:val="19"/>
          <w:szCs w:val="19"/>
          <w:rPrChange w:id="165" w:author="Ace North" w:date="2018-12-03T16:42:00Z">
            <w:rPr>
              <w:ins w:id="166" w:author="Ace North" w:date="2018-12-03T16:22:00Z"/>
              <w:rFonts w:ascii="Arial" w:eastAsia="Arial" w:hAnsi="Arial"/>
              <w:sz w:val="19"/>
              <w:szCs w:val="19"/>
            </w:rPr>
          </w:rPrChange>
        </w:rPr>
      </w:pPr>
      <w:ins w:id="167" w:author="Ace North" w:date="2018-12-03T16:42:00Z">
        <w:r w:rsidRPr="00F1467A">
          <w:rPr>
            <w:rFonts w:ascii="Arial" w:eastAsia="Arial" w:hAnsi="Arial"/>
            <w:i/>
            <w:sz w:val="19"/>
            <w:szCs w:val="19"/>
            <w:rPrChange w:id="168" w:author="Ace North" w:date="2018-12-03T16:42:00Z">
              <w:rPr>
                <w:rFonts w:ascii="Arial" w:eastAsia="Arial" w:hAnsi="Arial"/>
                <w:sz w:val="19"/>
                <w:szCs w:val="19"/>
              </w:rPr>
            </w:rPrChange>
          </w:rPr>
          <w:t>The spatial extent of the recapture zone</w:t>
        </w:r>
      </w:ins>
    </w:p>
    <w:p w14:paraId="6E30556E" w14:textId="77777777" w:rsidR="00F1467A" w:rsidRDefault="00F1467A" w:rsidP="00F1467A">
      <w:pPr>
        <w:spacing w:line="276" w:lineRule="auto"/>
        <w:ind w:right="-22"/>
        <w:rPr>
          <w:ins w:id="169" w:author="Ace North" w:date="2018-12-03T16:43:00Z"/>
          <w:rFonts w:ascii="Arial" w:eastAsia="Arial" w:hAnsi="Arial"/>
          <w:sz w:val="19"/>
          <w:szCs w:val="19"/>
        </w:rPr>
      </w:pPr>
    </w:p>
    <w:p w14:paraId="39BD97FE" w14:textId="3643C07D" w:rsidR="00F1467A" w:rsidRDefault="00676E6E" w:rsidP="00F1467A">
      <w:pPr>
        <w:spacing w:line="276" w:lineRule="auto"/>
        <w:ind w:right="-22"/>
        <w:rPr>
          <w:ins w:id="170" w:author="Ace North" w:date="2018-12-03T16:43:00Z"/>
        </w:rPr>
      </w:pPr>
      <w:ins w:id="171" w:author="Ace North" w:date="2018-12-03T17:00:00Z">
        <w:r>
          <w:rPr>
            <w:rFonts w:ascii="Arial" w:eastAsia="Arial" w:hAnsi="Arial"/>
            <w:sz w:val="19"/>
            <w:szCs w:val="19"/>
          </w:rPr>
          <w:t xml:space="preserve">Following </w:t>
        </w:r>
      </w:ins>
      <w:ins w:id="172" w:author="Ace North" w:date="2018-12-03T17:02:00Z">
        <w:r>
          <w:rPr>
            <w:rFonts w:ascii="Arial" w:eastAsia="Arial" w:hAnsi="Arial"/>
            <w:sz w:val="19"/>
            <w:szCs w:val="19"/>
          </w:rPr>
          <w:t>a</w:t>
        </w:r>
      </w:ins>
      <w:ins w:id="173" w:author="Ace North" w:date="2018-12-03T17:00:00Z">
        <w:r>
          <w:rPr>
            <w:rFonts w:ascii="Arial" w:eastAsia="Arial" w:hAnsi="Arial"/>
            <w:sz w:val="19"/>
            <w:szCs w:val="19"/>
          </w:rPr>
          <w:t xml:space="preserve"> release </w:t>
        </w:r>
      </w:ins>
      <w:ins w:id="174" w:author="Ace North" w:date="2018-12-03T17:02:00Z">
        <w:r>
          <w:rPr>
            <w:rFonts w:ascii="Arial" w:eastAsia="Arial" w:hAnsi="Arial"/>
            <w:sz w:val="19"/>
            <w:szCs w:val="19"/>
          </w:rPr>
          <w:t>of</w:t>
        </w:r>
      </w:ins>
      <w:ins w:id="175" w:author="Ace North" w:date="2018-12-03T17:00:00Z">
        <w:r>
          <w:rPr>
            <w:rFonts w:ascii="Arial" w:eastAsia="Arial" w:hAnsi="Arial"/>
            <w:sz w:val="19"/>
            <w:szCs w:val="19"/>
          </w:rPr>
          <w:t xml:space="preserve"> marked mosquitoes, t</w:t>
        </w:r>
      </w:ins>
      <w:ins w:id="176" w:author="Ace North" w:date="2018-12-03T16:59:00Z">
        <w:r>
          <w:rPr>
            <w:rFonts w:ascii="Arial" w:eastAsia="Arial" w:hAnsi="Arial"/>
            <w:sz w:val="19"/>
            <w:szCs w:val="19"/>
          </w:rPr>
          <w:t xml:space="preserve">he rate of </w:t>
        </w:r>
      </w:ins>
      <w:ins w:id="177" w:author="Ace North" w:date="2018-12-03T17:00:00Z">
        <w:r>
          <w:rPr>
            <w:rFonts w:ascii="Arial" w:eastAsia="Arial" w:hAnsi="Arial"/>
            <w:sz w:val="19"/>
            <w:szCs w:val="19"/>
          </w:rPr>
          <w:t xml:space="preserve">their recapture </w:t>
        </w:r>
      </w:ins>
      <w:ins w:id="178" w:author="Ace North" w:date="2018-12-03T17:02:00Z">
        <w:r>
          <w:rPr>
            <w:rFonts w:ascii="Arial" w:eastAsia="Arial" w:hAnsi="Arial"/>
            <w:sz w:val="19"/>
            <w:szCs w:val="19"/>
          </w:rPr>
          <w:t xml:space="preserve">typically </w:t>
        </w:r>
      </w:ins>
      <w:ins w:id="179" w:author="Ace North" w:date="2018-12-03T17:00:00Z">
        <w:r>
          <w:rPr>
            <w:rFonts w:ascii="Arial" w:eastAsia="Arial" w:hAnsi="Arial"/>
            <w:sz w:val="19"/>
            <w:szCs w:val="19"/>
          </w:rPr>
          <w:t xml:space="preserve">reduces in time </w:t>
        </w:r>
      </w:ins>
      <w:ins w:id="180" w:author="Ace North" w:date="2018-12-03T17:03:00Z">
        <w:r>
          <w:rPr>
            <w:rFonts w:ascii="Arial" w:eastAsia="Arial" w:hAnsi="Arial"/>
            <w:sz w:val="19"/>
            <w:szCs w:val="19"/>
          </w:rPr>
          <w:t xml:space="preserve">because some mosquitoes die, and also </w:t>
        </w:r>
      </w:ins>
      <w:ins w:id="181" w:author="Ace North" w:date="2018-12-03T17:00:00Z">
        <w:r>
          <w:rPr>
            <w:rFonts w:ascii="Arial" w:eastAsia="Arial" w:hAnsi="Arial"/>
            <w:sz w:val="19"/>
            <w:szCs w:val="19"/>
          </w:rPr>
          <w:t>because some disperse out of the recapture area.</w:t>
        </w:r>
      </w:ins>
      <w:ins w:id="182" w:author="Ace North" w:date="2018-12-03T17:04:00Z">
        <w:r>
          <w:rPr>
            <w:rFonts w:ascii="Arial" w:eastAsia="Arial" w:hAnsi="Arial"/>
            <w:sz w:val="19"/>
            <w:szCs w:val="19"/>
          </w:rPr>
          <w:t xml:space="preserve"> These factors are indistinguishable in recapture data which is </w:t>
        </w:r>
      </w:ins>
      <w:ins w:id="183" w:author="Ace North" w:date="2018-12-03T17:05:00Z">
        <w:r>
          <w:rPr>
            <w:rFonts w:ascii="Arial" w:eastAsia="Arial" w:hAnsi="Arial"/>
            <w:sz w:val="19"/>
            <w:szCs w:val="19"/>
          </w:rPr>
          <w:t xml:space="preserve">why </w:t>
        </w:r>
      </w:ins>
      <w:ins w:id="184" w:author="Ace North" w:date="2018-12-03T17:04:00Z">
        <w:r>
          <w:rPr>
            <w:rFonts w:ascii="Arial" w:eastAsia="Arial" w:hAnsi="Arial"/>
            <w:sz w:val="19"/>
            <w:szCs w:val="19"/>
          </w:rPr>
          <w:t>our estimates are lower bounds on lifespan</w:t>
        </w:r>
      </w:ins>
      <w:ins w:id="185" w:author="Ace North" w:date="2018-12-03T17:06:00Z">
        <w:r>
          <w:rPr>
            <w:rFonts w:ascii="Arial" w:eastAsia="Arial" w:hAnsi="Arial"/>
            <w:sz w:val="19"/>
            <w:szCs w:val="19"/>
          </w:rPr>
          <w:t xml:space="preserve">. </w:t>
        </w:r>
      </w:ins>
      <w:ins w:id="186" w:author="Ace North" w:date="2018-12-03T16:43:00Z">
        <w:r w:rsidR="00F1467A">
          <w:rPr>
            <w:rFonts w:ascii="Arial" w:eastAsia="Arial" w:hAnsi="Arial"/>
            <w:sz w:val="19"/>
            <w:szCs w:val="19"/>
          </w:rPr>
          <w:t xml:space="preserve">If dispersal out of the recapture area </w:t>
        </w:r>
      </w:ins>
      <w:ins w:id="187" w:author="Ace North" w:date="2018-12-03T17:06:00Z">
        <w:r>
          <w:rPr>
            <w:rFonts w:ascii="Arial" w:eastAsia="Arial" w:hAnsi="Arial"/>
            <w:sz w:val="19"/>
            <w:szCs w:val="19"/>
          </w:rPr>
          <w:t>commonly reduces</w:t>
        </w:r>
      </w:ins>
      <w:ins w:id="188" w:author="Ace North" w:date="2018-12-03T16:43:00Z">
        <w:r w:rsidR="00F1467A">
          <w:rPr>
            <w:rFonts w:ascii="Arial" w:eastAsia="Arial" w:hAnsi="Arial"/>
            <w:sz w:val="19"/>
            <w:szCs w:val="19"/>
          </w:rPr>
          <w:t xml:space="preserve"> the LBL below the true </w:t>
        </w:r>
        <w:proofErr w:type="gramStart"/>
        <w:r w:rsidR="00F1467A">
          <w:rPr>
            <w:rFonts w:ascii="Arial" w:eastAsia="Arial" w:hAnsi="Arial"/>
            <w:sz w:val="19"/>
            <w:szCs w:val="19"/>
          </w:rPr>
          <w:t>lifespan</w:t>
        </w:r>
        <w:proofErr w:type="gramEnd"/>
        <w:r w:rsidR="00F1467A">
          <w:rPr>
            <w:rFonts w:ascii="Arial" w:eastAsia="Arial" w:hAnsi="Arial"/>
            <w:sz w:val="19"/>
            <w:szCs w:val="19"/>
          </w:rPr>
          <w:t xml:space="preserve"> then </w:t>
        </w:r>
      </w:ins>
      <w:ins w:id="189" w:author="Ace North" w:date="2018-12-03T17:06:00Z">
        <w:r>
          <w:rPr>
            <w:rFonts w:ascii="Arial" w:eastAsia="Arial" w:hAnsi="Arial"/>
            <w:sz w:val="19"/>
            <w:szCs w:val="19"/>
          </w:rPr>
          <w:t>we</w:t>
        </w:r>
      </w:ins>
      <w:ins w:id="190" w:author="Ace North" w:date="2018-12-03T16:43:00Z">
        <w:r w:rsidR="00F1467A">
          <w:rPr>
            <w:rFonts w:ascii="Arial" w:eastAsia="Arial" w:hAnsi="Arial"/>
            <w:sz w:val="19"/>
            <w:szCs w:val="19"/>
          </w:rPr>
          <w:t xml:space="preserve"> should </w:t>
        </w:r>
      </w:ins>
      <w:ins w:id="191" w:author="Ace North" w:date="2018-12-03T17:06:00Z">
        <w:r>
          <w:rPr>
            <w:rFonts w:ascii="Arial" w:eastAsia="Arial" w:hAnsi="Arial"/>
            <w:sz w:val="19"/>
            <w:szCs w:val="19"/>
          </w:rPr>
          <w:t>expect</w:t>
        </w:r>
      </w:ins>
      <w:ins w:id="192" w:author="Ace North" w:date="2018-12-03T16:43:00Z">
        <w:r w:rsidR="00F1467A">
          <w:rPr>
            <w:rFonts w:ascii="Arial" w:eastAsia="Arial" w:hAnsi="Arial"/>
            <w:sz w:val="19"/>
            <w:szCs w:val="19"/>
          </w:rPr>
          <w:t xml:space="preserve"> a positive correlation between the spatial extent of the recapture zone and LBL. We found no such pattern (Fig. S2), although there was a positive correlation between LBL and trap density (Fig. S3).</w:t>
        </w:r>
      </w:ins>
    </w:p>
    <w:p w14:paraId="397CC45D" w14:textId="77777777" w:rsidR="00F1467A" w:rsidRDefault="00F1467A" w:rsidP="00F1467A">
      <w:pPr>
        <w:spacing w:line="276" w:lineRule="auto"/>
        <w:ind w:right="-22"/>
        <w:rPr>
          <w:ins w:id="193" w:author="Ace North" w:date="2018-12-03T16:43:00Z"/>
          <w:rFonts w:ascii="Arial" w:eastAsia="Arial" w:hAnsi="Arial"/>
          <w:sz w:val="19"/>
          <w:szCs w:val="19"/>
        </w:rPr>
      </w:pPr>
    </w:p>
    <w:p w14:paraId="51CCD2BE" w14:textId="542DC188" w:rsidR="00F1467A" w:rsidRDefault="00F1467A" w:rsidP="00F1467A">
      <w:pPr>
        <w:spacing w:line="276" w:lineRule="auto"/>
        <w:ind w:right="-22"/>
        <w:rPr>
          <w:ins w:id="194" w:author="Ace North" w:date="2018-12-03T16:43:00Z"/>
          <w:rFonts w:ascii="Arial" w:eastAsia="Arial" w:hAnsi="Arial"/>
          <w:sz w:val="19"/>
          <w:szCs w:val="19"/>
        </w:rPr>
      </w:pPr>
    </w:p>
    <w:p w14:paraId="3B717CC8" w14:textId="10115837" w:rsidR="00F1467A" w:rsidDel="003B0351" w:rsidRDefault="00F1467A" w:rsidP="00F1467A">
      <w:pPr>
        <w:spacing w:line="276" w:lineRule="auto"/>
        <w:ind w:right="-22"/>
        <w:rPr>
          <w:del w:id="195" w:author="Ace North" w:date="2018-12-03T17:07:00Z"/>
          <w:moveTo w:id="196" w:author="Ace North" w:date="2018-12-03T16:43:00Z"/>
        </w:rPr>
      </w:pPr>
      <w:moveToRangeStart w:id="197" w:author="Ace North" w:date="2018-12-03T16:43:00Z" w:name="move531618714"/>
      <w:moveTo w:id="198" w:author="Ace North" w:date="2018-12-03T16:43:00Z">
        <w:del w:id="199" w:author="Ace North" w:date="2018-12-03T17:07:00Z">
          <w:r w:rsidDel="003B0351">
            <w:rPr>
              <w:rFonts w:ascii="Arial" w:eastAsia="Arial" w:hAnsi="Arial"/>
              <w:sz w:val="19"/>
              <w:szCs w:val="19"/>
            </w:rPr>
            <w:delText>We reasoned that if dispersal out of the recapture area was reducing the LBL below the true lifespan then there should be a positive correlation between the spatial extent of the recapture zone and LBL. We found no such pattern (Fig. S2), although there was a positive correlation between LBL and trap density (Fig. S3).</w:delText>
          </w:r>
        </w:del>
      </w:moveTo>
    </w:p>
    <w:moveToRangeEnd w:id="197"/>
    <w:p w14:paraId="689841F4" w14:textId="77777777" w:rsidR="003B0351" w:rsidRDefault="00DC0910" w:rsidP="00DC0910">
      <w:pPr>
        <w:spacing w:line="276" w:lineRule="auto"/>
        <w:ind w:right="-22"/>
        <w:rPr>
          <w:ins w:id="200" w:author="Ace North" w:date="2018-12-03T17:07:00Z"/>
          <w:rFonts w:ascii="Arial" w:eastAsia="Arial" w:hAnsi="Arial"/>
          <w:i/>
          <w:sz w:val="19"/>
          <w:szCs w:val="19"/>
        </w:rPr>
      </w:pPr>
      <w:ins w:id="201" w:author="Ace North" w:date="2018-12-03T16:52:00Z">
        <w:r w:rsidRPr="00DC0910">
          <w:rPr>
            <w:rFonts w:ascii="Arial" w:eastAsia="Arial" w:hAnsi="Arial"/>
            <w:i/>
            <w:sz w:val="19"/>
            <w:szCs w:val="19"/>
            <w:rPrChange w:id="202" w:author="Ace North" w:date="2018-12-03T16:52:00Z">
              <w:rPr>
                <w:rFonts w:ascii="Arial" w:eastAsia="Arial" w:hAnsi="Arial"/>
                <w:sz w:val="19"/>
                <w:szCs w:val="19"/>
              </w:rPr>
            </w:rPrChange>
          </w:rPr>
          <w:t>Ambient temperature</w:t>
        </w:r>
      </w:ins>
    </w:p>
    <w:p w14:paraId="7CF73C60" w14:textId="40D3BA2C" w:rsidR="00DC0910" w:rsidRPr="003B0351" w:rsidRDefault="00DC0910" w:rsidP="00DC0910">
      <w:pPr>
        <w:spacing w:line="276" w:lineRule="auto"/>
        <w:ind w:right="-22"/>
        <w:rPr>
          <w:moveTo w:id="203" w:author="Ace North" w:date="2018-12-03T16:52:00Z"/>
          <w:rFonts w:ascii="Arial" w:eastAsia="Arial" w:hAnsi="Arial"/>
          <w:i/>
          <w:sz w:val="19"/>
          <w:szCs w:val="19"/>
          <w:rPrChange w:id="204" w:author="Ace North" w:date="2018-12-03T17:07:00Z">
            <w:rPr>
              <w:moveTo w:id="205" w:author="Ace North" w:date="2018-12-03T16:52:00Z"/>
            </w:rPr>
          </w:rPrChange>
        </w:rPr>
      </w:pPr>
      <w:moveToRangeStart w:id="206" w:author="Ace North" w:date="2018-12-03T16:52:00Z" w:name="move531619280"/>
      <w:moveTo w:id="207" w:author="Ace North" w:date="2018-12-03T16:52:00Z">
        <w:r>
          <w:rPr>
            <w:rFonts w:ascii="Arial" w:eastAsia="Arial" w:hAnsi="Arial"/>
            <w:sz w:val="19"/>
            <w:szCs w:val="19"/>
          </w:rPr>
          <w:t xml:space="preserve">To access whether temperature </w:t>
        </w:r>
        <w:del w:id="208" w:author="Ace North" w:date="2018-12-03T17:08:00Z">
          <w:r w:rsidDel="003B0351">
            <w:rPr>
              <w:rFonts w:ascii="Arial" w:eastAsia="Arial" w:hAnsi="Arial"/>
              <w:sz w:val="19"/>
              <w:szCs w:val="19"/>
            </w:rPr>
            <w:delText>is associated with</w:delText>
          </w:r>
        </w:del>
      </w:moveTo>
      <w:ins w:id="209" w:author="Ace North" w:date="2018-12-03T17:08:00Z">
        <w:r w:rsidR="003B0351">
          <w:rPr>
            <w:rFonts w:ascii="Arial" w:eastAsia="Arial" w:hAnsi="Arial"/>
            <w:sz w:val="19"/>
            <w:szCs w:val="19"/>
          </w:rPr>
          <w:t>affects</w:t>
        </w:r>
      </w:ins>
      <w:moveTo w:id="210" w:author="Ace North" w:date="2018-12-03T16:52:00Z">
        <w:r>
          <w:rPr>
            <w:rFonts w:ascii="Arial" w:eastAsia="Arial" w:hAnsi="Arial"/>
            <w:sz w:val="19"/>
            <w:szCs w:val="19"/>
          </w:rPr>
          <w:t xml:space="preserve"> LBL we used weather records to calculate average temperatures at the MRR sites (see Methods). Using both linear and quadratic temperature terms in regressions, we found no significant relationship between study-site temperature and LBL (overall or within genus) for the </w:t>
        </w:r>
        <w:commentRangeStart w:id="211"/>
        <w:r>
          <w:rPr>
            <w:rFonts w:ascii="Arial" w:eastAsia="Arial" w:hAnsi="Arial"/>
            <w:sz w:val="19"/>
            <w:szCs w:val="19"/>
          </w:rPr>
          <w:t>238</w:t>
        </w:r>
      </w:moveTo>
      <w:commentRangeEnd w:id="211"/>
      <w:r w:rsidR="003B0351">
        <w:rPr>
          <w:rStyle w:val="CommentReference"/>
          <w:rFonts w:cs="Mangal"/>
        </w:rPr>
        <w:commentReference w:id="211"/>
      </w:r>
      <w:moveTo w:id="212" w:author="Ace North" w:date="2018-12-03T16:52:00Z">
        <w:r>
          <w:rPr>
            <w:rFonts w:ascii="Arial" w:eastAsia="Arial" w:hAnsi="Arial"/>
            <w:sz w:val="19"/>
            <w:szCs w:val="19"/>
          </w:rPr>
          <w:t xml:space="preserve"> datasets we analysed (Fig. S5). This result held if, instead of pooling results from </w:t>
        </w:r>
        <w:proofErr w:type="spellStart"/>
        <w:r>
          <w:rPr>
            <w:rFonts w:ascii="Arial" w:eastAsia="Arial" w:hAnsi="Arial"/>
            <w:sz w:val="19"/>
            <w:szCs w:val="19"/>
          </w:rPr>
          <w:t>all time</w:t>
        </w:r>
        <w:proofErr w:type="spellEnd"/>
        <w:r>
          <w:rPr>
            <w:rFonts w:ascii="Arial" w:eastAsia="Arial" w:hAnsi="Arial"/>
            <w:sz w:val="19"/>
            <w:szCs w:val="19"/>
          </w:rPr>
          <w:t xml:space="preserve"> series, we considered the four species with the most data individually (</w:t>
        </w:r>
        <w:r>
          <w:rPr>
            <w:rFonts w:ascii="Arial" w:eastAsia="Arial" w:hAnsi="Arial"/>
            <w:i/>
            <w:sz w:val="19"/>
            <w:szCs w:val="19"/>
          </w:rPr>
          <w:t xml:space="preserve">Ae. </w:t>
        </w:r>
        <w:proofErr w:type="spellStart"/>
        <w:r>
          <w:rPr>
            <w:rFonts w:ascii="Arial" w:eastAsia="Arial" w:hAnsi="Arial"/>
            <w:i/>
            <w:sz w:val="19"/>
            <w:szCs w:val="19"/>
          </w:rPr>
          <w:t>aegypti</w:t>
        </w:r>
        <w:proofErr w:type="spellEnd"/>
        <w:r>
          <w:rPr>
            <w:rFonts w:ascii="Arial" w:eastAsia="Arial" w:hAnsi="Arial"/>
            <w:sz w:val="19"/>
            <w:szCs w:val="19"/>
          </w:rPr>
          <w:t xml:space="preserve">, </w:t>
        </w:r>
        <w:proofErr w:type="spellStart"/>
        <w:r>
          <w:rPr>
            <w:rFonts w:ascii="Arial" w:eastAsia="Arial" w:hAnsi="Arial"/>
            <w:i/>
            <w:sz w:val="19"/>
            <w:szCs w:val="19"/>
          </w:rPr>
          <w:t>Cx</w:t>
        </w:r>
        <w:proofErr w:type="spellEnd"/>
        <w:r>
          <w:rPr>
            <w:rFonts w:ascii="Arial" w:eastAsia="Arial" w:hAnsi="Arial"/>
            <w:i/>
            <w:sz w:val="19"/>
            <w:szCs w:val="19"/>
          </w:rPr>
          <w:t xml:space="preserve">. </w:t>
        </w:r>
        <w:proofErr w:type="spellStart"/>
        <w:r>
          <w:rPr>
            <w:rFonts w:ascii="Arial" w:eastAsia="Arial" w:hAnsi="Arial"/>
            <w:i/>
            <w:sz w:val="19"/>
            <w:szCs w:val="19"/>
          </w:rPr>
          <w:t>tarsalis</w:t>
        </w:r>
        <w:proofErr w:type="spellEnd"/>
        <w:r>
          <w:rPr>
            <w:rFonts w:ascii="Arial" w:eastAsia="Arial" w:hAnsi="Arial"/>
            <w:sz w:val="19"/>
            <w:szCs w:val="19"/>
          </w:rPr>
          <w:t xml:space="preserve">, </w:t>
        </w:r>
        <w:r>
          <w:rPr>
            <w:rFonts w:ascii="Arial" w:eastAsia="Arial" w:hAnsi="Arial"/>
            <w:i/>
            <w:sz w:val="19"/>
            <w:szCs w:val="19"/>
          </w:rPr>
          <w:t xml:space="preserve">A.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 </w:t>
        </w:r>
        <w:proofErr w:type="spellStart"/>
        <w:r>
          <w:rPr>
            <w:rFonts w:ascii="Arial" w:eastAsia="Arial" w:hAnsi="Arial"/>
            <w:i/>
            <w:sz w:val="19"/>
            <w:szCs w:val="19"/>
          </w:rPr>
          <w:t>culicifacies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Fig. S6).</w:t>
        </w:r>
      </w:moveTo>
    </w:p>
    <w:moveToRangeEnd w:id="206"/>
    <w:p w14:paraId="51FF61CE" w14:textId="77777777" w:rsidR="00D72D8A" w:rsidRDefault="00D72D8A" w:rsidP="00C072A4">
      <w:pPr>
        <w:spacing w:line="276" w:lineRule="auto"/>
        <w:ind w:right="-22"/>
        <w:rPr>
          <w:ins w:id="213" w:author="Ace North" w:date="2018-12-03T16:28:00Z"/>
          <w:rFonts w:ascii="Arial" w:eastAsia="Arial" w:hAnsi="Arial"/>
          <w:sz w:val="19"/>
          <w:szCs w:val="19"/>
        </w:rPr>
      </w:pPr>
    </w:p>
    <w:p w14:paraId="44F9C2AE" w14:textId="77777777" w:rsidR="00D72D8A" w:rsidRDefault="00D72D8A" w:rsidP="00C072A4">
      <w:pPr>
        <w:spacing w:line="276" w:lineRule="auto"/>
        <w:ind w:right="-22"/>
        <w:rPr>
          <w:ins w:id="214" w:author="Ace North" w:date="2018-12-03T16:28:00Z"/>
          <w:rFonts w:ascii="Arial" w:eastAsia="Arial" w:hAnsi="Arial"/>
          <w:sz w:val="19"/>
          <w:szCs w:val="19"/>
        </w:rPr>
      </w:pPr>
    </w:p>
    <w:p w14:paraId="09E50D33" w14:textId="049C7D7A" w:rsidR="00D72D8A" w:rsidRPr="00DC0910" w:rsidRDefault="00DC0910" w:rsidP="00C072A4">
      <w:pPr>
        <w:spacing w:line="276" w:lineRule="auto"/>
        <w:ind w:right="-22"/>
        <w:rPr>
          <w:ins w:id="215" w:author="Ace North" w:date="2018-12-03T16:28:00Z"/>
          <w:rFonts w:ascii="Arial" w:eastAsia="Arial" w:hAnsi="Arial"/>
          <w:i/>
          <w:sz w:val="19"/>
          <w:szCs w:val="19"/>
          <w:rPrChange w:id="216" w:author="Ace North" w:date="2018-12-03T16:53:00Z">
            <w:rPr>
              <w:ins w:id="217" w:author="Ace North" w:date="2018-12-03T16:28:00Z"/>
              <w:rFonts w:ascii="Arial" w:eastAsia="Arial" w:hAnsi="Arial"/>
              <w:sz w:val="19"/>
              <w:szCs w:val="19"/>
            </w:rPr>
          </w:rPrChange>
        </w:rPr>
      </w:pPr>
      <w:ins w:id="218" w:author="Ace North" w:date="2018-12-03T16:53:00Z">
        <w:r w:rsidRPr="003B0351">
          <w:rPr>
            <w:rFonts w:ascii="Arial" w:eastAsia="Arial" w:hAnsi="Arial"/>
            <w:i/>
            <w:sz w:val="19"/>
            <w:szCs w:val="19"/>
          </w:rPr>
          <w:t>Species and genus</w:t>
        </w:r>
        <w:r w:rsidRPr="00DC0910">
          <w:rPr>
            <w:rFonts w:ascii="Arial" w:eastAsia="Arial" w:hAnsi="Arial"/>
            <w:i/>
            <w:sz w:val="19"/>
            <w:szCs w:val="19"/>
            <w:rPrChange w:id="219" w:author="Ace North" w:date="2018-12-03T16:53:00Z">
              <w:rPr>
                <w:rFonts w:ascii="Arial" w:eastAsia="Arial" w:hAnsi="Arial"/>
                <w:sz w:val="19"/>
                <w:szCs w:val="19"/>
              </w:rPr>
            </w:rPrChange>
          </w:rPr>
          <w:t xml:space="preserve">-specific </w:t>
        </w:r>
      </w:ins>
      <w:ins w:id="220" w:author="Ace North" w:date="2018-12-03T16:58:00Z">
        <w:r w:rsidR="00F45F0D">
          <w:rPr>
            <w:rFonts w:ascii="Arial" w:eastAsia="Arial" w:hAnsi="Arial"/>
            <w:i/>
            <w:sz w:val="19"/>
            <w:szCs w:val="19"/>
          </w:rPr>
          <w:t xml:space="preserve">variation in </w:t>
        </w:r>
      </w:ins>
      <w:ins w:id="221" w:author="Ace North" w:date="2018-12-03T16:53:00Z">
        <w:r w:rsidR="00F45F0D" w:rsidRPr="003B0351">
          <w:rPr>
            <w:rFonts w:ascii="Arial" w:eastAsia="Arial" w:hAnsi="Arial"/>
            <w:i/>
            <w:sz w:val="19"/>
            <w:szCs w:val="19"/>
          </w:rPr>
          <w:t>LBL</w:t>
        </w:r>
      </w:ins>
    </w:p>
    <w:p w14:paraId="09DFBA4E" w14:textId="77777777" w:rsidR="00D72D8A" w:rsidRDefault="00D72D8A" w:rsidP="00C072A4">
      <w:pPr>
        <w:spacing w:line="276" w:lineRule="auto"/>
        <w:ind w:right="-22"/>
        <w:rPr>
          <w:ins w:id="222" w:author="Ace North" w:date="2018-12-03T16:28:00Z"/>
          <w:rFonts w:ascii="Arial" w:eastAsia="Arial" w:hAnsi="Arial"/>
          <w:sz w:val="19"/>
          <w:szCs w:val="19"/>
        </w:rPr>
      </w:pPr>
    </w:p>
    <w:p w14:paraId="451F5973" w14:textId="77777777" w:rsidR="00D72D8A" w:rsidRDefault="00D72D8A" w:rsidP="00C072A4">
      <w:pPr>
        <w:spacing w:line="276" w:lineRule="auto"/>
        <w:ind w:right="-22"/>
        <w:rPr>
          <w:ins w:id="223" w:author="Ace North" w:date="2018-12-03T16:28:00Z"/>
          <w:rFonts w:ascii="Arial" w:eastAsia="Arial" w:hAnsi="Arial"/>
          <w:sz w:val="19"/>
          <w:szCs w:val="19"/>
        </w:rPr>
      </w:pPr>
    </w:p>
    <w:p w14:paraId="3FDEAC74" w14:textId="0438D8CF" w:rsidR="00AD0B4D" w:rsidRPr="00DC0910" w:rsidRDefault="00DC0910" w:rsidP="00AD0B4D">
      <w:pPr>
        <w:spacing w:line="276" w:lineRule="auto"/>
        <w:ind w:right="-22"/>
        <w:rPr>
          <w:ins w:id="224" w:author="Ace North" w:date="2018-12-03T15:48:00Z"/>
          <w:rFonts w:ascii="Arial" w:eastAsia="Arial" w:hAnsi="Arial"/>
          <w:sz w:val="19"/>
          <w:szCs w:val="19"/>
          <w:rPrChange w:id="225" w:author="Ace North" w:date="2018-12-03T16:52:00Z">
            <w:rPr>
              <w:ins w:id="226" w:author="Ace North" w:date="2018-12-03T15:48:00Z"/>
            </w:rPr>
          </w:rPrChange>
        </w:rPr>
      </w:pPr>
      <w:ins w:id="227" w:author="Ace North" w:date="2018-12-03T16:55:00Z">
        <w:r>
          <w:rPr>
            <w:rFonts w:ascii="Arial" w:eastAsia="Arial" w:hAnsi="Arial"/>
            <w:sz w:val="19"/>
            <w:szCs w:val="19"/>
          </w:rPr>
          <w:t>We</w:t>
        </w:r>
      </w:ins>
      <w:ins w:id="228" w:author="Ace North" w:date="2018-12-03T14:56:00Z">
        <w:r w:rsidR="00080E44">
          <w:rPr>
            <w:rFonts w:ascii="Arial" w:eastAsia="Arial" w:hAnsi="Arial"/>
            <w:sz w:val="19"/>
            <w:szCs w:val="19"/>
          </w:rPr>
          <w:t xml:space="preserve"> computed species</w:t>
        </w:r>
      </w:ins>
      <w:ins w:id="229" w:author="Ace North" w:date="2018-12-03T16:56:00Z">
        <w:r>
          <w:rPr>
            <w:rFonts w:ascii="Arial" w:eastAsia="Arial" w:hAnsi="Arial"/>
            <w:sz w:val="19"/>
            <w:szCs w:val="19"/>
          </w:rPr>
          <w:t xml:space="preserve"> (or species complex)</w:t>
        </w:r>
      </w:ins>
      <w:ins w:id="230" w:author="Ace North" w:date="2018-12-03T15:08:00Z">
        <w:r w:rsidR="001D113B">
          <w:rPr>
            <w:rFonts w:ascii="Arial" w:eastAsia="Arial" w:hAnsi="Arial"/>
            <w:sz w:val="19"/>
            <w:szCs w:val="19"/>
          </w:rPr>
          <w:t xml:space="preserve"> and gen</w:t>
        </w:r>
      </w:ins>
      <w:ins w:id="231" w:author="Ace North" w:date="2018-12-03T16:55:00Z">
        <w:r>
          <w:rPr>
            <w:rFonts w:ascii="Arial" w:eastAsia="Arial" w:hAnsi="Arial"/>
            <w:sz w:val="19"/>
            <w:szCs w:val="19"/>
          </w:rPr>
          <w:t>us</w:t>
        </w:r>
      </w:ins>
      <w:ins w:id="232" w:author="Ace North" w:date="2018-12-03T14:56:00Z">
        <w:r w:rsidR="00080E44">
          <w:rPr>
            <w:rFonts w:ascii="Arial" w:eastAsia="Arial" w:hAnsi="Arial"/>
            <w:sz w:val="19"/>
            <w:szCs w:val="19"/>
          </w:rPr>
          <w:t xml:space="preserve"> specific estimates</w:t>
        </w:r>
      </w:ins>
      <w:ins w:id="233" w:author="Ace North" w:date="2018-12-03T16:55:00Z">
        <w:r>
          <w:rPr>
            <w:rFonts w:ascii="Arial" w:eastAsia="Arial" w:hAnsi="Arial"/>
            <w:sz w:val="19"/>
            <w:szCs w:val="19"/>
          </w:rPr>
          <w:t xml:space="preserve"> to subsume the variation within these </w:t>
        </w:r>
      </w:ins>
      <w:ins w:id="234" w:author="Ace North" w:date="2018-12-03T16:56:00Z">
        <w:r>
          <w:rPr>
            <w:rFonts w:ascii="Arial" w:eastAsia="Arial" w:hAnsi="Arial"/>
            <w:sz w:val="19"/>
            <w:szCs w:val="19"/>
          </w:rPr>
          <w:t>taxonomic groupings</w:t>
        </w:r>
      </w:ins>
      <w:ins w:id="235" w:author="Ace North" w:date="2018-12-03T14:56:00Z">
        <w:r w:rsidR="00080E44">
          <w:rPr>
            <w:rFonts w:ascii="Arial" w:eastAsia="Arial" w:hAnsi="Arial"/>
            <w:sz w:val="19"/>
            <w:szCs w:val="19"/>
          </w:rPr>
          <w:t>.</w:t>
        </w:r>
      </w:ins>
      <w:ins w:id="236" w:author="Ace North" w:date="2018-12-03T14:58:00Z">
        <w:r w:rsidR="00080E44">
          <w:rPr>
            <w:rFonts w:ascii="Arial" w:eastAsia="Arial" w:hAnsi="Arial"/>
            <w:sz w:val="19"/>
            <w:szCs w:val="19"/>
          </w:rPr>
          <w:t xml:space="preserve"> To </w:t>
        </w:r>
      </w:ins>
      <w:ins w:id="237" w:author="Ace North" w:date="2018-12-03T14:59:00Z">
        <w:r w:rsidR="00080E44">
          <w:rPr>
            <w:rFonts w:ascii="Arial" w:eastAsia="Arial" w:hAnsi="Arial"/>
            <w:sz w:val="19"/>
            <w:szCs w:val="19"/>
          </w:rPr>
          <w:t xml:space="preserve">ensure </w:t>
        </w:r>
      </w:ins>
      <w:ins w:id="238" w:author="Ace North" w:date="2018-12-03T15:03:00Z">
        <w:r w:rsidR="001D113B">
          <w:rPr>
            <w:rFonts w:ascii="Arial" w:eastAsia="Arial" w:hAnsi="Arial"/>
            <w:sz w:val="19"/>
            <w:szCs w:val="19"/>
          </w:rPr>
          <w:t>fair</w:t>
        </w:r>
      </w:ins>
      <w:ins w:id="239" w:author="Ace North" w:date="2018-12-03T14:59:00Z">
        <w:r>
          <w:rPr>
            <w:rFonts w:ascii="Arial" w:eastAsia="Arial" w:hAnsi="Arial"/>
            <w:sz w:val="19"/>
            <w:szCs w:val="19"/>
          </w:rPr>
          <w:t xml:space="preserve"> comparison</w:t>
        </w:r>
        <w:r w:rsidR="00080E44">
          <w:rPr>
            <w:rFonts w:ascii="Arial" w:eastAsia="Arial" w:hAnsi="Arial"/>
            <w:sz w:val="19"/>
            <w:szCs w:val="19"/>
          </w:rPr>
          <w:t xml:space="preserve">, we used only </w:t>
        </w:r>
      </w:ins>
      <w:ins w:id="240" w:author="Ace North" w:date="2018-12-03T15:00:00Z">
        <w:r w:rsidR="00080E44">
          <w:rPr>
            <w:rFonts w:ascii="Arial" w:eastAsia="Arial" w:hAnsi="Arial"/>
            <w:sz w:val="19"/>
            <w:szCs w:val="19"/>
          </w:rPr>
          <w:t xml:space="preserve">female MRR </w:t>
        </w:r>
      </w:ins>
      <w:ins w:id="241" w:author="Ace North" w:date="2018-12-03T15:27:00Z">
        <w:r w:rsidR="00C072A4">
          <w:rPr>
            <w:rFonts w:ascii="Arial" w:eastAsia="Arial" w:hAnsi="Arial"/>
            <w:sz w:val="19"/>
            <w:szCs w:val="19"/>
          </w:rPr>
          <w:t>time-series</w:t>
        </w:r>
      </w:ins>
      <w:ins w:id="242" w:author="Ace North" w:date="2018-12-03T15:02:00Z">
        <w:r w:rsidR="001D113B">
          <w:rPr>
            <w:rFonts w:ascii="Arial" w:eastAsia="Arial" w:hAnsi="Arial"/>
            <w:sz w:val="19"/>
            <w:szCs w:val="19"/>
          </w:rPr>
          <w:t xml:space="preserve"> where the </w:t>
        </w:r>
      </w:ins>
      <w:ins w:id="243" w:author="Ace North" w:date="2018-12-03T15:03:00Z">
        <w:r w:rsidR="001D113B">
          <w:rPr>
            <w:rFonts w:ascii="Arial" w:eastAsia="Arial" w:hAnsi="Arial"/>
            <w:sz w:val="19"/>
            <w:szCs w:val="19"/>
          </w:rPr>
          <w:t>f</w:t>
        </w:r>
      </w:ins>
      <w:ins w:id="244" w:author="Ace North" w:date="2018-12-03T15:02:00Z">
        <w:r w:rsidR="001D113B">
          <w:rPr>
            <w:rFonts w:ascii="Arial" w:eastAsia="Arial" w:hAnsi="Arial"/>
            <w:sz w:val="19"/>
            <w:szCs w:val="19"/>
          </w:rPr>
          <w:t>emales were not blood or sugar fed before release</w:t>
        </w:r>
      </w:ins>
      <w:ins w:id="245" w:author="Ace North" w:date="2018-12-03T15:21:00Z">
        <w:r w:rsidR="00151799">
          <w:rPr>
            <w:rFonts w:ascii="Arial" w:eastAsia="Arial" w:hAnsi="Arial"/>
            <w:sz w:val="19"/>
            <w:szCs w:val="19"/>
          </w:rPr>
          <w:t xml:space="preserve"> </w:t>
        </w:r>
      </w:ins>
      <w:ins w:id="246" w:author="Ace North" w:date="2018-12-03T15:18:00Z">
        <w:r w:rsidR="00151799">
          <w:rPr>
            <w:rFonts w:ascii="Arial" w:eastAsia="Arial" w:hAnsi="Arial"/>
            <w:sz w:val="19"/>
            <w:szCs w:val="19"/>
          </w:rPr>
          <w:t>(Figure 2)</w:t>
        </w:r>
      </w:ins>
      <w:ins w:id="247" w:author="Ace North" w:date="2018-12-03T15:15:00Z">
        <w:r w:rsidR="00151799">
          <w:rPr>
            <w:rFonts w:ascii="Arial" w:eastAsia="Arial" w:hAnsi="Arial"/>
            <w:sz w:val="19"/>
            <w:szCs w:val="19"/>
          </w:rPr>
          <w:t>.</w:t>
        </w:r>
      </w:ins>
      <w:ins w:id="248" w:author="Ace North" w:date="2018-12-03T17:11:00Z">
        <w:r w:rsidR="003B0351">
          <w:rPr>
            <w:rFonts w:ascii="Arial" w:eastAsia="Arial" w:hAnsi="Arial"/>
            <w:sz w:val="19"/>
            <w:szCs w:val="19"/>
          </w:rPr>
          <w:t xml:space="preserve"> </w:t>
        </w:r>
        <w:r w:rsidR="003B0351">
          <w:rPr>
            <w:rFonts w:ascii="Arial" w:eastAsia="Arial" w:hAnsi="Arial"/>
            <w:sz w:val="19"/>
            <w:szCs w:val="19"/>
          </w:rPr>
          <w:t xml:space="preserve">These criteria precluded only a minority of the available data (xx of </w:t>
        </w:r>
        <w:proofErr w:type="spellStart"/>
        <w:r w:rsidR="003B0351">
          <w:rPr>
            <w:rFonts w:ascii="Arial" w:eastAsia="Arial" w:hAnsi="Arial"/>
            <w:sz w:val="19"/>
            <w:szCs w:val="19"/>
          </w:rPr>
          <w:t>yy</w:t>
        </w:r>
        <w:proofErr w:type="spellEnd"/>
        <w:r w:rsidR="003B0351">
          <w:rPr>
            <w:rFonts w:ascii="Arial" w:eastAsia="Arial" w:hAnsi="Arial"/>
            <w:sz w:val="19"/>
            <w:szCs w:val="19"/>
          </w:rPr>
          <w:t xml:space="preserve"> time-series)</w:t>
        </w:r>
        <w:r w:rsidR="003B0351">
          <w:rPr>
            <w:rFonts w:ascii="Arial" w:eastAsia="Arial" w:hAnsi="Arial"/>
            <w:sz w:val="19"/>
            <w:szCs w:val="19"/>
          </w:rPr>
          <w:t>.</w:t>
        </w:r>
      </w:ins>
      <w:ins w:id="249" w:author="Ace North" w:date="2018-12-03T15:24:00Z">
        <w:r w:rsidR="00C072A4" w:rsidRPr="00C072A4">
          <w:rPr>
            <w:rFonts w:ascii="Arial" w:eastAsia="Arial" w:hAnsi="Arial"/>
            <w:sz w:val="19"/>
            <w:szCs w:val="19"/>
          </w:rPr>
          <w:t xml:space="preserve"> </w:t>
        </w:r>
      </w:ins>
      <w:moveToRangeStart w:id="250" w:author="Ace North" w:date="2018-12-03T15:24:00Z" w:name="move531608365"/>
      <w:commentRangeStart w:id="251"/>
      <w:moveTo w:id="252" w:author="Ace North" w:date="2018-12-03T15:24:00Z">
        <w:r w:rsidR="00C072A4">
          <w:rPr>
            <w:rFonts w:ascii="Arial" w:eastAsia="Arial" w:hAnsi="Arial"/>
            <w:sz w:val="19"/>
            <w:szCs w:val="19"/>
          </w:rPr>
          <w:t>There were significant diﬀerences in LBL amongst species (ANOVA on median LBL controlling for sex and pre-release feeding: F</w:t>
        </w:r>
        <w:r w:rsidR="00C072A4">
          <w:rPr>
            <w:rFonts w:ascii="Arial" w:eastAsia="Arial" w:hAnsi="Arial"/>
            <w:sz w:val="19"/>
            <w:szCs w:val="19"/>
            <w:vertAlign w:val="subscript"/>
          </w:rPr>
          <w:t>37,194</w:t>
        </w:r>
        <w:r w:rsidR="00C072A4">
          <w:rPr>
            <w:rFonts w:ascii="Arial" w:eastAsia="Arial" w:hAnsi="Arial"/>
            <w:i/>
            <w:sz w:val="19"/>
            <w:szCs w:val="19"/>
          </w:rPr>
          <w:t xml:space="preserve"> </w:t>
        </w:r>
        <w:r w:rsidR="00C072A4">
          <w:rPr>
            <w:rFonts w:ascii="Arial" w:eastAsia="Arial" w:hAnsi="Arial"/>
            <w:sz w:val="19"/>
            <w:szCs w:val="19"/>
          </w:rPr>
          <w:t>= 2.5,</w:t>
        </w:r>
        <w:r w:rsidR="00C072A4">
          <w:rPr>
            <w:rFonts w:ascii="Arial" w:eastAsia="Arial" w:hAnsi="Arial"/>
            <w:i/>
            <w:sz w:val="19"/>
            <w:szCs w:val="19"/>
          </w:rPr>
          <w:t xml:space="preserve"> p </w:t>
        </w:r>
        <w:r w:rsidR="00C072A4">
          <w:rPr>
            <w:rFonts w:ascii="Arial" w:eastAsia="Arial" w:hAnsi="Arial"/>
            <w:sz w:val="19"/>
            <w:szCs w:val="19"/>
          </w:rPr>
          <w:t xml:space="preserve">&lt;0.01; the non-parametric </w:t>
        </w:r>
        <w:proofErr w:type="spellStart"/>
        <w:r w:rsidR="00C072A4">
          <w:rPr>
            <w:rFonts w:ascii="Arial" w:eastAsia="Arial" w:hAnsi="Arial"/>
            <w:sz w:val="19"/>
            <w:szCs w:val="19"/>
          </w:rPr>
          <w:t>Kruskal</w:t>
        </w:r>
        <w:proofErr w:type="spellEnd"/>
        <w:r w:rsidR="00C072A4">
          <w:rPr>
            <w:rFonts w:ascii="Arial" w:eastAsia="Arial" w:hAnsi="Arial"/>
            <w:sz w:val="19"/>
            <w:szCs w:val="19"/>
          </w:rPr>
          <w:t xml:space="preserve"> Wallace:</w:t>
        </w:r>
        <w:r w:rsidR="00C072A4">
          <w:rPr>
            <w:rFonts w:ascii="Arial" w:eastAsia="Arial" w:hAnsi="Arial"/>
            <w:i/>
            <w:sz w:val="19"/>
            <w:szCs w:val="19"/>
          </w:rPr>
          <w:t xml:space="preserv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38</m:t>
              </m:r>
            </m:sub>
          </m:sSub>
          <m:r>
            <w:rPr>
              <w:rFonts w:ascii="Cambria Math" w:hAnsi="Cambria Math"/>
            </w:rPr>
            <m:t>=111.2</m:t>
          </m:r>
        </m:oMath>
        <w:r w:rsidR="00C072A4">
          <w:rPr>
            <w:rFonts w:ascii="Arial" w:eastAsia="Arial" w:hAnsi="Arial"/>
            <w:sz w:val="19"/>
            <w:szCs w:val="19"/>
          </w:rPr>
          <w:t>,</w:t>
        </w:r>
        <w:r w:rsidR="00C072A4">
          <w:rPr>
            <w:rFonts w:ascii="Arial" w:eastAsia="Arial" w:hAnsi="Arial"/>
            <w:i/>
            <w:sz w:val="19"/>
            <w:szCs w:val="19"/>
          </w:rPr>
          <w:t>p</w:t>
        </w:r>
        <w:r w:rsidR="00C072A4">
          <w:rPr>
            <w:rFonts w:ascii="Arial" w:eastAsia="Arial" w:hAnsi="Arial"/>
            <w:sz w:val="19"/>
            <w:szCs w:val="19"/>
          </w:rPr>
          <w:t>&lt;0.01</w:t>
        </w:r>
        <w:r w:rsidR="00C072A4">
          <w:rPr>
            <w:rFonts w:ascii="Arial" w:eastAsia="Arial" w:hAnsi="Arial"/>
            <w:sz w:val="19"/>
            <w:szCs w:val="19"/>
          </w:rPr>
          <w:commentReference w:id="253"/>
        </w:r>
        <w:r w:rsidR="00C072A4">
          <w:rPr>
            <w:rFonts w:ascii="Arial" w:eastAsia="Arial" w:hAnsi="Arial"/>
            <w:sz w:val="19"/>
            <w:szCs w:val="19"/>
          </w:rPr>
          <w:t>).</w:t>
        </w:r>
      </w:moveTo>
      <w:ins w:id="254" w:author="Ace North" w:date="2018-12-03T15:25:00Z">
        <w:r w:rsidR="00C072A4" w:rsidRPr="00C072A4">
          <w:rPr>
            <w:rFonts w:ascii="Arial" w:eastAsia="Arial" w:hAnsi="Arial"/>
            <w:sz w:val="19"/>
            <w:szCs w:val="19"/>
          </w:rPr>
          <w:t xml:space="preserve"> </w:t>
        </w:r>
      </w:ins>
      <w:commentRangeEnd w:id="251"/>
      <w:ins w:id="255" w:author="Ace North" w:date="2018-12-03T15:31:00Z">
        <w:r w:rsidR="00C072A4">
          <w:rPr>
            <w:rStyle w:val="CommentReference"/>
            <w:rFonts w:cs="Mangal"/>
          </w:rPr>
          <w:commentReference w:id="251"/>
        </w:r>
      </w:ins>
      <w:ins w:id="256" w:author="Ace North" w:date="2018-12-03T15:41:00Z">
        <w:r w:rsidR="00D237C7">
          <w:rPr>
            <w:rFonts w:ascii="Arial" w:eastAsia="Arial" w:hAnsi="Arial"/>
            <w:sz w:val="19"/>
            <w:szCs w:val="19"/>
          </w:rPr>
          <w:t xml:space="preserve">There were also differences in longevity at the genera level, with </w:t>
        </w:r>
      </w:ins>
      <w:proofErr w:type="spellStart"/>
      <w:ins w:id="257" w:author="Ace North" w:date="2018-12-03T15:45:00Z">
        <w:r w:rsidR="00AD0B4D">
          <w:rPr>
            <w:rFonts w:ascii="Arial" w:eastAsia="Arial" w:hAnsi="Arial"/>
            <w:i/>
            <w:sz w:val="19"/>
            <w:szCs w:val="19"/>
          </w:rPr>
          <w:t>Culex</w:t>
        </w:r>
      </w:ins>
      <w:proofErr w:type="spellEnd"/>
      <w:ins w:id="258" w:author="Ace North" w:date="2018-12-03T15:41:00Z">
        <w:r w:rsidR="00D237C7">
          <w:rPr>
            <w:rFonts w:ascii="Arial" w:eastAsia="Arial" w:hAnsi="Arial"/>
            <w:sz w:val="19"/>
            <w:szCs w:val="19"/>
          </w:rPr>
          <w:t xml:space="preserve"> estimated to </w:t>
        </w:r>
      </w:ins>
      <w:ins w:id="259" w:author="Ace North" w:date="2018-12-03T15:42:00Z">
        <w:r w:rsidR="00AD0B4D">
          <w:rPr>
            <w:rFonts w:ascii="Arial" w:eastAsia="Arial" w:hAnsi="Arial"/>
            <w:sz w:val="19"/>
            <w:szCs w:val="19"/>
          </w:rPr>
          <w:t>have the shortest longevity (2.9 days) a</w:t>
        </w:r>
      </w:ins>
      <w:ins w:id="260" w:author="Ace North" w:date="2018-12-03T15:44:00Z">
        <w:r w:rsidR="00AD0B4D">
          <w:rPr>
            <w:rFonts w:ascii="Arial" w:eastAsia="Arial" w:hAnsi="Arial"/>
            <w:sz w:val="19"/>
            <w:szCs w:val="19"/>
          </w:rPr>
          <w:t xml:space="preserve">nd </w:t>
        </w:r>
      </w:ins>
      <w:proofErr w:type="spellStart"/>
      <w:ins w:id="261" w:author="Ace North" w:date="2018-12-03T15:45:00Z">
        <w:r w:rsidR="00AD0B4D">
          <w:rPr>
            <w:rFonts w:ascii="Arial" w:eastAsia="Arial" w:hAnsi="Arial"/>
            <w:i/>
            <w:sz w:val="19"/>
            <w:szCs w:val="19"/>
          </w:rPr>
          <w:t>Aedes</w:t>
        </w:r>
        <w:proofErr w:type="spellEnd"/>
        <w:r w:rsidR="00AD0B4D">
          <w:rPr>
            <w:rFonts w:ascii="Arial" w:eastAsia="Arial" w:hAnsi="Arial"/>
            <w:sz w:val="19"/>
            <w:szCs w:val="19"/>
          </w:rPr>
          <w:t xml:space="preserve"> the longest (8.1 days). </w:t>
        </w:r>
        <w:r w:rsidR="00AD0B4D" w:rsidRPr="00AD0B4D">
          <w:rPr>
            <w:rFonts w:ascii="Arial" w:eastAsia="Arial" w:hAnsi="Arial"/>
            <w:i/>
            <w:sz w:val="19"/>
            <w:szCs w:val="19"/>
            <w:rPrChange w:id="262" w:author="Ace North" w:date="2018-12-03T15:45:00Z">
              <w:rPr>
                <w:rFonts w:ascii="Arial" w:eastAsia="Arial" w:hAnsi="Arial"/>
                <w:sz w:val="19"/>
                <w:szCs w:val="19"/>
              </w:rPr>
            </w:rPrChange>
          </w:rPr>
          <w:t>Anopheles</w:t>
        </w:r>
        <w:r w:rsidR="00AD0B4D">
          <w:rPr>
            <w:rFonts w:ascii="Arial" w:eastAsia="Arial" w:hAnsi="Arial"/>
            <w:sz w:val="19"/>
            <w:szCs w:val="19"/>
          </w:rPr>
          <w:t xml:space="preserve"> were estimated to live on average </w:t>
        </w:r>
      </w:ins>
      <w:ins w:id="263" w:author="Ace North" w:date="2018-12-03T15:46:00Z">
        <w:r w:rsidR="00AD0B4D">
          <w:rPr>
            <w:rFonts w:ascii="Arial" w:eastAsia="Arial" w:hAnsi="Arial"/>
            <w:sz w:val="19"/>
            <w:szCs w:val="19"/>
          </w:rPr>
          <w:t>6.8 days while the average across all the available data covering the three genera was 6.0 days.</w:t>
        </w:r>
      </w:ins>
      <w:ins w:id="264" w:author="Ace North" w:date="2018-12-03T15:48:00Z">
        <w:r w:rsidR="00AD0B4D" w:rsidRPr="00AD0B4D">
          <w:rPr>
            <w:rFonts w:ascii="Arial" w:eastAsia="Arial" w:hAnsi="Arial"/>
            <w:sz w:val="19"/>
            <w:szCs w:val="19"/>
          </w:rPr>
          <w:t xml:space="preserve"> </w:t>
        </w:r>
        <w:r w:rsidR="00AD0B4D">
          <w:rPr>
            <w:rFonts w:ascii="Arial" w:eastAsia="Arial" w:hAnsi="Arial"/>
            <w:sz w:val="19"/>
            <w:szCs w:val="19"/>
          </w:rPr>
          <w:t>The diﬀerences between genera were significant (ANOVA on median LBL controlling for sex and pre-release feeding: F</w:t>
        </w:r>
        <w:r w:rsidR="00AD0B4D">
          <w:rPr>
            <w:rFonts w:ascii="Arial" w:eastAsia="Arial" w:hAnsi="Arial"/>
            <w:sz w:val="19"/>
            <w:szCs w:val="19"/>
            <w:vertAlign w:val="subscript"/>
          </w:rPr>
          <w:t>2,229</w:t>
        </w:r>
        <w:r w:rsidR="00AD0B4D">
          <w:rPr>
            <w:rFonts w:ascii="Arial" w:eastAsia="Arial" w:hAnsi="Arial"/>
            <w:sz w:val="19"/>
            <w:szCs w:val="19"/>
          </w:rPr>
          <w:t xml:space="preserve"> = 12.4, </w:t>
        </w:r>
        <w:r w:rsidR="00AD0B4D">
          <w:rPr>
            <w:rFonts w:ascii="Arial" w:eastAsia="Arial" w:hAnsi="Arial"/>
            <w:i/>
            <w:sz w:val="19"/>
            <w:szCs w:val="19"/>
          </w:rPr>
          <w:t>p</w:t>
        </w:r>
        <w:r w:rsidR="00AD0B4D">
          <w:rPr>
            <w:rFonts w:ascii="Arial" w:eastAsia="Arial" w:hAnsi="Arial"/>
            <w:sz w:val="19"/>
            <w:szCs w:val="19"/>
          </w:rPr>
          <w:t xml:space="preserve"> &lt;0.01; </w:t>
        </w:r>
        <w:proofErr w:type="spellStart"/>
        <w:r w:rsidR="00AD0B4D">
          <w:rPr>
            <w:rFonts w:ascii="Arial" w:eastAsia="Arial" w:hAnsi="Arial"/>
            <w:sz w:val="19"/>
            <w:szCs w:val="19"/>
          </w:rPr>
          <w:t>Kruskal</w:t>
        </w:r>
        <w:proofErr w:type="spellEnd"/>
        <w:r w:rsidR="00AD0B4D">
          <w:rPr>
            <w:rFonts w:ascii="Arial" w:eastAsia="Arial" w:hAnsi="Arial"/>
            <w:sz w:val="19"/>
            <w:szCs w:val="19"/>
          </w:rPr>
          <w:t xml:space="preserve">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sidR="00AD0B4D">
          <w:rPr>
            <w:rFonts w:ascii="Arial" w:eastAsia="Arial" w:hAnsi="Arial"/>
            <w:i/>
            <w:sz w:val="19"/>
            <w:szCs w:val="19"/>
          </w:rPr>
          <w:t>, p &lt;</w:t>
        </w:r>
        <w:r w:rsidR="00AD0B4D">
          <w:rPr>
            <w:rFonts w:ascii="Arial" w:eastAsia="Arial" w:hAnsi="Arial"/>
            <w:sz w:val="19"/>
            <w:szCs w:val="19"/>
          </w:rPr>
          <w:t xml:space="preserve"> 0</w:t>
        </w:r>
        <w:r w:rsidR="00AD0B4D">
          <w:rPr>
            <w:rFonts w:ascii="Arial" w:eastAsia="Arial" w:hAnsi="Arial"/>
            <w:i/>
            <w:sz w:val="19"/>
            <w:szCs w:val="19"/>
          </w:rPr>
          <w:t>.</w:t>
        </w:r>
        <w:r w:rsidR="00AD0B4D">
          <w:rPr>
            <w:rFonts w:ascii="Arial" w:eastAsia="Arial" w:hAnsi="Arial"/>
            <w:sz w:val="19"/>
            <w:szCs w:val="19"/>
          </w:rPr>
          <w:t xml:space="preserve">01). </w:t>
        </w:r>
        <w:commentRangeStart w:id="265"/>
        <w:r w:rsidR="00AD0B4D">
          <w:rPr>
            <w:rFonts w:ascii="Arial" w:eastAsia="Arial" w:hAnsi="Arial"/>
            <w:i/>
            <w:sz w:val="19"/>
            <w:szCs w:val="19"/>
          </w:rPr>
          <w:t xml:space="preserve">K </w:t>
        </w:r>
        <w:r w:rsidR="00AD0B4D">
          <w:rPr>
            <w:rFonts w:ascii="Arial" w:eastAsia="Arial" w:hAnsi="Arial"/>
            <w:sz w:val="19"/>
            <w:szCs w:val="19"/>
          </w:rPr>
          <w:t>-fold cross validation suggests that after the eﬀect of genus is accounted for the incorporation of a species term provides little predictive power (Fig. S1; in part explained by the latter model over-fitting the data where there are few time series per species)</w:t>
        </w:r>
      </w:ins>
      <w:commentRangeEnd w:id="265"/>
      <w:ins w:id="266" w:author="Ace North" w:date="2018-12-03T15:49:00Z">
        <w:r w:rsidR="00AD0B4D">
          <w:rPr>
            <w:rStyle w:val="CommentReference"/>
            <w:rFonts w:cs="Mangal"/>
          </w:rPr>
          <w:commentReference w:id="265"/>
        </w:r>
      </w:ins>
      <w:ins w:id="267" w:author="Ace North" w:date="2018-12-03T15:48:00Z">
        <w:r w:rsidR="00AD0B4D">
          <w:rPr>
            <w:rFonts w:ascii="Arial" w:eastAsia="Arial" w:hAnsi="Arial"/>
            <w:sz w:val="19"/>
            <w:szCs w:val="19"/>
          </w:rPr>
          <w:t>.</w:t>
        </w:r>
      </w:ins>
    </w:p>
    <w:p w14:paraId="5C8AB50F" w14:textId="77777777" w:rsidR="00D237C7" w:rsidRPr="00AD0B4D" w:rsidRDefault="00D237C7" w:rsidP="00C072A4">
      <w:pPr>
        <w:spacing w:line="276" w:lineRule="auto"/>
        <w:ind w:right="-22"/>
        <w:rPr>
          <w:ins w:id="268" w:author="Ace North" w:date="2018-12-03T15:44:00Z"/>
          <w:rFonts w:ascii="Arial" w:eastAsia="Arial" w:hAnsi="Arial"/>
          <w:sz w:val="19"/>
          <w:szCs w:val="19"/>
        </w:rPr>
      </w:pPr>
    </w:p>
    <w:p w14:paraId="51EEFBB2" w14:textId="4D45A3DB" w:rsidR="00C072A4" w:rsidDel="00AD0B4D" w:rsidRDefault="00C072A4" w:rsidP="00C072A4">
      <w:pPr>
        <w:spacing w:line="276" w:lineRule="auto"/>
        <w:ind w:right="-22"/>
        <w:rPr>
          <w:del w:id="269" w:author="Ace North" w:date="2018-12-03T15:50:00Z"/>
          <w:moveTo w:id="270" w:author="Ace North" w:date="2018-12-03T15:24:00Z"/>
        </w:rPr>
      </w:pPr>
    </w:p>
    <w:moveToRangeEnd w:id="250"/>
    <w:p w14:paraId="5F43882E" w14:textId="77777777" w:rsidR="001D113B" w:rsidRDefault="001D113B" w:rsidP="001D113B">
      <w:pPr>
        <w:spacing w:line="276" w:lineRule="auto"/>
        <w:ind w:right="-22"/>
        <w:rPr>
          <w:ins w:id="271" w:author="Ace North" w:date="2018-12-03T15:09:00Z"/>
          <w:rFonts w:ascii="Arial" w:eastAsia="Arial" w:hAnsi="Arial"/>
          <w:sz w:val="19"/>
          <w:szCs w:val="19"/>
        </w:rPr>
      </w:pPr>
    </w:p>
    <w:p w14:paraId="3CCC3AB5" w14:textId="77777777" w:rsidR="00F766D5" w:rsidDel="00080E44" w:rsidRDefault="001D113B" w:rsidP="001D113B">
      <w:pPr>
        <w:spacing w:line="276" w:lineRule="auto"/>
        <w:ind w:right="-22"/>
        <w:rPr>
          <w:del w:id="272" w:author="Ace North" w:date="2018-12-03T13:50:00Z"/>
          <w:rFonts w:ascii="Arial" w:eastAsia="Arial" w:hAnsi="Arial"/>
          <w:sz w:val="19"/>
          <w:szCs w:val="19"/>
        </w:rPr>
      </w:pPr>
      <w:del w:id="273" w:author="Ace North" w:date="2018-12-03T15:09:00Z">
        <w:r w:rsidDel="001D113B">
          <w:rPr>
            <w:rFonts w:ascii="Arial" w:eastAsia="Arial" w:hAnsi="Arial"/>
            <w:sz w:val="19"/>
            <w:szCs w:val="19"/>
          </w:rPr>
          <w:delText>(B</w:delText>
        </w:r>
      </w:del>
      <w:del w:id="274" w:author="Ace North" w:date="2018-12-03T15:50:00Z">
        <w:r w:rsidDel="00AD0B4D">
          <w:rPr>
            <w:rFonts w:ascii="Arial" w:eastAsia="Arial" w:hAnsi="Arial"/>
            <w:sz w:val="19"/>
            <w:szCs w:val="19"/>
          </w:rPr>
          <w:delText>elow we ask if sex and prior feeding affects LBL estimates).</w:delText>
        </w:r>
        <w:r w:rsidDel="00AD0B4D">
          <w:commentReference w:id="275"/>
        </w:r>
      </w:del>
    </w:p>
    <w:p w14:paraId="01F4FE1C" w14:textId="77777777" w:rsidR="005B682F" w:rsidDel="00AD0B4D" w:rsidRDefault="005B682F">
      <w:pPr>
        <w:spacing w:line="276" w:lineRule="auto"/>
        <w:ind w:right="-22"/>
        <w:rPr>
          <w:del w:id="276" w:author="Ace North" w:date="2018-12-03T15:50:00Z"/>
          <w:rFonts w:ascii="Arial" w:eastAsia="Arial" w:hAnsi="Arial"/>
          <w:sz w:val="19"/>
          <w:szCs w:val="19"/>
        </w:rPr>
      </w:pPr>
    </w:p>
    <w:p w14:paraId="2EC52F2C" w14:textId="77777777" w:rsidR="00F766D5" w:rsidRDefault="000F3589" w:rsidP="00F766D5">
      <w:pPr>
        <w:spacing w:line="276" w:lineRule="auto"/>
        <w:ind w:right="-22"/>
        <w:rPr>
          <w:ins w:id="277" w:author="Ace North" w:date="2018-12-03T13:50:00Z"/>
          <w:rFonts w:ascii="Arial" w:eastAsia="Arial" w:hAnsi="Arial"/>
          <w:sz w:val="19"/>
          <w:szCs w:val="19"/>
        </w:rPr>
      </w:pPr>
      <w:del w:id="278" w:author="Ace North" w:date="2018-12-03T15:50:00Z">
        <w:r w:rsidDel="00AD0B4D">
          <w:rPr>
            <w:rFonts w:ascii="Arial" w:eastAsia="Arial" w:hAnsi="Arial"/>
            <w:i/>
            <w:iCs/>
            <w:sz w:val="19"/>
            <w:szCs w:val="19"/>
          </w:rPr>
          <w:delText>Estimates of LBL for each species.</w:delText>
        </w:r>
        <w:r w:rsidDel="00AD0B4D">
          <w:rPr>
            <w:rFonts w:ascii="Arial" w:eastAsia="Arial" w:hAnsi="Arial"/>
            <w:sz w:val="19"/>
            <w:szCs w:val="19"/>
          </w:rPr>
          <w:delText xml:space="preserve"> Next we consider species </w:delText>
        </w:r>
      </w:del>
      <w:del w:id="279" w:author="Ace North" w:date="2018-12-03T13:54:00Z">
        <w:r w:rsidDel="00E87217">
          <w:rPr>
            <w:rFonts w:ascii="Arial" w:eastAsia="Arial" w:hAnsi="Arial"/>
            <w:sz w:val="19"/>
            <w:szCs w:val="19"/>
          </w:rPr>
          <w:delText>level</w:delText>
        </w:r>
      </w:del>
      <w:del w:id="280" w:author="Ace North" w:date="2018-12-03T15:50:00Z">
        <w:r w:rsidDel="00AD0B4D">
          <w:rPr>
            <w:rFonts w:ascii="Arial" w:eastAsia="Arial" w:hAnsi="Arial"/>
            <w:sz w:val="19"/>
            <w:szCs w:val="19"/>
          </w:rPr>
          <w:delText xml:space="preserve"> LBL estimates (Fig. 2). These results are based on female only MRR data, and we excluded experiments where females were blood or sugar fed prior to release. We focused on females because of their importance as disease vectors; we excluded sugar and blood fed females, which comprise a minority (WHAT FRACTION??) of experiments, to eliminate the role of this potentially confounding factor. </w:delText>
        </w:r>
      </w:del>
    </w:p>
    <w:p w14:paraId="5DAF6AE6" w14:textId="77777777" w:rsidR="005B682F" w:rsidRDefault="005B682F">
      <w:pPr>
        <w:spacing w:line="276" w:lineRule="auto"/>
        <w:ind w:right="-22"/>
      </w:pPr>
    </w:p>
    <w:p w14:paraId="2DA4E813" w14:textId="77777777" w:rsidR="005B682F" w:rsidRDefault="005B682F">
      <w:pPr>
        <w:spacing w:line="276" w:lineRule="auto"/>
        <w:ind w:right="-22"/>
        <w:rPr>
          <w:rFonts w:ascii="Arial" w:eastAsia="Arial" w:hAnsi="Arial"/>
          <w:sz w:val="19"/>
          <w:szCs w:val="19"/>
        </w:rPr>
      </w:pPr>
    </w:p>
    <w:p w14:paraId="2A67F7AC" w14:textId="77777777" w:rsidR="005B682F" w:rsidDel="00AD0B4D" w:rsidRDefault="00AD0B4D">
      <w:pPr>
        <w:spacing w:line="276" w:lineRule="auto"/>
        <w:ind w:right="-22"/>
        <w:rPr>
          <w:del w:id="281" w:author="Ace North" w:date="2018-12-03T15:50:00Z"/>
        </w:rPr>
      </w:pPr>
      <w:ins w:id="282" w:author="Ace North" w:date="2018-12-03T15:50:00Z">
        <w:r w:rsidDel="00AD0B4D">
          <w:rPr>
            <w:rFonts w:ascii="Arial" w:eastAsia="Arial" w:hAnsi="Arial"/>
            <w:sz w:val="19"/>
            <w:szCs w:val="19"/>
          </w:rPr>
          <w:t xml:space="preserve"> </w:t>
        </w:r>
      </w:ins>
      <w:del w:id="283" w:author="Ace North" w:date="2018-12-03T15:50:00Z">
        <w:r w:rsidR="000F3589" w:rsidDel="00AD0B4D">
          <w:rPr>
            <w:rFonts w:ascii="Arial" w:eastAsia="Arial" w:hAnsi="Arial"/>
            <w:sz w:val="19"/>
            <w:szCs w:val="19"/>
          </w:rPr>
          <w:delText xml:space="preserve">. The estimated mean LBL for female mosquitoes for </w:delText>
        </w:r>
        <w:r w:rsidR="000F3589" w:rsidDel="00AD0B4D">
          <w:rPr>
            <w:rFonts w:ascii="Arial" w:eastAsia="Arial" w:hAnsi="Arial"/>
            <w:i/>
            <w:sz w:val="19"/>
            <w:szCs w:val="19"/>
          </w:rPr>
          <w:delText>Culex, Anopheles</w:delText>
        </w:r>
        <w:r w:rsidR="000F3589" w:rsidDel="00AD0B4D">
          <w:rPr>
            <w:rFonts w:ascii="Arial" w:eastAsia="Arial" w:hAnsi="Arial"/>
            <w:sz w:val="19"/>
            <w:szCs w:val="19"/>
          </w:rPr>
          <w:delText xml:space="preserve"> and </w:delText>
        </w:r>
        <w:r w:rsidR="000F3589" w:rsidDel="00AD0B4D">
          <w:rPr>
            <w:rFonts w:ascii="Arial" w:eastAsia="Arial" w:hAnsi="Arial"/>
            <w:i/>
            <w:sz w:val="19"/>
            <w:szCs w:val="19"/>
          </w:rPr>
          <w:delText>Aedes</w:delText>
        </w:r>
        <w:r w:rsidR="000F3589" w:rsidDel="00AD0B4D">
          <w:rPr>
            <w:rFonts w:ascii="Arial" w:eastAsia="Arial" w:hAnsi="Arial"/>
            <w:sz w:val="19"/>
            <w:szCs w:val="19"/>
          </w:rPr>
          <w:delText xml:space="preserve"> were 2.9, 6.8 and 8.1 days respectively with an overall estimate of 6.0 days (Fig. 2; Table S1). Diﬀerences between genera were significant (ANOVA on median LBL controlling for sex and pre-release feeding: F</w:delText>
        </w:r>
        <w:r w:rsidR="000F3589" w:rsidDel="00AD0B4D">
          <w:rPr>
            <w:rFonts w:ascii="Arial" w:eastAsia="Arial" w:hAnsi="Arial"/>
            <w:sz w:val="19"/>
            <w:szCs w:val="19"/>
            <w:vertAlign w:val="subscript"/>
          </w:rPr>
          <w:delText>2,229</w:delText>
        </w:r>
        <w:r w:rsidR="000F3589" w:rsidDel="00AD0B4D">
          <w:rPr>
            <w:rFonts w:ascii="Arial" w:eastAsia="Arial" w:hAnsi="Arial"/>
            <w:sz w:val="19"/>
            <w:szCs w:val="19"/>
          </w:rPr>
          <w:delText xml:space="preserve"> = 12.4, </w:delText>
        </w:r>
        <w:r w:rsidR="000F3589" w:rsidDel="00AD0B4D">
          <w:rPr>
            <w:rFonts w:ascii="Arial" w:eastAsia="Arial" w:hAnsi="Arial"/>
            <w:i/>
            <w:sz w:val="19"/>
            <w:szCs w:val="19"/>
          </w:rPr>
          <w:delText>p</w:delText>
        </w:r>
        <w:r w:rsidR="000F3589" w:rsidDel="00AD0B4D">
          <w:rPr>
            <w:rFonts w:ascii="Arial" w:eastAsia="Arial" w:hAnsi="Arial"/>
            <w:sz w:val="19"/>
            <w:szCs w:val="19"/>
          </w:rPr>
          <w:delText xml:space="preserve"> &lt;0.01; Kruskal Wallace: </w:delTex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m:t>
              </m:r>
            </m:sub>
          </m:sSub>
          <m:r>
            <w:rPr>
              <w:rFonts w:ascii="Cambria Math" w:hAnsi="Cambria Math"/>
            </w:rPr>
            <m:t>=30.8</m:t>
          </m:r>
        </m:oMath>
        <w:r w:rsidR="000F3589" w:rsidDel="00AD0B4D">
          <w:rPr>
            <w:rFonts w:ascii="Arial" w:eastAsia="Arial" w:hAnsi="Arial"/>
            <w:i/>
            <w:sz w:val="19"/>
            <w:szCs w:val="19"/>
          </w:rPr>
          <w:delText>, p &lt;</w:delText>
        </w:r>
        <w:r w:rsidR="000F3589" w:rsidDel="00AD0B4D">
          <w:rPr>
            <w:rFonts w:ascii="Arial" w:eastAsia="Arial" w:hAnsi="Arial"/>
            <w:sz w:val="19"/>
            <w:szCs w:val="19"/>
          </w:rPr>
          <w:delText xml:space="preserve"> 0</w:delText>
        </w:r>
        <w:r w:rsidR="000F3589" w:rsidDel="00AD0B4D">
          <w:rPr>
            <w:rFonts w:ascii="Arial" w:eastAsia="Arial" w:hAnsi="Arial"/>
            <w:i/>
            <w:sz w:val="19"/>
            <w:szCs w:val="19"/>
          </w:rPr>
          <w:delText>.</w:delText>
        </w:r>
        <w:r w:rsidR="000F3589" w:rsidDel="00AD0B4D">
          <w:rPr>
            <w:rFonts w:ascii="Arial" w:eastAsia="Arial" w:hAnsi="Arial"/>
            <w:sz w:val="19"/>
            <w:szCs w:val="19"/>
          </w:rPr>
          <w:delText xml:space="preserve">01). </w:delText>
        </w:r>
        <w:r w:rsidR="000F3589" w:rsidDel="00AD0B4D">
          <w:rPr>
            <w:rFonts w:ascii="Arial" w:eastAsia="Arial" w:hAnsi="Arial"/>
            <w:i/>
            <w:sz w:val="19"/>
            <w:szCs w:val="19"/>
          </w:rPr>
          <w:delText xml:space="preserve">K </w:delText>
        </w:r>
        <w:r w:rsidR="000F3589" w:rsidDel="00AD0B4D">
          <w:rPr>
            <w:rFonts w:ascii="Arial" w:eastAsia="Arial" w:hAnsi="Arial"/>
            <w:sz w:val="19"/>
            <w:szCs w:val="19"/>
          </w:rPr>
          <w:delText>-fold cross validation suggests that after the eﬀect of genus is accounted for the incorporation of a species term provides little predictive power (Fig. S1; in part explained by the latter model over-fitting the data where there are few time series per species).</w:delText>
        </w:r>
      </w:del>
    </w:p>
    <w:p w14:paraId="719541FF" w14:textId="77777777" w:rsidR="005B682F" w:rsidRDefault="005B682F">
      <w:pPr>
        <w:spacing w:line="276" w:lineRule="auto"/>
        <w:ind w:right="-22"/>
        <w:rPr>
          <w:rFonts w:ascii="Arial" w:eastAsia="Times New Roman" w:hAnsi="Arial"/>
          <w:sz w:val="19"/>
          <w:szCs w:val="19"/>
        </w:rPr>
      </w:pPr>
    </w:p>
    <w:p w14:paraId="5EC333E3" w14:textId="77777777" w:rsidR="00B379A4" w:rsidRDefault="00B379A4">
      <w:pPr>
        <w:spacing w:line="276" w:lineRule="auto"/>
        <w:ind w:right="-22"/>
        <w:rPr>
          <w:ins w:id="284" w:author="Ace North" w:date="2018-12-03T16:05:00Z"/>
          <w:rFonts w:ascii="Arial" w:eastAsia="Arial" w:hAnsi="Arial"/>
          <w:sz w:val="19"/>
          <w:szCs w:val="19"/>
        </w:rPr>
      </w:pPr>
    </w:p>
    <w:p w14:paraId="00CF3515" w14:textId="77777777" w:rsidR="00B379A4" w:rsidRDefault="00B379A4">
      <w:pPr>
        <w:spacing w:line="276" w:lineRule="auto"/>
        <w:ind w:right="-22"/>
        <w:rPr>
          <w:ins w:id="285" w:author="Ace North" w:date="2018-12-03T16:05:00Z"/>
          <w:rFonts w:ascii="Arial" w:eastAsia="Arial" w:hAnsi="Arial"/>
          <w:sz w:val="19"/>
          <w:szCs w:val="19"/>
        </w:rPr>
      </w:pPr>
    </w:p>
    <w:p w14:paraId="0611BC8A" w14:textId="795B1544" w:rsidR="005B682F" w:rsidDel="00F1467A" w:rsidRDefault="000F3589">
      <w:pPr>
        <w:spacing w:line="276" w:lineRule="auto"/>
        <w:ind w:right="-22"/>
        <w:rPr>
          <w:moveFrom w:id="286" w:author="Ace North" w:date="2018-12-03T16:43:00Z"/>
        </w:rPr>
      </w:pPr>
      <w:moveFromRangeStart w:id="287" w:author="Ace North" w:date="2018-12-03T16:43:00Z" w:name="move531618714"/>
      <w:moveFrom w:id="288" w:author="Ace North" w:date="2018-12-03T16:43:00Z">
        <w:r w:rsidDel="00F1467A">
          <w:rPr>
            <w:rFonts w:ascii="Arial" w:eastAsia="Arial" w:hAnsi="Arial"/>
            <w:sz w:val="19"/>
            <w:szCs w:val="19"/>
          </w:rPr>
          <w:t>We reasoned that if dispersal out of the recapture area was reducing the LBL below the true lifespan then there should be a positive correlation between the spatial extent of the recapture zone and LBL. We found no such pattern (Fig. S2), although there was a positive correlation between LBL and trap density (Fig. S3).</w:t>
        </w:r>
      </w:moveFrom>
    </w:p>
    <w:moveFromRangeEnd w:id="287"/>
    <w:p w14:paraId="717AB8FF" w14:textId="77777777" w:rsidR="005B682F" w:rsidRDefault="005B682F">
      <w:pPr>
        <w:spacing w:line="276" w:lineRule="auto"/>
        <w:ind w:right="-22"/>
        <w:rPr>
          <w:rFonts w:ascii="Arial" w:eastAsia="Times New Roman" w:hAnsi="Arial"/>
          <w:sz w:val="19"/>
          <w:szCs w:val="19"/>
        </w:rPr>
      </w:pPr>
    </w:p>
    <w:p w14:paraId="0C17F7B1" w14:textId="1A0638C4" w:rsidR="005B682F" w:rsidDel="00941541" w:rsidRDefault="000F3589">
      <w:pPr>
        <w:spacing w:line="276" w:lineRule="auto"/>
        <w:ind w:right="-22"/>
        <w:rPr>
          <w:moveFrom w:id="289" w:author="Ace North" w:date="2018-12-03T16:17:00Z"/>
        </w:rPr>
      </w:pPr>
      <w:moveFromRangeStart w:id="290" w:author="Ace North" w:date="2018-12-03T16:17:00Z" w:name="move531617148"/>
      <w:moveFrom w:id="291" w:author="Ace North" w:date="2018-12-03T16:17:00Z">
        <w:r w:rsidDel="00941541">
          <w:rPr>
            <w:rFonts w:ascii="Arial" w:eastAsia="Arial" w:hAnsi="Arial"/>
            <w:sz w:val="19"/>
            <w:szCs w:val="19"/>
          </w:rPr>
          <w:t xml:space="preserve">The MRR experiments included a mixture of male-only and female-only releases, and releases of both sexes. We estimated average male and female LBL at the genus level (Fig. 3; there were too few studies to make comparisons at the species level). There was a consistent trend for females to live longer than males for each of the genera, with the diﬀerence largest for </w:t>
        </w:r>
        <w:r w:rsidDel="00941541">
          <w:rPr>
            <w:rFonts w:ascii="Arial" w:eastAsia="Arial" w:hAnsi="Arial"/>
            <w:i/>
            <w:sz w:val="19"/>
            <w:szCs w:val="19"/>
          </w:rPr>
          <w:t>Aedes</w:t>
        </w:r>
        <w:r w:rsidDel="00941541">
          <w:rPr>
            <w:rFonts w:ascii="Arial" w:eastAsia="Arial" w:hAnsi="Arial"/>
            <w:sz w:val="19"/>
            <w:szCs w:val="19"/>
          </w:rPr>
          <w:t xml:space="preserve"> (2.9 days; fraction of pairwise posterior samples of females versus males where diﬀerence was less than zero, p&lt;0.01), followed by </w:t>
        </w:r>
        <w:r w:rsidDel="00941541">
          <w:rPr>
            <w:rFonts w:ascii="Arial" w:eastAsia="Arial" w:hAnsi="Arial"/>
            <w:i/>
            <w:sz w:val="19"/>
            <w:szCs w:val="19"/>
          </w:rPr>
          <w:t>Anopheles</w:t>
        </w:r>
        <w:r w:rsidDel="00941541">
          <w:rPr>
            <w:rFonts w:ascii="Arial" w:eastAsia="Arial" w:hAnsi="Arial"/>
            <w:sz w:val="19"/>
            <w:szCs w:val="19"/>
          </w:rPr>
          <w:t xml:space="preserve"> (2.2 days; p=0.17) and </w:t>
        </w:r>
        <w:r w:rsidDel="00941541">
          <w:rPr>
            <w:rFonts w:ascii="Arial" w:eastAsia="Arial" w:hAnsi="Arial"/>
            <w:i/>
            <w:sz w:val="19"/>
            <w:szCs w:val="19"/>
          </w:rPr>
          <w:t>Culex</w:t>
        </w:r>
        <w:r w:rsidDel="00941541">
          <w:rPr>
            <w:rFonts w:ascii="Arial" w:eastAsia="Arial" w:hAnsi="Arial"/>
            <w:sz w:val="19"/>
            <w:szCs w:val="19"/>
          </w:rPr>
          <w:t xml:space="preserve"> (0.2 days; p=0.34). Overall, female mosquitoes were estimated to live 1.2 days longer than males (p=0.10).</w:t>
        </w:r>
      </w:moveFrom>
    </w:p>
    <w:moveFromRangeEnd w:id="290"/>
    <w:p w14:paraId="0E85E7E4" w14:textId="77777777" w:rsidR="005B682F" w:rsidRDefault="005B682F">
      <w:pPr>
        <w:spacing w:line="276" w:lineRule="auto"/>
        <w:ind w:right="-22"/>
        <w:rPr>
          <w:rFonts w:ascii="Arial" w:eastAsia="Times New Roman" w:hAnsi="Arial"/>
          <w:sz w:val="19"/>
          <w:szCs w:val="19"/>
        </w:rPr>
      </w:pPr>
    </w:p>
    <w:p w14:paraId="421DDE36" w14:textId="69B6DC00" w:rsidR="005B682F" w:rsidDel="00DC0910" w:rsidRDefault="000F3589">
      <w:pPr>
        <w:spacing w:line="276" w:lineRule="auto"/>
        <w:ind w:right="-22"/>
        <w:rPr>
          <w:del w:id="292" w:author="Ace North" w:date="2018-12-03T16:52:00Z"/>
        </w:rPr>
      </w:pPr>
      <w:del w:id="293" w:author="Ace North" w:date="2018-12-03T16:52:00Z">
        <w:r w:rsidDel="00DC0910">
          <w:rPr>
            <w:rFonts w:ascii="Arial" w:eastAsia="Arial" w:hAnsi="Arial"/>
            <w:sz w:val="19"/>
            <w:szCs w:val="19"/>
          </w:rPr>
          <w:delText>The MRR experiments included information on whether mosquitoes were pre-fed with sugar (41 time series), blood (71), both (4) or alternatively unfed (116). We estimate that female mosquitoes that were fed on sugar pre-release lived on average for 1.0 days (posterior mean) longer than those that were not fed (</w:delText>
        </w:r>
        <w:r w:rsidDel="00DC0910">
          <w:rPr>
            <w:rFonts w:ascii="Arial" w:eastAsia="Arial" w:hAnsi="Arial"/>
            <w:i/>
            <w:sz w:val="19"/>
            <w:szCs w:val="19"/>
          </w:rPr>
          <w:delText>p &gt;</w:delText>
        </w:r>
        <w:r w:rsidDel="00DC0910">
          <w:rPr>
            <w:rFonts w:ascii="Arial" w:eastAsia="Arial" w:hAnsi="Arial"/>
            <w:sz w:val="19"/>
            <w:szCs w:val="19"/>
          </w:rPr>
          <w:delText xml:space="preserve"> 0</w:delText>
        </w:r>
        <w:r w:rsidDel="00DC0910">
          <w:rPr>
            <w:rFonts w:ascii="Arial" w:eastAsia="Arial" w:hAnsi="Arial"/>
            <w:i/>
            <w:sz w:val="19"/>
            <w:szCs w:val="19"/>
          </w:rPr>
          <w:delText>.</w:delText>
        </w:r>
        <w:r w:rsidDel="00DC0910">
          <w:rPr>
            <w:rFonts w:ascii="Arial" w:eastAsia="Arial" w:hAnsi="Arial"/>
            <w:sz w:val="19"/>
            <w:szCs w:val="19"/>
          </w:rPr>
          <w:delText xml:space="preserve">05; Fig. S4; a pattern that was consistent across the genera). There were insuﬃcient males that were either fed or unfed with sugar prior to release to make a meaningful comparison. Females that were blood-fed prior to release on average lived 1.7 days (posterior mean) longer than those who were not fed for </w:delText>
        </w:r>
        <w:r w:rsidDel="00DC0910">
          <w:rPr>
            <w:rFonts w:ascii="Arial" w:eastAsia="Arial" w:hAnsi="Arial"/>
            <w:i/>
            <w:sz w:val="19"/>
            <w:szCs w:val="19"/>
          </w:rPr>
          <w:delText xml:space="preserve">Aedes </w:delText>
        </w:r>
        <w:r w:rsidDel="00DC0910">
          <w:rPr>
            <w:rFonts w:ascii="Arial" w:eastAsia="Arial" w:hAnsi="Arial"/>
            <w:sz w:val="19"/>
            <w:szCs w:val="19"/>
          </w:rPr>
          <w:delText>but this trend was reversed for</w:delText>
        </w:r>
        <w:r w:rsidDel="00DC0910">
          <w:rPr>
            <w:rFonts w:ascii="Arial" w:eastAsia="Arial" w:hAnsi="Arial"/>
            <w:i/>
            <w:sz w:val="19"/>
            <w:szCs w:val="19"/>
          </w:rPr>
          <w:delText xml:space="preserve"> Anopheles </w:delText>
        </w:r>
        <w:r w:rsidDel="00DC0910">
          <w:rPr>
            <w:rFonts w:ascii="Arial" w:eastAsia="Arial" w:hAnsi="Arial"/>
            <w:sz w:val="19"/>
            <w:szCs w:val="19"/>
          </w:rPr>
          <w:delText>meaning that there was little</w:delText>
        </w:r>
        <w:r w:rsidDel="00DC0910">
          <w:rPr>
            <w:rFonts w:ascii="Arial" w:eastAsia="Arial" w:hAnsi="Arial"/>
            <w:i/>
            <w:sz w:val="19"/>
            <w:szCs w:val="19"/>
          </w:rPr>
          <w:delText xml:space="preserve"> </w:delText>
        </w:r>
        <w:r w:rsidDel="00DC0910">
          <w:rPr>
            <w:rFonts w:ascii="Arial" w:eastAsia="Arial" w:hAnsi="Arial"/>
            <w:sz w:val="19"/>
            <w:szCs w:val="19"/>
          </w:rPr>
          <w:delText xml:space="preserve">diﬀerence overall (0.15 days; posterior mean; </w:delText>
        </w:r>
        <w:r w:rsidDel="00DC0910">
          <w:rPr>
            <w:rFonts w:ascii="Arial" w:eastAsia="Arial" w:hAnsi="Arial"/>
            <w:i/>
            <w:sz w:val="19"/>
            <w:szCs w:val="19"/>
          </w:rPr>
          <w:delText>p</w:delText>
        </w:r>
        <w:r w:rsidDel="00DC0910">
          <w:rPr>
            <w:rFonts w:ascii="Arial" w:eastAsia="Arial" w:hAnsi="Arial"/>
            <w:sz w:val="19"/>
            <w:szCs w:val="19"/>
          </w:rPr>
          <w:delText xml:space="preserve"> = 0</w:delText>
        </w:r>
        <w:r w:rsidDel="00DC0910">
          <w:rPr>
            <w:rFonts w:ascii="Arial" w:eastAsia="Arial" w:hAnsi="Arial"/>
            <w:i/>
            <w:sz w:val="19"/>
            <w:szCs w:val="19"/>
          </w:rPr>
          <w:delText>.</w:delText>
        </w:r>
        <w:r w:rsidDel="00DC0910">
          <w:rPr>
            <w:rFonts w:ascii="Arial" w:eastAsia="Arial" w:hAnsi="Arial"/>
            <w:sz w:val="19"/>
            <w:szCs w:val="19"/>
          </w:rPr>
          <w:delText>44).</w:delText>
        </w:r>
      </w:del>
    </w:p>
    <w:p w14:paraId="0EE282EE" w14:textId="77777777" w:rsidR="005B682F" w:rsidRDefault="005B682F">
      <w:pPr>
        <w:spacing w:line="276" w:lineRule="auto"/>
        <w:ind w:right="-22"/>
        <w:rPr>
          <w:rFonts w:ascii="Arial" w:eastAsia="Times New Roman" w:hAnsi="Arial"/>
          <w:sz w:val="19"/>
          <w:szCs w:val="19"/>
        </w:rPr>
      </w:pPr>
    </w:p>
    <w:p w14:paraId="22C5989D" w14:textId="4C7343A7" w:rsidR="005B682F" w:rsidDel="00DC0910" w:rsidRDefault="000F3589">
      <w:pPr>
        <w:spacing w:line="276" w:lineRule="auto"/>
        <w:ind w:right="-22"/>
        <w:rPr>
          <w:moveFrom w:id="294" w:author="Ace North" w:date="2018-12-03T16:52:00Z"/>
        </w:rPr>
      </w:pPr>
      <w:moveFromRangeStart w:id="295" w:author="Ace North" w:date="2018-12-03T16:52:00Z" w:name="move531619280"/>
      <w:moveFrom w:id="296" w:author="Ace North" w:date="2018-12-03T16:52:00Z">
        <w:r w:rsidDel="00DC0910">
          <w:rPr>
            <w:rFonts w:ascii="Arial" w:eastAsia="Arial" w:hAnsi="Arial"/>
            <w:sz w:val="19"/>
            <w:szCs w:val="19"/>
          </w:rPr>
          <w:t xml:space="preserve">To access whether temperature is associated with LBL we used weather records to calculate average temperatures at the MRR sites (see Methods). Using both linear and quadratic temperature terms in regressions, </w:t>
        </w:r>
        <w:r w:rsidDel="00DC0910">
          <w:rPr>
            <w:rFonts w:ascii="Arial" w:eastAsia="Arial" w:hAnsi="Arial"/>
            <w:sz w:val="19"/>
            <w:szCs w:val="19"/>
          </w:rPr>
          <w:lastRenderedPageBreak/>
          <w:t>we found no significant relationship between study-site temperature and LBL (overall or within genus) for the 238 datasets we analysed (Fig. S5). This result held if, instead of pooling results from all time series, we considered the four species with the most data individually (</w:t>
        </w:r>
        <w:r w:rsidDel="00DC0910">
          <w:rPr>
            <w:rFonts w:ascii="Arial" w:eastAsia="Arial" w:hAnsi="Arial"/>
            <w:i/>
            <w:sz w:val="19"/>
            <w:szCs w:val="19"/>
          </w:rPr>
          <w:t>Ae. aegypti</w:t>
        </w:r>
        <w:r w:rsidDel="00DC0910">
          <w:rPr>
            <w:rFonts w:ascii="Arial" w:eastAsia="Arial" w:hAnsi="Arial"/>
            <w:sz w:val="19"/>
            <w:szCs w:val="19"/>
          </w:rPr>
          <w:t xml:space="preserve">, </w:t>
        </w:r>
        <w:r w:rsidDel="00DC0910">
          <w:rPr>
            <w:rFonts w:ascii="Arial" w:eastAsia="Arial" w:hAnsi="Arial"/>
            <w:i/>
            <w:sz w:val="19"/>
            <w:szCs w:val="19"/>
          </w:rPr>
          <w:t>Cx. tarsalis</w:t>
        </w:r>
        <w:r w:rsidDel="00DC0910">
          <w:rPr>
            <w:rFonts w:ascii="Arial" w:eastAsia="Arial" w:hAnsi="Arial"/>
            <w:sz w:val="19"/>
            <w:szCs w:val="19"/>
          </w:rPr>
          <w:t xml:space="preserve">, </w:t>
        </w:r>
        <w:r w:rsidDel="00DC0910">
          <w:rPr>
            <w:rFonts w:ascii="Arial" w:eastAsia="Arial" w:hAnsi="Arial"/>
            <w:i/>
            <w:sz w:val="19"/>
            <w:szCs w:val="19"/>
          </w:rPr>
          <w:t>A. gambiae s.l.</w:t>
        </w:r>
        <w:r w:rsidDel="00DC0910">
          <w:rPr>
            <w:rFonts w:ascii="Arial" w:eastAsia="Arial" w:hAnsi="Arial"/>
            <w:sz w:val="19"/>
            <w:szCs w:val="19"/>
          </w:rPr>
          <w:t xml:space="preserve"> and </w:t>
        </w:r>
        <w:r w:rsidDel="00DC0910">
          <w:rPr>
            <w:rFonts w:ascii="Arial" w:eastAsia="Arial" w:hAnsi="Arial"/>
            <w:i/>
            <w:sz w:val="19"/>
            <w:szCs w:val="19"/>
          </w:rPr>
          <w:t>A. culicifacies s.l.</w:t>
        </w:r>
        <w:r w:rsidDel="00DC0910">
          <w:rPr>
            <w:rFonts w:ascii="Arial" w:eastAsia="Arial" w:hAnsi="Arial"/>
            <w:sz w:val="19"/>
            <w:szCs w:val="19"/>
          </w:rPr>
          <w:t>; Fig. S6).</w:t>
        </w:r>
      </w:moveFrom>
    </w:p>
    <w:moveFromRangeEnd w:id="295"/>
    <w:p w14:paraId="117C82B3" w14:textId="77777777" w:rsidR="005B682F" w:rsidRDefault="005B682F">
      <w:pPr>
        <w:sectPr w:rsidR="005B682F">
          <w:pgSz w:w="11906" w:h="16838"/>
          <w:pgMar w:top="1134" w:right="1134" w:bottom="1134" w:left="1134" w:header="0" w:footer="0" w:gutter="0"/>
          <w:cols w:space="720"/>
          <w:formProt w:val="0"/>
        </w:sectPr>
      </w:pPr>
    </w:p>
    <w:p w14:paraId="70AEC153" w14:textId="77777777" w:rsidR="005B682F" w:rsidRDefault="005B682F">
      <w:pPr>
        <w:spacing w:line="276" w:lineRule="auto"/>
        <w:ind w:right="-22"/>
        <w:rPr>
          <w:rFonts w:ascii="Arial" w:eastAsia="Times New Roman" w:hAnsi="Arial"/>
          <w:sz w:val="19"/>
          <w:szCs w:val="19"/>
        </w:rPr>
      </w:pPr>
    </w:p>
    <w:p w14:paraId="7B3B851C" w14:textId="77777777" w:rsidR="005B682F" w:rsidRDefault="005B682F">
      <w:pPr>
        <w:spacing w:line="276" w:lineRule="auto"/>
        <w:ind w:right="-22"/>
        <w:rPr>
          <w:rFonts w:ascii="Arial" w:eastAsia="Times New Roman" w:hAnsi="Arial"/>
          <w:sz w:val="19"/>
          <w:szCs w:val="19"/>
        </w:rPr>
      </w:pPr>
    </w:p>
    <w:p w14:paraId="356E7C08" w14:textId="77777777" w:rsidR="005B682F" w:rsidRDefault="000F3589">
      <w:pPr>
        <w:spacing w:line="276" w:lineRule="auto"/>
        <w:ind w:right="-22"/>
      </w:pPr>
      <w:r>
        <w:rPr>
          <w:rFonts w:ascii="Arial" w:eastAsia="Arial" w:hAnsi="Arial"/>
          <w:b/>
          <w:sz w:val="19"/>
          <w:szCs w:val="19"/>
        </w:rPr>
        <w:t xml:space="preserve">Number of </w:t>
      </w:r>
      <w:proofErr w:type="spellStart"/>
      <w:r>
        <w:rPr>
          <w:rFonts w:ascii="Arial" w:eastAsia="Arial" w:hAnsi="Arial"/>
          <w:b/>
          <w:sz w:val="19"/>
          <w:szCs w:val="19"/>
        </w:rPr>
        <w:t>gonotrophic</w:t>
      </w:r>
      <w:proofErr w:type="spellEnd"/>
      <w:r>
        <w:rPr>
          <w:rFonts w:ascii="Arial" w:eastAsia="Arial" w:hAnsi="Arial"/>
          <w:b/>
          <w:sz w:val="19"/>
          <w:szCs w:val="19"/>
        </w:rPr>
        <w:t xml:space="preserve"> cycles estimates from dissection</w:t>
      </w:r>
    </w:p>
    <w:p w14:paraId="6A99184B" w14:textId="77777777" w:rsidR="005B682F" w:rsidRDefault="005B682F">
      <w:pPr>
        <w:spacing w:line="276" w:lineRule="auto"/>
        <w:ind w:right="-22"/>
        <w:rPr>
          <w:rFonts w:ascii="Arial" w:eastAsia="Times New Roman" w:hAnsi="Arial"/>
          <w:b/>
          <w:sz w:val="19"/>
          <w:szCs w:val="19"/>
        </w:rPr>
      </w:pPr>
    </w:p>
    <w:p w14:paraId="0E45E9D6" w14:textId="77777777" w:rsidR="005B682F" w:rsidRDefault="000F3589">
      <w:pPr>
        <w:spacing w:line="276" w:lineRule="auto"/>
        <w:ind w:right="-22"/>
      </w:pPr>
      <w:r>
        <w:rPr>
          <w:rFonts w:ascii="Arial" w:eastAsia="Arial" w:hAnsi="Arial"/>
          <w:sz w:val="19"/>
          <w:szCs w:val="19"/>
        </w:rPr>
        <w:t xml:space="preserve">Dissection allows the number of completed </w:t>
      </w:r>
      <w:proofErr w:type="spellStart"/>
      <w:r>
        <w:rPr>
          <w:rFonts w:ascii="Arial" w:eastAsia="Arial" w:hAnsi="Arial"/>
          <w:sz w:val="19"/>
          <w:szCs w:val="19"/>
        </w:rPr>
        <w:t>gonotrophic</w:t>
      </w:r>
      <w:proofErr w:type="spellEnd"/>
      <w:r>
        <w:rPr>
          <w:rFonts w:ascii="Arial" w:eastAsia="Arial" w:hAnsi="Arial"/>
          <w:sz w:val="19"/>
          <w:szCs w:val="19"/>
        </w:rPr>
        <w:t xml:space="preserve"> cycles to be counted and from this the mean number of cycles before death was estimated. Across the 131 studies, 95% of the individual time series estimates were less than 3 </w:t>
      </w:r>
      <w:proofErr w:type="spellStart"/>
      <w:r>
        <w:rPr>
          <w:rFonts w:ascii="Arial" w:eastAsia="Arial" w:hAnsi="Arial"/>
          <w:sz w:val="19"/>
          <w:szCs w:val="19"/>
        </w:rPr>
        <w:t>gonotrophic</w:t>
      </w:r>
      <w:proofErr w:type="spellEnd"/>
      <w:r>
        <w:rPr>
          <w:rFonts w:ascii="Arial" w:eastAsia="Arial" w:hAnsi="Arial"/>
          <w:sz w:val="19"/>
          <w:szCs w:val="19"/>
        </w:rPr>
        <w:t xml:space="preserve"> cycles (Fig. S7) and, overall, the mean number of cycles completed in a lifetime was 1.3 (posterior mean; Fig. 4; Table S2). The estimated greatest number of cycles was for </w:t>
      </w:r>
      <w:r>
        <w:rPr>
          <w:rFonts w:ascii="Arial" w:eastAsia="Arial" w:hAnsi="Arial"/>
          <w:i/>
          <w:sz w:val="19"/>
          <w:szCs w:val="19"/>
        </w:rPr>
        <w:t xml:space="preserve">Anopheles </w:t>
      </w:r>
      <w:proofErr w:type="spellStart"/>
      <w:r>
        <w:rPr>
          <w:rFonts w:ascii="Arial" w:eastAsia="Arial" w:hAnsi="Arial"/>
          <w:i/>
          <w:sz w:val="19"/>
          <w:szCs w:val="19"/>
        </w:rPr>
        <w:t>sergentii</w:t>
      </w:r>
      <w:proofErr w:type="spellEnd"/>
      <w:r>
        <w:rPr>
          <w:rFonts w:ascii="Arial" w:eastAsia="Arial" w:hAnsi="Arial"/>
          <w:sz w:val="19"/>
          <w:szCs w:val="19"/>
        </w:rPr>
        <w:t xml:space="preserve"> (3.0 cycles; posterior mean) which is adapted to desert conditions (it is known as the “oasis vector” of malaria</w:t>
      </w:r>
      <w:r>
        <w:rPr>
          <w:rFonts w:ascii="Arial" w:eastAsia="Arial" w:hAnsi="Arial"/>
          <w:sz w:val="19"/>
          <w:szCs w:val="19"/>
        </w:rPr>
        <w:commentReference w:id="297"/>
      </w:r>
      <w:r>
        <w:rPr>
          <w:rFonts w:ascii="Arial" w:eastAsia="Arial" w:hAnsi="Arial"/>
          <w:sz w:val="19"/>
          <w:szCs w:val="19"/>
        </w:rPr>
        <w:t xml:space="preserve">) and may have evolved greater longevity. The important African malaria vector </w:t>
      </w:r>
      <w:r>
        <w:rPr>
          <w:rFonts w:ascii="Arial" w:eastAsia="Arial" w:hAnsi="Arial"/>
          <w:i/>
          <w:sz w:val="19"/>
          <w:szCs w:val="19"/>
        </w:rPr>
        <w:t xml:space="preserve">A. </w:t>
      </w:r>
      <w:proofErr w:type="spellStart"/>
      <w:r>
        <w:rPr>
          <w:rFonts w:ascii="Arial" w:eastAsia="Arial" w:hAnsi="Arial"/>
          <w:i/>
          <w:sz w:val="19"/>
          <w:szCs w:val="19"/>
        </w:rPr>
        <w:t>gambiae</w:t>
      </w:r>
      <w:proofErr w:type="spellEnd"/>
      <w:r>
        <w:rPr>
          <w:rFonts w:ascii="Arial" w:eastAsia="Arial" w:hAnsi="Arial"/>
          <w:sz w:val="19"/>
          <w:szCs w:val="19"/>
        </w:rPr>
        <w:t xml:space="preserve"> </w:t>
      </w:r>
      <w:proofErr w:type="spellStart"/>
      <w:r>
        <w:rPr>
          <w:rFonts w:ascii="Arial" w:eastAsia="Arial" w:hAnsi="Arial"/>
          <w:i/>
          <w:sz w:val="19"/>
          <w:szCs w:val="19"/>
        </w:rPr>
        <w:t>s.l.</w:t>
      </w:r>
      <w:proofErr w:type="spellEnd"/>
      <w:r>
        <w:rPr>
          <w:rFonts w:ascii="Arial" w:eastAsia="Arial" w:hAnsi="Arial"/>
          <w:i/>
          <w:sz w:val="19"/>
          <w:szCs w:val="19"/>
        </w:rPr>
        <w:t xml:space="preserve"> </w:t>
      </w:r>
      <w:r>
        <w:rPr>
          <w:rFonts w:ascii="Arial" w:eastAsia="Arial" w:hAnsi="Arial"/>
          <w:sz w:val="19"/>
          <w:szCs w:val="19"/>
        </w:rPr>
        <w:t>was estimated to be the second longest living (2.4 cycles; posterior mean).</w:t>
      </w:r>
      <w:r>
        <w:rPr>
          <w:rFonts w:ascii="Arial" w:eastAsia="Arial" w:hAnsi="Arial"/>
          <w:i/>
          <w:sz w:val="19"/>
          <w:szCs w:val="19"/>
        </w:rPr>
        <w:t xml:space="preserve"> </w:t>
      </w:r>
      <w:r>
        <w:rPr>
          <w:rFonts w:ascii="Arial" w:eastAsia="Arial" w:hAnsi="Arial"/>
          <w:sz w:val="19"/>
          <w:szCs w:val="19"/>
        </w:rPr>
        <w:t xml:space="preserve">The smallest estimated mean number of </w:t>
      </w:r>
      <w:proofErr w:type="spellStart"/>
      <w:r>
        <w:rPr>
          <w:rFonts w:ascii="Arial" w:eastAsia="Arial" w:hAnsi="Arial"/>
          <w:sz w:val="19"/>
          <w:szCs w:val="19"/>
        </w:rPr>
        <w:t>gonotrophic</w:t>
      </w:r>
      <w:proofErr w:type="spellEnd"/>
      <w:r>
        <w:rPr>
          <w:rFonts w:ascii="Arial" w:eastAsia="Arial" w:hAnsi="Arial"/>
          <w:sz w:val="19"/>
          <w:szCs w:val="19"/>
        </w:rPr>
        <w:t xml:space="preserve"> cycles was for </w:t>
      </w:r>
      <w:r>
        <w:rPr>
          <w:rFonts w:ascii="Arial" w:eastAsia="Arial" w:hAnsi="Arial"/>
          <w:i/>
          <w:sz w:val="19"/>
          <w:szCs w:val="19"/>
        </w:rPr>
        <w:t>Anopheles</w:t>
      </w:r>
      <w:r>
        <w:rPr>
          <w:rFonts w:ascii="Arial" w:eastAsia="Arial" w:hAnsi="Arial"/>
          <w:sz w:val="19"/>
          <w:szCs w:val="19"/>
        </w:rPr>
        <w:t xml:space="preserve"> </w:t>
      </w:r>
      <w:proofErr w:type="spellStart"/>
      <w:r>
        <w:rPr>
          <w:rFonts w:ascii="Arial" w:eastAsia="Arial" w:hAnsi="Arial"/>
          <w:i/>
          <w:sz w:val="19"/>
          <w:szCs w:val="19"/>
        </w:rPr>
        <w:t>bellator</w:t>
      </w:r>
      <w:proofErr w:type="spellEnd"/>
      <w:r>
        <w:rPr>
          <w:rFonts w:ascii="Arial" w:eastAsia="Arial" w:hAnsi="Arial"/>
          <w:i/>
          <w:sz w:val="19"/>
          <w:szCs w:val="19"/>
        </w:rPr>
        <w:t xml:space="preserve"> </w:t>
      </w:r>
      <w:r>
        <w:rPr>
          <w:rFonts w:ascii="Arial" w:eastAsia="Arial" w:hAnsi="Arial"/>
          <w:sz w:val="19"/>
          <w:szCs w:val="19"/>
        </w:rPr>
        <w:t>(0.6 cycles; posterior mean) which transmits malaria in Brazil’s Atlantic</w:t>
      </w:r>
      <w:r>
        <w:rPr>
          <w:rFonts w:ascii="Arial" w:eastAsia="Arial" w:hAnsi="Arial"/>
          <w:i/>
          <w:sz w:val="19"/>
          <w:szCs w:val="19"/>
        </w:rPr>
        <w:t xml:space="preserve"> </w:t>
      </w:r>
      <w:r>
        <w:rPr>
          <w:rFonts w:ascii="Arial" w:eastAsia="Arial" w:hAnsi="Arial"/>
          <w:sz w:val="19"/>
          <w:szCs w:val="19"/>
        </w:rPr>
        <w:t xml:space="preserve">Forest. There were significant diﬀerences in estimated lifetime </w:t>
      </w:r>
      <w:proofErr w:type="spellStart"/>
      <w:r>
        <w:rPr>
          <w:rFonts w:ascii="Arial" w:eastAsia="Arial" w:hAnsi="Arial"/>
          <w:sz w:val="19"/>
          <w:szCs w:val="19"/>
        </w:rPr>
        <w:t>gonotrophic</w:t>
      </w:r>
      <w:proofErr w:type="spellEnd"/>
      <w:r>
        <w:rPr>
          <w:rFonts w:ascii="Arial" w:eastAsia="Arial" w:hAnsi="Arial"/>
          <w:sz w:val="19"/>
          <w:szCs w:val="19"/>
        </w:rPr>
        <w:t xml:space="preserve"> cycles amongst species (ANOVA: F</w:t>
      </w:r>
      <w:r>
        <w:rPr>
          <w:rFonts w:ascii="Arial" w:eastAsia="Arial" w:hAnsi="Arial"/>
          <w:sz w:val="19"/>
          <w:szCs w:val="19"/>
          <w:vertAlign w:val="subscript"/>
        </w:rPr>
        <w:t>24,106</w:t>
      </w:r>
      <w:r>
        <w:rPr>
          <w:rFonts w:ascii="Arial" w:eastAsia="Arial" w:hAnsi="Arial"/>
          <w:sz w:val="19"/>
          <w:szCs w:val="19"/>
        </w:rPr>
        <w:t xml:space="preserve"> =2.2, </w:t>
      </w:r>
      <w:r>
        <w:rPr>
          <w:rFonts w:ascii="Arial" w:eastAsia="Arial" w:hAnsi="Arial"/>
          <w:i/>
          <w:sz w:val="19"/>
          <w:szCs w:val="19"/>
        </w:rPr>
        <w:t>p</w:t>
      </w:r>
      <w:r>
        <w:rPr>
          <w:rFonts w:ascii="Arial" w:eastAsia="Arial" w:hAnsi="Arial"/>
          <w:sz w:val="19"/>
          <w:szCs w:val="19"/>
        </w:rPr>
        <w:t xml:space="preserve"> &lt;0.01; the non-parametric </w:t>
      </w:r>
      <w:proofErr w:type="spellStart"/>
      <w:r>
        <w:rPr>
          <w:rFonts w:ascii="Arial" w:eastAsia="Arial" w:hAnsi="Arial"/>
          <w:sz w:val="19"/>
          <w:szCs w:val="19"/>
        </w:rPr>
        <w:t>Kruskal</w:t>
      </w:r>
      <w:proofErr w:type="spellEnd"/>
      <w:r>
        <w:rPr>
          <w:rFonts w:ascii="Arial" w:hAnsi="Arial"/>
          <w:sz w:val="19"/>
          <w:szCs w:val="19"/>
        </w:rPr>
        <w:t>-</w:t>
      </w:r>
      <w:r>
        <w:rPr>
          <w:rFonts w:ascii="Arial" w:eastAsia="Arial" w:hAnsi="Arial"/>
          <w:sz w:val="19"/>
          <w:szCs w:val="19"/>
        </w:rPr>
        <w:t xml:space="preserve">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24</m:t>
            </m:r>
          </m:sub>
        </m:sSub>
        <m:r>
          <w:rPr>
            <w:rFonts w:ascii="Cambria Math" w:hAnsi="Cambria Math"/>
          </w:rPr>
          <m:t>=79.1</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2B28827F" w14:textId="77777777" w:rsidR="005B682F" w:rsidRDefault="005B682F">
      <w:pPr>
        <w:spacing w:line="276" w:lineRule="auto"/>
        <w:ind w:right="-22"/>
        <w:rPr>
          <w:rFonts w:ascii="Arial" w:eastAsia="Times New Roman" w:hAnsi="Arial"/>
          <w:sz w:val="19"/>
          <w:szCs w:val="19"/>
        </w:rPr>
      </w:pPr>
    </w:p>
    <w:p w14:paraId="4C230E1D" w14:textId="77777777" w:rsidR="005B682F" w:rsidRDefault="000F3589">
      <w:pPr>
        <w:spacing w:line="276" w:lineRule="auto"/>
        <w:ind w:right="-22"/>
      </w:pPr>
      <w:r>
        <w:rPr>
          <w:rFonts w:ascii="Arial" w:eastAsia="Arial" w:hAnsi="Arial"/>
          <w:sz w:val="19"/>
          <w:szCs w:val="19"/>
        </w:rPr>
        <w:t xml:space="preserve">The estimated lifetime </w:t>
      </w:r>
      <w:proofErr w:type="spellStart"/>
      <w:r>
        <w:rPr>
          <w:rFonts w:ascii="Arial" w:eastAsia="Arial" w:hAnsi="Arial"/>
          <w:sz w:val="19"/>
          <w:szCs w:val="19"/>
        </w:rPr>
        <w:t>gonotrophic</w:t>
      </w:r>
      <w:proofErr w:type="spellEnd"/>
      <w:r>
        <w:rPr>
          <w:rFonts w:ascii="Arial" w:eastAsia="Arial" w:hAnsi="Arial"/>
          <w:sz w:val="19"/>
          <w:szCs w:val="19"/>
        </w:rPr>
        <w:t xml:space="preserve"> cycles for the diﬀerent genera were </w:t>
      </w:r>
      <w:r>
        <w:rPr>
          <w:rFonts w:ascii="Arial" w:eastAsia="Arial" w:hAnsi="Arial"/>
          <w:i/>
          <w:sz w:val="19"/>
          <w:szCs w:val="19"/>
        </w:rPr>
        <w:t>Anopheles,</w:t>
      </w:r>
      <w:r>
        <w:rPr>
          <w:rFonts w:ascii="Arial" w:eastAsia="Arial" w:hAnsi="Arial"/>
          <w:sz w:val="19"/>
          <w:szCs w:val="19"/>
        </w:rPr>
        <w:t xml:space="preserve"> 1.6; </w:t>
      </w:r>
      <w:proofErr w:type="spellStart"/>
      <w:r>
        <w:rPr>
          <w:rFonts w:ascii="Arial" w:eastAsia="Arial" w:hAnsi="Arial"/>
          <w:i/>
          <w:sz w:val="19"/>
          <w:szCs w:val="19"/>
        </w:rPr>
        <w:t>Culex</w:t>
      </w:r>
      <w:proofErr w:type="spellEnd"/>
      <w:r>
        <w:rPr>
          <w:rFonts w:ascii="Arial" w:eastAsia="Arial" w:hAnsi="Arial"/>
          <w:i/>
          <w:sz w:val="19"/>
          <w:szCs w:val="19"/>
        </w:rPr>
        <w:t>,</w:t>
      </w:r>
      <w:r>
        <w:rPr>
          <w:rFonts w:ascii="Arial" w:eastAsia="Arial" w:hAnsi="Arial"/>
          <w:sz w:val="19"/>
          <w:szCs w:val="19"/>
        </w:rPr>
        <w:t xml:space="preserve"> 1.2; </w:t>
      </w:r>
      <w:proofErr w:type="spellStart"/>
      <w:r>
        <w:rPr>
          <w:rFonts w:ascii="Arial" w:eastAsia="Arial" w:hAnsi="Arial"/>
          <w:i/>
          <w:sz w:val="19"/>
          <w:szCs w:val="19"/>
        </w:rPr>
        <w:t>Mansonia</w:t>
      </w:r>
      <w:proofErr w:type="spellEnd"/>
      <w:r>
        <w:rPr>
          <w:rFonts w:ascii="Arial" w:eastAsia="Arial" w:hAnsi="Arial"/>
          <w:sz w:val="19"/>
          <w:szCs w:val="19"/>
        </w:rPr>
        <w:t xml:space="preserve">, 1.1; and </w:t>
      </w:r>
      <w:proofErr w:type="spellStart"/>
      <w:r>
        <w:rPr>
          <w:rFonts w:ascii="Arial" w:eastAsia="Arial" w:hAnsi="Arial"/>
          <w:i/>
          <w:sz w:val="19"/>
          <w:szCs w:val="19"/>
        </w:rPr>
        <w:t>Aedes</w:t>
      </w:r>
      <w:proofErr w:type="spellEnd"/>
      <w:r>
        <w:rPr>
          <w:rFonts w:ascii="Arial" w:eastAsia="Arial" w:hAnsi="Arial"/>
          <w:sz w:val="19"/>
          <w:szCs w:val="19"/>
        </w:rPr>
        <w:t xml:space="preserve"> 0.8 (Fig. 4; Table S2) and the diﬀerences between the genera were significant (ANOVA: F</w:t>
      </w:r>
      <w:r>
        <w:rPr>
          <w:rFonts w:ascii="Arial" w:eastAsia="Arial" w:hAnsi="Arial"/>
          <w:sz w:val="19"/>
          <w:szCs w:val="19"/>
          <w:vertAlign w:val="subscript"/>
        </w:rPr>
        <w:t>3,127</w:t>
      </w:r>
      <w:r>
        <w:rPr>
          <w:rFonts w:ascii="Arial" w:eastAsia="Arial" w:hAnsi="Arial"/>
          <w:sz w:val="19"/>
          <w:szCs w:val="19"/>
        </w:rPr>
        <w:t xml:space="preserve"> =3.4, </w:t>
      </w:r>
      <w:r>
        <w:rPr>
          <w:rFonts w:ascii="Arial" w:eastAsia="Arial" w:hAnsi="Arial"/>
          <w:i/>
          <w:sz w:val="19"/>
          <w:szCs w:val="19"/>
        </w:rPr>
        <w:t>p</w:t>
      </w:r>
      <w:r>
        <w:rPr>
          <w:rFonts w:ascii="Arial" w:eastAsia="Arial" w:hAnsi="Arial"/>
          <w:sz w:val="19"/>
          <w:szCs w:val="19"/>
        </w:rPr>
        <w:t xml:space="preserve"> =0.02; the non-parametric </w:t>
      </w:r>
      <w:proofErr w:type="spellStart"/>
      <w:r>
        <w:rPr>
          <w:rFonts w:ascii="Arial" w:eastAsia="Arial" w:hAnsi="Arial"/>
          <w:sz w:val="19"/>
          <w:szCs w:val="19"/>
        </w:rPr>
        <w:t>Kruskal</w:t>
      </w:r>
      <w:proofErr w:type="spellEnd"/>
      <w:r>
        <w:rPr>
          <w:rFonts w:ascii="Arial" w:eastAsia="Arial" w:hAnsi="Arial"/>
          <w:sz w:val="19"/>
          <w:szCs w:val="19"/>
        </w:rPr>
        <w:t xml:space="preserve"> Wallace: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3</m:t>
            </m:r>
          </m:sub>
        </m:sSub>
        <m:r>
          <w:rPr>
            <w:rFonts w:ascii="Cambria Math" w:hAnsi="Cambria Math"/>
          </w:rPr>
          <m:t>=21.7</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&lt;0.01).</w:t>
      </w:r>
    </w:p>
    <w:p w14:paraId="77E14F6A" w14:textId="77777777" w:rsidR="005B682F" w:rsidRDefault="005B682F">
      <w:pPr>
        <w:spacing w:line="276" w:lineRule="auto"/>
        <w:ind w:right="-22"/>
        <w:rPr>
          <w:rFonts w:ascii="Arial" w:eastAsia="Times New Roman" w:hAnsi="Arial"/>
          <w:sz w:val="19"/>
          <w:szCs w:val="19"/>
        </w:rPr>
      </w:pPr>
    </w:p>
    <w:p w14:paraId="19B09065" w14:textId="77777777" w:rsidR="005B682F" w:rsidRDefault="000F3589">
      <w:pPr>
        <w:spacing w:line="276" w:lineRule="auto"/>
        <w:ind w:right="-22"/>
      </w:pPr>
      <w:r>
        <w:rPr>
          <w:rFonts w:ascii="Arial" w:eastAsia="Arial" w:hAnsi="Arial"/>
          <w:b/>
          <w:sz w:val="19"/>
          <w:szCs w:val="19"/>
        </w:rPr>
        <w:t>Comparison of longevity estimates from two methods</w:t>
      </w:r>
    </w:p>
    <w:p w14:paraId="25A021F9" w14:textId="77777777" w:rsidR="005B682F" w:rsidRDefault="005B682F">
      <w:pPr>
        <w:spacing w:line="276" w:lineRule="auto"/>
        <w:ind w:right="-22"/>
        <w:rPr>
          <w:rFonts w:ascii="Arial" w:eastAsia="Times New Roman" w:hAnsi="Arial"/>
          <w:b/>
          <w:sz w:val="19"/>
          <w:szCs w:val="19"/>
        </w:rPr>
      </w:pPr>
    </w:p>
    <w:p w14:paraId="0B44188A" w14:textId="77777777" w:rsidR="005B682F" w:rsidRDefault="000F3589">
      <w:pPr>
        <w:spacing w:line="276" w:lineRule="auto"/>
        <w:ind w:right="-22"/>
      </w:pPr>
      <w:r>
        <w:rPr>
          <w:rFonts w:ascii="Arial" w:eastAsia="Arial" w:hAnsi="Arial"/>
          <w:sz w:val="19"/>
          <w:szCs w:val="19"/>
        </w:rPr>
        <w:t xml:space="preserve">Using the data collected from a literature search, we estimated that the first </w:t>
      </w:r>
      <w:proofErr w:type="spellStart"/>
      <w:r>
        <w:rPr>
          <w:rFonts w:ascii="Arial" w:eastAsia="Arial" w:hAnsi="Arial"/>
          <w:sz w:val="19"/>
          <w:szCs w:val="19"/>
        </w:rPr>
        <w:t>gonotrophic</w:t>
      </w:r>
      <w:proofErr w:type="spellEnd"/>
      <w:r>
        <w:rPr>
          <w:rFonts w:ascii="Arial" w:eastAsia="Arial" w:hAnsi="Arial"/>
          <w:sz w:val="19"/>
          <w:szCs w:val="19"/>
        </w:rPr>
        <w:t xml:space="preserve"> cycle duration had a mean of 4.3 days (std. error: 0.4 days) and, for subsequent cycles, the mean was 3.9 days (std. error: 0.4 days; see SOM). To compare the two methods, we converted numbers of </w:t>
      </w:r>
      <w:proofErr w:type="spellStart"/>
      <w:r>
        <w:rPr>
          <w:rFonts w:ascii="Arial" w:eastAsia="Arial" w:hAnsi="Arial"/>
          <w:sz w:val="19"/>
          <w:szCs w:val="19"/>
        </w:rPr>
        <w:t>gonotrophic</w:t>
      </w:r>
      <w:proofErr w:type="spellEnd"/>
      <w:r>
        <w:rPr>
          <w:rFonts w:ascii="Arial" w:eastAsia="Arial" w:hAnsi="Arial"/>
          <w:sz w:val="19"/>
          <w:szCs w:val="19"/>
        </w:rPr>
        <w:t xml:space="preserve"> cycles (physiological age) into lifespan (chronological age) as described in the SOM using these estimates of </w:t>
      </w:r>
      <w:proofErr w:type="spellStart"/>
      <w:r>
        <w:rPr>
          <w:rFonts w:ascii="Arial" w:eastAsia="Arial" w:hAnsi="Arial"/>
          <w:sz w:val="19"/>
          <w:szCs w:val="19"/>
        </w:rPr>
        <w:t>gonotrophic</w:t>
      </w:r>
      <w:proofErr w:type="spellEnd"/>
      <w:r>
        <w:rPr>
          <w:rFonts w:ascii="Arial" w:eastAsia="Arial" w:hAnsi="Arial"/>
          <w:sz w:val="19"/>
          <w:szCs w:val="19"/>
        </w:rPr>
        <w:t xml:space="preserve"> cycle duration. Table S3 provides posterior summaries of chronological for the species and genera in the dissection dataset (see also Fig. S10). For ten species</w:t>
      </w:r>
      <w:r>
        <w:rPr>
          <w:rFonts w:ascii="Arial" w:eastAsia="Arial" w:hAnsi="Arial"/>
          <w:sz w:val="19"/>
          <w:szCs w:val="19"/>
        </w:rPr>
        <w:commentReference w:id="298"/>
      </w:r>
      <w:r>
        <w:rPr>
          <w:rFonts w:ascii="Arial" w:eastAsia="Arial" w:hAnsi="Arial"/>
          <w:sz w:val="19"/>
          <w:szCs w:val="19"/>
        </w:rPr>
        <w:t xml:space="preserve">, we had enough data from both species to make a comparison, and there was a positive correlation (not statistically significant; Pearson correlation </w:t>
      </w:r>
      <w:r>
        <w:rPr>
          <w:rFonts w:ascii="Arial" w:eastAsia="Arial" w:hAnsi="Arial"/>
          <w:i/>
          <w:sz w:val="19"/>
          <w:szCs w:val="19"/>
        </w:rPr>
        <w:t>ρ</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42, </w:t>
      </w:r>
      <w:r>
        <w:rPr>
          <w:rFonts w:ascii="Arial" w:eastAsia="Arial" w:hAnsi="Arial"/>
          <w:i/>
          <w:sz w:val="19"/>
          <w:szCs w:val="19"/>
        </w:rPr>
        <w:t>n</w:t>
      </w:r>
      <w:r>
        <w:rPr>
          <w:rFonts w:ascii="Arial" w:eastAsia="Arial" w:hAnsi="Arial"/>
          <w:sz w:val="19"/>
          <w:szCs w:val="19"/>
        </w:rPr>
        <w:t xml:space="preserve"> = 10, </w:t>
      </w:r>
      <w:r>
        <w:rPr>
          <w:rFonts w:ascii="Arial" w:eastAsia="Arial" w:hAnsi="Arial"/>
          <w:i/>
          <w:sz w:val="19"/>
          <w:szCs w:val="19"/>
        </w:rPr>
        <w:t>p</w:t>
      </w:r>
      <w:r>
        <w:rPr>
          <w:rFonts w:ascii="Arial" w:eastAsia="Arial" w:hAnsi="Arial"/>
          <w:sz w:val="19"/>
          <w:szCs w:val="19"/>
        </w:rPr>
        <w:t xml:space="preserve"> = 0</w:t>
      </w:r>
      <w:r>
        <w:rPr>
          <w:rFonts w:ascii="Arial" w:eastAsia="Arial" w:hAnsi="Arial"/>
          <w:i/>
          <w:sz w:val="19"/>
          <w:szCs w:val="19"/>
        </w:rPr>
        <w:t>.</w:t>
      </w:r>
      <w:r>
        <w:rPr>
          <w:rFonts w:ascii="Arial" w:eastAsia="Arial" w:hAnsi="Arial"/>
          <w:sz w:val="19"/>
          <w:szCs w:val="19"/>
        </w:rPr>
        <w:t xml:space="preserve">23) between the two measures (Fig. 5), and in only one case – for </w:t>
      </w:r>
      <w:r>
        <w:rPr>
          <w:rFonts w:ascii="Arial" w:eastAsia="Arial" w:hAnsi="Arial"/>
          <w:i/>
          <w:sz w:val="19"/>
          <w:szCs w:val="19"/>
        </w:rPr>
        <w:t xml:space="preserve">A. </w:t>
      </w:r>
      <w:proofErr w:type="spellStart"/>
      <w:r>
        <w:rPr>
          <w:rFonts w:ascii="Arial" w:eastAsia="Arial" w:hAnsi="Arial"/>
          <w:i/>
          <w:sz w:val="19"/>
          <w:szCs w:val="19"/>
        </w:rPr>
        <w:t>darlingi</w:t>
      </w:r>
      <w:proofErr w:type="spellEnd"/>
      <w:r>
        <w:rPr>
          <w:rFonts w:ascii="Arial" w:eastAsia="Arial" w:hAnsi="Arial"/>
          <w:sz w:val="19"/>
          <w:szCs w:val="19"/>
        </w:rPr>
        <w:t xml:space="preserve"> - there was a significant diﬀerence in the time-series level LBLs (Table S4).</w:t>
      </w:r>
    </w:p>
    <w:p w14:paraId="4E6E19C2" w14:textId="77777777" w:rsidR="005B682F" w:rsidRDefault="005B682F">
      <w:pPr>
        <w:spacing w:line="276" w:lineRule="auto"/>
        <w:ind w:right="-22"/>
        <w:rPr>
          <w:rFonts w:ascii="Arial" w:eastAsia="Times New Roman" w:hAnsi="Arial"/>
          <w:sz w:val="19"/>
          <w:szCs w:val="19"/>
        </w:rPr>
      </w:pPr>
    </w:p>
    <w:p w14:paraId="70DF0715" w14:textId="77777777" w:rsidR="005B682F" w:rsidRDefault="000F3589">
      <w:pPr>
        <w:spacing w:line="276" w:lineRule="auto"/>
        <w:ind w:right="-22"/>
      </w:pPr>
      <w:r>
        <w:rPr>
          <w:rFonts w:ascii="Arial" w:eastAsia="Arial" w:hAnsi="Arial"/>
          <w:b/>
          <w:sz w:val="19"/>
          <w:szCs w:val="19"/>
        </w:rPr>
        <w:t>Evidence for age-dependent mortality</w:t>
      </w:r>
    </w:p>
    <w:p w14:paraId="371FA824" w14:textId="77777777" w:rsidR="005B682F" w:rsidRDefault="005B682F">
      <w:pPr>
        <w:spacing w:line="276" w:lineRule="auto"/>
        <w:ind w:right="-22"/>
        <w:rPr>
          <w:rFonts w:ascii="Arial" w:eastAsia="Times New Roman" w:hAnsi="Arial"/>
          <w:b/>
          <w:sz w:val="19"/>
          <w:szCs w:val="19"/>
        </w:rPr>
      </w:pPr>
    </w:p>
    <w:p w14:paraId="54823C20" w14:textId="77777777" w:rsidR="005B682F" w:rsidRDefault="000F3589">
      <w:pPr>
        <w:spacing w:line="276" w:lineRule="auto"/>
        <w:ind w:right="-22"/>
      </w:pPr>
      <w:r>
        <w:rPr>
          <w:rFonts w:ascii="Arial" w:eastAsia="Arial" w:hAnsi="Arial"/>
          <w:sz w:val="19"/>
          <w:szCs w:val="19"/>
        </w:rPr>
        <w:t xml:space="preserve">The survival model upon which the above analyses are based is the single-parameter exponential model which assumes an age-invariant mortality hazard. We also fitted five multi-parameter models that allow, </w:t>
      </w:r>
      <w:r>
        <w:rPr>
          <w:rFonts w:ascii="Arial" w:eastAsia="Arial" w:hAnsi="Arial"/>
          <w:sz w:val="19"/>
          <w:szCs w:val="19"/>
          <w:highlight w:val="yellow"/>
        </w:rPr>
        <w:t>in diﬀerent ways</w:t>
      </w:r>
      <w:r>
        <w:rPr>
          <w:rFonts w:ascii="Arial" w:eastAsia="Arial" w:hAnsi="Arial"/>
          <w:sz w:val="19"/>
          <w:szCs w:val="19"/>
        </w:rPr>
        <w:t xml:space="preserve">, mortality to vary with age. We did this to maximise our chance of detecting age-varying mortality (though aware of the risks of false positives with multiple estimations). </w:t>
      </w:r>
      <w:r>
        <w:rPr>
          <w:rFonts w:ascii="Arial" w:eastAsia="Arial" w:hAnsi="Arial"/>
          <w:sz w:val="19"/>
          <w:szCs w:val="19"/>
        </w:rPr>
        <w:commentReference w:id="299"/>
      </w:r>
    </w:p>
    <w:p w14:paraId="234989AB" w14:textId="77777777" w:rsidR="005B682F" w:rsidRDefault="005B682F">
      <w:pPr>
        <w:sectPr w:rsidR="005B682F">
          <w:type w:val="continuous"/>
          <w:pgSz w:w="11906" w:h="16838"/>
          <w:pgMar w:top="1134" w:right="1134" w:bottom="1134" w:left="1134" w:header="0" w:footer="0" w:gutter="0"/>
          <w:cols w:space="720"/>
          <w:formProt w:val="0"/>
        </w:sectPr>
      </w:pPr>
    </w:p>
    <w:p w14:paraId="57332A21" w14:textId="77777777" w:rsidR="005B682F" w:rsidRDefault="005B682F">
      <w:pPr>
        <w:spacing w:line="276" w:lineRule="auto"/>
        <w:ind w:right="-22"/>
        <w:rPr>
          <w:rFonts w:ascii="Arial" w:eastAsia="Arial" w:hAnsi="Arial"/>
          <w:sz w:val="19"/>
          <w:szCs w:val="19"/>
        </w:rPr>
      </w:pPr>
      <w:bookmarkStart w:id="300" w:name="page7"/>
      <w:bookmarkEnd w:id="300"/>
    </w:p>
    <w:p w14:paraId="60E418FD" w14:textId="77777777" w:rsidR="005B682F" w:rsidRDefault="000F3589">
      <w:pPr>
        <w:spacing w:line="276" w:lineRule="auto"/>
        <w:ind w:right="-22"/>
      </w:pPr>
      <w:r>
        <w:rPr>
          <w:rFonts w:ascii="Arial" w:eastAsia="Arial" w:hAnsi="Arial"/>
          <w:sz w:val="19"/>
          <w:szCs w:val="19"/>
        </w:rPr>
        <w:t xml:space="preserve">In Fig. 6, we compare the performance of the six models for describing lifespan in MRR studies of 33 species using K-fold cross-validation.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w:t>
      </w:r>
      <w:r>
        <w:rPr>
          <w:rFonts w:ascii="Arial" w:eastAsia="Arial" w:hAnsi="Arial"/>
          <w:i/>
          <w:sz w:val="19"/>
          <w:szCs w:val="19"/>
        </w:rPr>
        <w:t xml:space="preserve">Ae. </w:t>
      </w:r>
      <w:proofErr w:type="spellStart"/>
      <w:r>
        <w:rPr>
          <w:rFonts w:ascii="Arial" w:eastAsia="Arial" w:hAnsi="Arial"/>
          <w:i/>
          <w:sz w:val="19"/>
          <w:szCs w:val="19"/>
        </w:rPr>
        <w:t>Aegypti</w:t>
      </w:r>
      <w:proofErr w:type="spellEnd"/>
      <w:r>
        <w:rPr>
          <w:rFonts w:ascii="Arial" w:eastAsia="Arial" w:hAnsi="Arial"/>
          <w:sz w:val="19"/>
          <w:szCs w:val="19"/>
        </w:rPr>
        <w:t xml:space="preserve">, the main vector of dengue fever, </w:t>
      </w:r>
      <w:proofErr w:type="spellStart"/>
      <w:r>
        <w:rPr>
          <w:rFonts w:ascii="Arial" w:eastAsia="Arial" w:hAnsi="Arial"/>
          <w:sz w:val="19"/>
          <w:szCs w:val="19"/>
        </w:rPr>
        <w:t>Zika</w:t>
      </w:r>
      <w:proofErr w:type="spellEnd"/>
      <w:r>
        <w:rPr>
          <w:rFonts w:ascii="Arial" w:eastAsia="Arial" w:hAnsi="Arial"/>
          <w:sz w:val="19"/>
          <w:szCs w:val="19"/>
        </w:rPr>
        <w:t xml:space="preserve"> and chikungunya. These studies also tended to include multiple release MRR studies which, on average, were conducted over a longer period of time than the others, which may be why we failed to detect age-dependence in the latter (Fig S11).</w:t>
      </w:r>
    </w:p>
    <w:p w14:paraId="299F9C6B" w14:textId="77777777" w:rsidR="005B682F" w:rsidRDefault="005B682F">
      <w:pPr>
        <w:spacing w:line="276" w:lineRule="auto"/>
        <w:ind w:right="-22"/>
        <w:rPr>
          <w:rFonts w:ascii="Arial" w:eastAsia="Times New Roman" w:hAnsi="Arial"/>
          <w:sz w:val="19"/>
          <w:szCs w:val="19"/>
        </w:rPr>
      </w:pPr>
    </w:p>
    <w:p w14:paraId="6B408E09" w14:textId="77777777" w:rsidR="005B682F" w:rsidRDefault="000F3589">
      <w:pPr>
        <w:spacing w:line="276" w:lineRule="auto"/>
        <w:ind w:right="-22"/>
      </w:pPr>
      <w:r>
        <w:rPr>
          <w:rFonts w:ascii="Arial" w:eastAsia="Arial" w:hAnsi="Arial"/>
          <w:sz w:val="19"/>
          <w:szCs w:val="19"/>
        </w:rPr>
        <w:t>In Fig. 7, we compare the performance of the six models for describing lifespan in dissection studies of 25 species using K-fold cross-validation, and categorise the evidence in the same way as for the MRR analysis. By our metric, we determined that there were only two species with evidence for age-dependent mortality (</w:t>
      </w:r>
      <w:r>
        <w:rPr>
          <w:rFonts w:ascii="Arial" w:eastAsia="Arial" w:hAnsi="Arial"/>
          <w:i/>
          <w:sz w:val="19"/>
          <w:szCs w:val="19"/>
        </w:rPr>
        <w:t xml:space="preserve">A.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and </w:t>
      </w:r>
      <w:r>
        <w:rPr>
          <w:rFonts w:ascii="Arial" w:eastAsia="Arial" w:hAnsi="Arial"/>
          <w:i/>
          <w:sz w:val="19"/>
          <w:szCs w:val="19"/>
        </w:rPr>
        <w:t xml:space="preserve">A. </w:t>
      </w:r>
      <w:proofErr w:type="spellStart"/>
      <w:r>
        <w:rPr>
          <w:rFonts w:ascii="Arial" w:eastAsia="Arial" w:hAnsi="Arial"/>
          <w:i/>
          <w:sz w:val="19"/>
          <w:szCs w:val="19"/>
        </w:rPr>
        <w:t>minimus</w:t>
      </w:r>
      <w:proofErr w:type="spellEnd"/>
      <w:r>
        <w:rPr>
          <w:rFonts w:ascii="Arial" w:eastAsia="Arial" w:hAnsi="Arial"/>
          <w:sz w:val="19"/>
          <w:szCs w:val="19"/>
        </w:rPr>
        <w:t>).</w:t>
      </w:r>
    </w:p>
    <w:p w14:paraId="2695CEF4" w14:textId="77777777" w:rsidR="005B682F" w:rsidRDefault="005B682F">
      <w:pPr>
        <w:spacing w:line="276" w:lineRule="auto"/>
        <w:ind w:right="-22"/>
        <w:rPr>
          <w:rFonts w:ascii="Arial" w:eastAsia="Times New Roman" w:hAnsi="Arial"/>
          <w:sz w:val="19"/>
          <w:szCs w:val="19"/>
        </w:rPr>
      </w:pPr>
    </w:p>
    <w:p w14:paraId="5C313ED4" w14:textId="77777777" w:rsidR="005B682F" w:rsidRDefault="000F3589">
      <w:pPr>
        <w:spacing w:line="276" w:lineRule="auto"/>
        <w:ind w:right="-22"/>
      </w:pPr>
      <w:commentRangeStart w:id="301"/>
      <w:r>
        <w:rPr>
          <w:rFonts w:ascii="Arial" w:eastAsia="Arial" w:hAnsi="Arial"/>
          <w:sz w:val="19"/>
          <w:szCs w:val="19"/>
        </w:rPr>
        <w:t>Overall, we conclude that there is mixed evidence for age-dependent mortality from studies of mosquitoes in the field. It is possible that some of the mosquito species do not live long enough in the wild to experience physiological decline. A Spearman’s rank correlation test indicated that there was a correlation between the ranked estimated LBLs of the species and the ranked mean predictive accuracy of age-dependent models for the MRR analysis (</w:t>
      </w:r>
      <w:r>
        <w:rPr>
          <w:rFonts w:ascii="Arial" w:eastAsia="Arial" w:hAnsi="Arial"/>
          <w:i/>
          <w:sz w:val="19"/>
          <w:szCs w:val="19"/>
        </w:rPr>
        <w:t>ρ</w:t>
      </w:r>
      <w:r>
        <w:rPr>
          <w:rFonts w:ascii="Arial" w:eastAsia="Arial" w:hAnsi="Arial"/>
          <w:sz w:val="19"/>
          <w:szCs w:val="19"/>
        </w:rPr>
        <w:t>=0.19, p=0.01), however was not significant for the dissection analysis (</w:t>
      </w:r>
      <w:r>
        <w:rPr>
          <w:rFonts w:ascii="Arial" w:eastAsia="Arial" w:hAnsi="Arial"/>
          <w:i/>
          <w:sz w:val="19"/>
          <w:szCs w:val="19"/>
        </w:rPr>
        <w:t>ρ</w:t>
      </w:r>
      <w:r>
        <w:rPr>
          <w:rFonts w:ascii="Arial" w:eastAsia="Arial" w:hAnsi="Arial"/>
          <w:sz w:val="19"/>
          <w:szCs w:val="19"/>
        </w:rPr>
        <w:t xml:space="preserve">=0.07, p=0.43). Similarly, a recent study determined that the degree of senescence varies according to season for semi-wild populations of </w:t>
      </w:r>
      <w:r>
        <w:rPr>
          <w:rFonts w:ascii="Arial" w:eastAsia="Arial" w:hAnsi="Arial"/>
          <w:i/>
          <w:sz w:val="19"/>
          <w:szCs w:val="19"/>
        </w:rPr>
        <w:t xml:space="preserve">Ae. </w:t>
      </w:r>
      <w:proofErr w:type="spellStart"/>
      <w:r>
        <w:rPr>
          <w:rFonts w:ascii="Arial" w:eastAsia="Arial" w:hAnsi="Arial"/>
          <w:i/>
          <w:sz w:val="19"/>
          <w:szCs w:val="19"/>
        </w:rPr>
        <w:t>aegypti</w:t>
      </w:r>
      <w:proofErr w:type="spellEnd"/>
      <w:r>
        <w:rPr>
          <w:rFonts w:ascii="Arial" w:eastAsia="Arial" w:hAnsi="Arial"/>
          <w:sz w:val="19"/>
          <w:szCs w:val="19"/>
        </w:rPr>
        <w:t xml:space="preserve"> (Hugo et al., 2014), and it is possible that by pooling data from diﬀerent geographies and seasons that we failed to detect age-dependent mortality in some cases.</w:t>
      </w:r>
      <w:commentRangeEnd w:id="301"/>
      <w:r>
        <w:commentReference w:id="301"/>
      </w:r>
    </w:p>
    <w:p w14:paraId="68444333" w14:textId="77777777" w:rsidR="005B682F" w:rsidRDefault="005B682F">
      <w:pPr>
        <w:spacing w:line="276" w:lineRule="auto"/>
        <w:ind w:right="-22"/>
        <w:rPr>
          <w:rFonts w:ascii="Arial" w:eastAsia="Times New Roman" w:hAnsi="Arial"/>
          <w:sz w:val="19"/>
          <w:szCs w:val="19"/>
        </w:rPr>
      </w:pPr>
    </w:p>
    <w:p w14:paraId="1DD2E2DB" w14:textId="77777777" w:rsidR="005B682F" w:rsidRDefault="000F3589">
      <w:pPr>
        <w:spacing w:line="276" w:lineRule="auto"/>
        <w:ind w:right="-22"/>
      </w:pPr>
      <w:r>
        <w:rPr>
          <w:rFonts w:ascii="Arial" w:eastAsia="Arial" w:hAnsi="Arial"/>
          <w:b/>
          <w:sz w:val="19"/>
          <w:szCs w:val="19"/>
        </w:rPr>
        <w:t>Estimates of the fraction mosquitoes capable of transmitting disease</w:t>
      </w:r>
    </w:p>
    <w:p w14:paraId="3E55B18B" w14:textId="77777777" w:rsidR="005B682F" w:rsidRDefault="005B682F">
      <w:pPr>
        <w:spacing w:line="276" w:lineRule="auto"/>
        <w:ind w:right="-22"/>
        <w:rPr>
          <w:rFonts w:ascii="Arial" w:eastAsia="Times New Roman" w:hAnsi="Arial"/>
          <w:b/>
          <w:sz w:val="19"/>
          <w:szCs w:val="19"/>
        </w:rPr>
      </w:pPr>
    </w:p>
    <w:p w14:paraId="7888EDFF" w14:textId="77777777" w:rsidR="005B682F" w:rsidRDefault="000F3589">
      <w:pPr>
        <w:spacing w:line="276" w:lineRule="auto"/>
        <w:ind w:right="-22"/>
      </w:pPr>
      <w:r>
        <w:rPr>
          <w:rFonts w:ascii="Arial" w:eastAsia="Arial" w:hAnsi="Arial"/>
          <w:sz w:val="19"/>
          <w:szCs w:val="19"/>
        </w:rPr>
        <w:t xml:space="preserve">We can use the </w:t>
      </w:r>
      <w:commentRangeStart w:id="302"/>
      <w:r>
        <w:rPr>
          <w:rFonts w:ascii="Arial" w:eastAsia="Arial" w:hAnsi="Arial"/>
          <w:sz w:val="19"/>
          <w:szCs w:val="19"/>
        </w:rPr>
        <w:t>posterior parameter estimates from our Bayesian analysis</w:t>
      </w:r>
      <w:commentRangeEnd w:id="302"/>
      <w:r>
        <w:commentReference w:id="302"/>
      </w:r>
      <w:r>
        <w:rPr>
          <w:rFonts w:ascii="Arial" w:eastAsia="Arial" w:hAnsi="Arial"/>
          <w:sz w:val="19"/>
          <w:szCs w:val="19"/>
        </w:rPr>
        <w:t xml:space="preserve">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bookmarkStart w:id="303" w:name="page8"/>
      <w:bookmarkEnd w:id="303"/>
      <w:r>
        <w:rPr>
          <w:rFonts w:ascii="Arial" w:eastAsia="Arial" w:hAnsi="Arial"/>
          <w:sz w:val="19"/>
          <w:szCs w:val="19"/>
        </w:rPr>
        <w:t xml:space="preserve"> species (see SOM for references used to identify species as vectors) and their most significant diseases.</w:t>
      </w:r>
    </w:p>
    <w:p w14:paraId="381F3AEF" w14:textId="77777777" w:rsidR="005B682F" w:rsidRDefault="005B682F">
      <w:pPr>
        <w:spacing w:line="276" w:lineRule="auto"/>
        <w:ind w:right="-22"/>
        <w:rPr>
          <w:rFonts w:ascii="Arial" w:eastAsia="Times New Roman" w:hAnsi="Arial"/>
          <w:sz w:val="19"/>
          <w:szCs w:val="19"/>
        </w:rPr>
      </w:pPr>
    </w:p>
    <w:p w14:paraId="2124C0DD" w14:textId="77777777" w:rsidR="005B682F" w:rsidRDefault="000F3589">
      <w:pPr>
        <w:spacing w:line="276" w:lineRule="auto"/>
        <w:ind w:right="-22"/>
      </w:pPr>
      <w:r>
        <w:rPr>
          <w:rFonts w:ascii="Arial" w:eastAsia="Arial" w:hAnsi="Arial"/>
          <w:sz w:val="19"/>
          <w:szCs w:val="19"/>
        </w:rPr>
        <w:t xml:space="preserve">For malaria, estimates of the minimum fraction of the population that can transmit the disease vary from &lt;0.1% for </w:t>
      </w:r>
      <w:r>
        <w:rPr>
          <w:rFonts w:ascii="Arial" w:eastAsia="Arial" w:hAnsi="Arial"/>
          <w:i/>
          <w:sz w:val="19"/>
          <w:szCs w:val="19"/>
        </w:rPr>
        <w:t xml:space="preserve">A. </w:t>
      </w:r>
      <w:proofErr w:type="spellStart"/>
      <w:r>
        <w:rPr>
          <w:rFonts w:ascii="Arial" w:eastAsia="Arial" w:hAnsi="Arial"/>
          <w:i/>
          <w:sz w:val="19"/>
          <w:szCs w:val="19"/>
        </w:rPr>
        <w:t>subpictus</w:t>
      </w:r>
      <w:proofErr w:type="spellEnd"/>
      <w:r>
        <w:rPr>
          <w:rFonts w:ascii="Arial" w:eastAsia="Arial" w:hAnsi="Arial"/>
          <w:sz w:val="19"/>
          <w:szCs w:val="19"/>
        </w:rPr>
        <w:t xml:space="preserve"> (posterior median; from the MRR analysis, as noted above likely to be due to the LBL substantially underestimating lifespan) to 52% (posterior median) for the drought-adapted and long-lived </w:t>
      </w:r>
      <w:r>
        <w:rPr>
          <w:rFonts w:ascii="Arial" w:eastAsia="Arial" w:hAnsi="Arial"/>
          <w:i/>
          <w:sz w:val="19"/>
          <w:szCs w:val="19"/>
        </w:rPr>
        <w:t xml:space="preserve">A </w:t>
      </w:r>
      <w:proofErr w:type="spellStart"/>
      <w:r>
        <w:rPr>
          <w:rFonts w:ascii="Arial" w:eastAsia="Arial" w:hAnsi="Arial"/>
          <w:i/>
          <w:sz w:val="19"/>
          <w:szCs w:val="19"/>
        </w:rPr>
        <w:t>sergentii</w:t>
      </w:r>
      <w:proofErr w:type="spellEnd"/>
      <w:r>
        <w:rPr>
          <w:rFonts w:ascii="Arial" w:eastAsia="Arial" w:hAnsi="Arial"/>
          <w:i/>
          <w:sz w:val="19"/>
          <w:szCs w:val="19"/>
        </w:rPr>
        <w:t>.</w:t>
      </w:r>
      <w:r>
        <w:rPr>
          <w:rFonts w:ascii="Arial" w:eastAsia="Arial" w:hAnsi="Arial"/>
          <w:sz w:val="19"/>
          <w:szCs w:val="19"/>
        </w:rPr>
        <w:t xml:space="preserve"> The proportions surviving long enough to become infectious for </w:t>
      </w:r>
      <w:r>
        <w:rPr>
          <w:rFonts w:ascii="Arial" w:eastAsia="Arial" w:hAnsi="Arial"/>
          <w:i/>
          <w:sz w:val="19"/>
          <w:szCs w:val="19"/>
        </w:rPr>
        <w:t xml:space="preserve">A. </w:t>
      </w:r>
      <w:proofErr w:type="spellStart"/>
      <w:r>
        <w:rPr>
          <w:rFonts w:ascii="Arial" w:eastAsia="Arial" w:hAnsi="Arial"/>
          <w:i/>
          <w:sz w:val="19"/>
          <w:szCs w:val="19"/>
        </w:rPr>
        <w:t>gambiae</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xml:space="preserve">: 10% (MRR) and 27% (dissection); and for </w:t>
      </w:r>
      <w:r>
        <w:rPr>
          <w:rFonts w:ascii="Arial" w:eastAsia="Arial" w:hAnsi="Arial"/>
          <w:i/>
          <w:sz w:val="19"/>
          <w:szCs w:val="19"/>
        </w:rPr>
        <w:t>A.</w:t>
      </w:r>
      <w:r>
        <w:rPr>
          <w:rFonts w:ascii="Arial" w:eastAsia="Arial" w:hAnsi="Arial"/>
          <w:sz w:val="19"/>
          <w:szCs w:val="19"/>
        </w:rPr>
        <w:t xml:space="preserve"> </w:t>
      </w:r>
      <w:proofErr w:type="spellStart"/>
      <w:r>
        <w:rPr>
          <w:rFonts w:ascii="Arial" w:eastAsia="Arial" w:hAnsi="Arial"/>
          <w:i/>
          <w:sz w:val="19"/>
          <w:szCs w:val="19"/>
        </w:rPr>
        <w:t>funestus</w:t>
      </w:r>
      <w:proofErr w:type="spellEnd"/>
      <w:r>
        <w:rPr>
          <w:rFonts w:ascii="Arial" w:eastAsia="Arial" w:hAnsi="Arial"/>
          <w:i/>
          <w:sz w:val="19"/>
          <w:szCs w:val="19"/>
        </w:rPr>
        <w:t xml:space="preserve"> </w:t>
      </w:r>
      <w:proofErr w:type="spellStart"/>
      <w:r>
        <w:rPr>
          <w:rFonts w:ascii="Arial" w:eastAsia="Arial" w:hAnsi="Arial"/>
          <w:i/>
          <w:sz w:val="19"/>
          <w:szCs w:val="19"/>
        </w:rPr>
        <w:t>s.l.</w:t>
      </w:r>
      <w:proofErr w:type="spellEnd"/>
      <w:r>
        <w:rPr>
          <w:rFonts w:ascii="Arial" w:eastAsia="Arial" w:hAnsi="Arial"/>
          <w:sz w:val="19"/>
          <w:szCs w:val="19"/>
        </w:rPr>
        <w:t>: 9% (MRR). Using the individual time series estimates, there</w:t>
      </w:r>
      <w:r>
        <w:rPr>
          <w:rFonts w:ascii="Arial" w:eastAsia="Arial" w:hAnsi="Arial"/>
          <w:i/>
          <w:sz w:val="19"/>
          <w:szCs w:val="19"/>
        </w:rPr>
        <w:t xml:space="preserve"> </w:t>
      </w:r>
      <w:r>
        <w:rPr>
          <w:rFonts w:ascii="Arial" w:eastAsia="Arial" w:hAnsi="Arial"/>
          <w:sz w:val="19"/>
          <w:szCs w:val="19"/>
        </w:rPr>
        <w:t>evidence for a diﬀerence in EIP between the species (</w:t>
      </w:r>
      <w:proofErr w:type="spellStart"/>
      <w:r>
        <w:rPr>
          <w:rFonts w:ascii="Arial" w:eastAsia="Arial" w:hAnsi="Arial"/>
          <w:sz w:val="19"/>
          <w:szCs w:val="19"/>
        </w:rPr>
        <w:t>Kruskal</w:t>
      </w:r>
      <w:proofErr w:type="spellEnd"/>
      <w:r>
        <w:rPr>
          <w:rFonts w:ascii="Arial" w:eastAsia="Arial" w:hAnsi="Arial"/>
          <w:sz w:val="19"/>
          <w:szCs w:val="19"/>
        </w:rPr>
        <w:t xml:space="preserve">-Wallis used due to non-normality of data; MRR: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14</m:t>
            </m:r>
          </m:sub>
        </m:sSub>
        <m:r>
          <w:rPr>
            <w:rFonts w:ascii="Cambria Math" w:hAnsi="Cambria Math"/>
          </w:rPr>
          <m:t>=30.2</m:t>
        </m:r>
      </m:oMath>
      <w:r>
        <w:rPr>
          <w:rFonts w:ascii="Arial" w:eastAsia="Arial" w:hAnsi="Arial"/>
          <w:sz w:val="19"/>
          <w:szCs w:val="19"/>
        </w:rPr>
        <w:t xml:space="preserve">, </w:t>
      </w:r>
      <w:r>
        <w:rPr>
          <w:rFonts w:ascii="Arial" w:eastAsia="Arial" w:hAnsi="Arial"/>
          <w:i/>
          <w:sz w:val="19"/>
          <w:szCs w:val="19"/>
        </w:rPr>
        <w:t>p</w:t>
      </w:r>
      <w:r>
        <w:rPr>
          <w:rFonts w:ascii="Arial" w:eastAsia="Arial" w:hAnsi="Arial"/>
          <w:sz w:val="19"/>
          <w:szCs w:val="19"/>
        </w:rPr>
        <w:t xml:space="preserve"> &lt;0.01; dissection: </w:t>
      </w:r>
      <m:oMath>
        <m:sSub>
          <m:sSubPr>
            <m:ctrlPr>
              <w:rPr>
                <w:rFonts w:ascii="Cambria Math" w:hAnsi="Cambria Math"/>
              </w:rPr>
            </m:ctrlPr>
          </m:sSubPr>
          <m:e>
            <m:sSup>
              <m:sSupPr>
                <m:ctrlPr>
                  <w:rPr>
                    <w:rFonts w:ascii="Cambria Math" w:hAnsi="Cambria Math"/>
                  </w:rPr>
                </m:ctrlPr>
              </m:sSupPr>
              <m:e>
                <m:r>
                  <w:rPr>
                    <w:rFonts w:ascii="Cambria Math" w:hAnsi="Cambria Math"/>
                  </w:rPr>
                  <m:t>χ</m:t>
                </m:r>
              </m:e>
              <m:sup>
                <m:r>
                  <w:rPr>
                    <w:rFonts w:ascii="Cambria Math" w:hAnsi="Cambria Math"/>
                  </w:rPr>
                  <m:t>2</m:t>
                </m:r>
              </m:sup>
            </m:sSup>
          </m:e>
          <m:sub>
            <m:r>
              <w:rPr>
                <w:rFonts w:ascii="Cambria Math" w:hAnsi="Cambria Math"/>
              </w:rPr>
              <m:t>11</m:t>
            </m:r>
          </m:sub>
        </m:sSub>
        <m:r>
          <w:rPr>
            <w:rFonts w:ascii="Cambria Math" w:hAnsi="Cambria Math"/>
          </w:rPr>
          <m:t>=38.9</m:t>
        </m:r>
      </m:oMath>
      <w:r>
        <w:rPr>
          <w:rFonts w:ascii="Arial" w:eastAsia="Arial" w:hAnsi="Arial"/>
          <w:sz w:val="19"/>
          <w:szCs w:val="19"/>
        </w:rPr>
        <w:t xml:space="preserve"> = 38</w:t>
      </w:r>
      <w:r>
        <w:rPr>
          <w:rFonts w:ascii="Arial" w:eastAsia="Arial" w:hAnsi="Arial"/>
          <w:i/>
          <w:sz w:val="19"/>
          <w:szCs w:val="19"/>
        </w:rPr>
        <w:t>.</w:t>
      </w:r>
      <w:r>
        <w:rPr>
          <w:rFonts w:ascii="Arial" w:eastAsia="Arial" w:hAnsi="Arial"/>
          <w:sz w:val="19"/>
          <w:szCs w:val="19"/>
        </w:rPr>
        <w:t>9, p&lt;0.01).</w:t>
      </w:r>
    </w:p>
    <w:p w14:paraId="1A079031" w14:textId="77777777" w:rsidR="005B682F" w:rsidRDefault="005B682F">
      <w:pPr>
        <w:spacing w:line="276" w:lineRule="auto"/>
        <w:ind w:right="-22"/>
        <w:rPr>
          <w:rFonts w:ascii="Arial" w:eastAsia="Times New Roman" w:hAnsi="Arial"/>
          <w:sz w:val="19"/>
          <w:szCs w:val="19"/>
        </w:rPr>
      </w:pPr>
    </w:p>
    <w:p w14:paraId="2F335A3B" w14:textId="77777777" w:rsidR="005B682F" w:rsidRDefault="000F3589">
      <w:pPr>
        <w:spacing w:line="276" w:lineRule="auto"/>
        <w:ind w:right="-22"/>
      </w:pPr>
      <w:r>
        <w:rPr>
          <w:rFonts w:ascii="Arial" w:eastAsia="Arial" w:hAnsi="Arial"/>
          <w:i/>
          <w:sz w:val="19"/>
          <w:szCs w:val="19"/>
        </w:rPr>
        <w:t xml:space="preserve">Ae. </w:t>
      </w:r>
      <w:proofErr w:type="spellStart"/>
      <w:r>
        <w:rPr>
          <w:rFonts w:ascii="Arial" w:eastAsia="Arial" w:hAnsi="Arial"/>
          <w:i/>
          <w:sz w:val="19"/>
          <w:szCs w:val="19"/>
        </w:rPr>
        <w:t>aegypti</w:t>
      </w:r>
      <w:proofErr w:type="spellEnd"/>
      <w:r>
        <w:rPr>
          <w:rFonts w:ascii="Arial" w:eastAsia="Arial" w:hAnsi="Arial"/>
          <w:i/>
          <w:sz w:val="19"/>
          <w:szCs w:val="19"/>
        </w:rPr>
        <w:t xml:space="preserve"> </w:t>
      </w:r>
      <w:r>
        <w:rPr>
          <w:rFonts w:ascii="Arial" w:eastAsia="Arial" w:hAnsi="Arial"/>
          <w:sz w:val="19"/>
          <w:szCs w:val="19"/>
        </w:rPr>
        <w:t>and</w:t>
      </w:r>
      <w:r>
        <w:rPr>
          <w:rFonts w:ascii="Arial" w:eastAsia="Arial" w:hAnsi="Arial"/>
          <w:i/>
          <w:sz w:val="19"/>
          <w:szCs w:val="19"/>
        </w:rPr>
        <w:t xml:space="preserve"> Ae. </w:t>
      </w:r>
      <w:proofErr w:type="spellStart"/>
      <w:r>
        <w:rPr>
          <w:rFonts w:ascii="Arial" w:eastAsia="Arial" w:hAnsi="Arial"/>
          <w:i/>
          <w:sz w:val="19"/>
          <w:szCs w:val="19"/>
        </w:rPr>
        <w:t>albopictus</w:t>
      </w:r>
      <w:proofErr w:type="spellEnd"/>
      <w:r>
        <w:rPr>
          <w:rFonts w:ascii="Arial" w:eastAsia="Arial" w:hAnsi="Arial"/>
          <w:i/>
          <w:sz w:val="19"/>
          <w:szCs w:val="19"/>
        </w:rPr>
        <w:t xml:space="preserve"> </w:t>
      </w:r>
      <w:r>
        <w:rPr>
          <w:rFonts w:ascii="Arial" w:eastAsia="Arial" w:hAnsi="Arial"/>
          <w:sz w:val="19"/>
          <w:szCs w:val="19"/>
        </w:rPr>
        <w:t>are the main vectors of dengue, chikungunya</w:t>
      </w:r>
      <w:r>
        <w:rPr>
          <w:rFonts w:ascii="Arial" w:eastAsia="Arial" w:hAnsi="Arial"/>
          <w:i/>
          <w:sz w:val="19"/>
          <w:szCs w:val="19"/>
        </w:rPr>
        <w:t xml:space="preserve"> </w:t>
      </w:r>
      <w:r>
        <w:rPr>
          <w:rFonts w:ascii="Arial" w:eastAsia="Arial" w:hAnsi="Arial"/>
          <w:sz w:val="19"/>
          <w:szCs w:val="19"/>
        </w:rPr>
        <w:t xml:space="preserve">and </w:t>
      </w:r>
      <w:proofErr w:type="spellStart"/>
      <w:r>
        <w:rPr>
          <w:rFonts w:ascii="Arial" w:eastAsia="Arial" w:hAnsi="Arial"/>
          <w:sz w:val="19"/>
          <w:szCs w:val="19"/>
        </w:rPr>
        <w:t>Zika</w:t>
      </w:r>
      <w:proofErr w:type="spellEnd"/>
      <w:r>
        <w:rPr>
          <w:rFonts w:ascii="Arial" w:eastAsia="Arial" w:hAnsi="Arial"/>
          <w:sz w:val="19"/>
          <w:szCs w:val="19"/>
        </w:rPr>
        <w:t xml:space="preserve"> viruses. Because of their short intrinsic incubation periods a greater fraction of mosquito potentially </w:t>
      </w:r>
      <w:proofErr w:type="gramStart"/>
      <w:r>
        <w:rPr>
          <w:rFonts w:ascii="Arial" w:eastAsia="Arial" w:hAnsi="Arial"/>
          <w:sz w:val="19"/>
          <w:szCs w:val="19"/>
        </w:rPr>
        <w:t>live</w:t>
      </w:r>
      <w:proofErr w:type="gramEnd"/>
      <w:r>
        <w:rPr>
          <w:rFonts w:ascii="Arial" w:eastAsia="Arial" w:hAnsi="Arial"/>
          <w:sz w:val="19"/>
          <w:szCs w:val="19"/>
        </w:rPr>
        <w:t xml:space="preserve"> long enough to transmit diseases (Fig. 8), rising to a maximum of 84% for </w:t>
      </w:r>
      <w:r>
        <w:rPr>
          <w:rFonts w:ascii="Arial" w:eastAsia="Arial" w:hAnsi="Arial"/>
          <w:i/>
          <w:sz w:val="19"/>
          <w:szCs w:val="19"/>
        </w:rPr>
        <w:t xml:space="preserve">Ae. </w:t>
      </w:r>
      <w:proofErr w:type="spellStart"/>
      <w:r>
        <w:rPr>
          <w:rFonts w:ascii="Arial" w:eastAsia="Arial" w:hAnsi="Arial"/>
          <w:i/>
          <w:sz w:val="19"/>
          <w:szCs w:val="19"/>
        </w:rPr>
        <w:t>albopictus</w:t>
      </w:r>
      <w:proofErr w:type="spellEnd"/>
      <w:r>
        <w:rPr>
          <w:rFonts w:ascii="Arial" w:eastAsia="Arial" w:hAnsi="Arial"/>
          <w:sz w:val="19"/>
          <w:szCs w:val="19"/>
        </w:rPr>
        <w:t xml:space="preserve"> transmitting chikungunya.</w:t>
      </w:r>
    </w:p>
    <w:sectPr w:rsidR="005B682F">
      <w:type w:val="continuous"/>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ce North" w:date="2018-11-30T11:39:00Z" w:initials="AN">
    <w:p w14:paraId="1DE44ECF" w14:textId="77777777" w:rsidR="00676E6E" w:rsidRDefault="00676E6E">
      <w:r>
        <w:rPr>
          <w:rFonts w:eastAsia="Arial Unicode MS" w:cs="Arial Unicode MS"/>
          <w:kern w:val="0"/>
          <w:sz w:val="20"/>
          <w:lang w:val="en-US"/>
        </w:rPr>
        <w:t>Move to intro? (and return to in discussion?)</w:t>
      </w:r>
    </w:p>
  </w:comment>
  <w:comment w:id="2" w:author="Ace North" w:date="2018-11-30T14:53:00Z" w:initials="AN">
    <w:p w14:paraId="5AB02F1E" w14:textId="77777777" w:rsidR="00676E6E" w:rsidRDefault="00676E6E">
      <w:r>
        <w:rPr>
          <w:rFonts w:eastAsia="Arial Unicode MS" w:cs="Arial Unicode MS"/>
          <w:kern w:val="0"/>
          <w:sz w:val="20"/>
          <w:lang w:val="en-US"/>
        </w:rPr>
        <w:t>might remove these subheadings but put here for now to focus thoughts</w:t>
      </w:r>
    </w:p>
  </w:comment>
  <w:comment w:id="29" w:author="Ace North" w:date="2018-12-03T14:26:00Z" w:initials="AN">
    <w:p w14:paraId="340C7C86" w14:textId="77777777" w:rsidR="00676E6E" w:rsidRDefault="00676E6E">
      <w:pPr>
        <w:pStyle w:val="CommentText"/>
      </w:pPr>
      <w:r>
        <w:rPr>
          <w:rStyle w:val="CommentReference"/>
        </w:rPr>
        <w:annotationRef/>
      </w:r>
      <w:r>
        <w:t>is this right?? The fig plots posterior median, not mean. I think the fig and results should talk about the same thing…</w:t>
      </w:r>
    </w:p>
  </w:comment>
  <w:comment w:id="50" w:author="Ace North" w:date="2018-12-03T14:08:00Z" w:initials="AN">
    <w:p w14:paraId="6FBF54C6" w14:textId="77777777" w:rsidR="00676E6E" w:rsidRDefault="00676E6E">
      <w:pPr>
        <w:pStyle w:val="CommentText"/>
      </w:pPr>
      <w:r>
        <w:rPr>
          <w:rStyle w:val="CommentReference"/>
        </w:rPr>
        <w:annotationRef/>
      </w:r>
      <w:r>
        <w:t xml:space="preserve">Is this the species level estimate or a time-series estimate (there appear to be 2 estimates for this species in fig </w:t>
      </w:r>
      <w:proofErr w:type="gramStart"/>
      <w:r>
        <w:t>1).</w:t>
      </w:r>
      <w:proofErr w:type="gramEnd"/>
    </w:p>
  </w:comment>
  <w:comment w:id="56" w:author="Ace North" w:date="2018-12-03T14:36:00Z" w:initials="AN">
    <w:p w14:paraId="1A242BB7" w14:textId="77777777" w:rsidR="00676E6E" w:rsidRDefault="00676E6E">
      <w:pPr>
        <w:pStyle w:val="CommentText"/>
      </w:pPr>
      <w:r>
        <w:rPr>
          <w:rStyle w:val="CommentReference"/>
        </w:rPr>
        <w:annotationRef/>
      </w:r>
      <w:r>
        <w:t xml:space="preserve">I think the best policy is to say something like this whenever a species is singled out, and then not again if mentioned a second </w:t>
      </w:r>
      <w:proofErr w:type="gramStart"/>
      <w:r>
        <w:t>time..</w:t>
      </w:r>
      <w:proofErr w:type="gramEnd"/>
    </w:p>
  </w:comment>
  <w:comment w:id="63" w:author="Ace North" w:date="2018-12-03T14:34:00Z" w:initials="AN">
    <w:p w14:paraId="78ADC1A7" w14:textId="77777777" w:rsidR="00676E6E" w:rsidRDefault="00676E6E">
      <w:pPr>
        <w:pStyle w:val="CommentText"/>
      </w:pPr>
      <w:r>
        <w:rPr>
          <w:rStyle w:val="CommentReference"/>
        </w:rPr>
        <w:annotationRef/>
      </w:r>
      <w:r>
        <w:t xml:space="preserve">Temperate in Africa ?? really?? Suggest remove unless ref to back it </w:t>
      </w:r>
      <w:proofErr w:type="gramStart"/>
      <w:r>
        <w:t>up..</w:t>
      </w:r>
      <w:proofErr w:type="gramEnd"/>
    </w:p>
  </w:comment>
  <w:comment w:id="66" w:author="Ace North" w:date="2018-12-03T14:10:00Z" w:initials="AN">
    <w:p w14:paraId="3CEB0A05" w14:textId="77777777" w:rsidR="00676E6E" w:rsidRDefault="00676E6E">
      <w:pPr>
        <w:pStyle w:val="CommentText"/>
      </w:pPr>
      <w:r>
        <w:t>Likewise, but</w:t>
      </w:r>
      <w:r>
        <w:rPr>
          <w:rStyle w:val="CommentReference"/>
        </w:rPr>
        <w:annotationRef/>
      </w:r>
      <w:r>
        <w:t xml:space="preserve"> this does not appear to be the largest estimate either by species or experiment according to fig. 1. Largest experiment is an </w:t>
      </w:r>
      <w:proofErr w:type="spellStart"/>
      <w:r>
        <w:t>aedes</w:t>
      </w:r>
      <w:proofErr w:type="spellEnd"/>
      <w:r>
        <w:t xml:space="preserve"> </w:t>
      </w:r>
      <w:proofErr w:type="spellStart"/>
      <w:r>
        <w:t>aegypti</w:t>
      </w:r>
      <w:proofErr w:type="spellEnd"/>
      <w:r>
        <w:t>…</w:t>
      </w:r>
    </w:p>
  </w:comment>
  <w:comment w:id="87" w:author="Ace North" w:date="2018-11-30T11:40:00Z" w:initials="AN">
    <w:p w14:paraId="1FEC4074" w14:textId="77777777" w:rsidR="00676E6E" w:rsidRDefault="00676E6E">
      <w:r>
        <w:rPr>
          <w:rFonts w:eastAsia="Arial Unicode MS" w:cs="Arial Unicode MS"/>
          <w:kern w:val="0"/>
          <w:sz w:val="20"/>
          <w:lang w:val="en-US"/>
        </w:rPr>
        <w:t>from the individual series or by species?</w:t>
      </w:r>
    </w:p>
  </w:comment>
  <w:comment w:id="97" w:author="Ace North" w:date="2018-11-30T11:42:00Z" w:initials="AN">
    <w:p w14:paraId="4571656D" w14:textId="77777777" w:rsidR="00676E6E" w:rsidRDefault="00676E6E">
      <w:r>
        <w:rPr>
          <w:rFonts w:eastAsia="Arial Unicode MS" w:cs="Arial Unicode MS"/>
          <w:kern w:val="0"/>
          <w:sz w:val="20"/>
          <w:lang w:val="en-US"/>
        </w:rPr>
        <w:t>at some point equations will need to be ‘word-</w:t>
      </w:r>
      <w:proofErr w:type="spellStart"/>
      <w:r>
        <w:rPr>
          <w:rFonts w:eastAsia="Arial Unicode MS" w:cs="Arial Unicode MS"/>
          <w:kern w:val="0"/>
          <w:sz w:val="20"/>
          <w:lang w:val="en-US"/>
        </w:rPr>
        <w:t>ified</w:t>
      </w:r>
      <w:proofErr w:type="spellEnd"/>
      <w:r>
        <w:rPr>
          <w:rFonts w:eastAsia="Arial Unicode MS" w:cs="Arial Unicode MS"/>
          <w:kern w:val="0"/>
          <w:sz w:val="20"/>
          <w:lang w:val="en-US"/>
        </w:rPr>
        <w:t xml:space="preserve">’ (re-done in equation </w:t>
      </w:r>
      <w:proofErr w:type="gramStart"/>
      <w:r>
        <w:rPr>
          <w:rFonts w:eastAsia="Arial Unicode MS" w:cs="Arial Unicode MS"/>
          <w:kern w:val="0"/>
          <w:sz w:val="20"/>
          <w:lang w:val="en-US"/>
        </w:rPr>
        <w:t>editor..</w:t>
      </w:r>
      <w:proofErr w:type="gramEnd"/>
      <w:r>
        <w:rPr>
          <w:rFonts w:eastAsia="Arial Unicode MS" w:cs="Arial Unicode MS"/>
          <w:kern w:val="0"/>
          <w:sz w:val="20"/>
          <w:lang w:val="en-US"/>
        </w:rPr>
        <w:t>)</w:t>
      </w:r>
    </w:p>
  </w:comment>
  <w:comment w:id="141" w:author="Ace North" w:date="2018-12-03T16:34:00Z" w:initials="AN">
    <w:p w14:paraId="624102B3" w14:textId="29DB7820" w:rsidR="00676E6E" w:rsidRDefault="00676E6E">
      <w:pPr>
        <w:pStyle w:val="CommentText"/>
      </w:pPr>
      <w:r>
        <w:rPr>
          <w:rStyle w:val="CommentReference"/>
        </w:rPr>
        <w:annotationRef/>
      </w:r>
      <w:r>
        <w:t>‘both’ not in the figure s4. Maybe omit reference here (or put it in figure</w:t>
      </w:r>
      <w:proofErr w:type="gramStart"/>
      <w:r>
        <w:t>)..</w:t>
      </w:r>
      <w:proofErr w:type="gramEnd"/>
    </w:p>
  </w:comment>
  <w:comment w:id="211" w:author="Ace North" w:date="2018-12-03T17:08:00Z" w:initials="AN">
    <w:p w14:paraId="159A06E6" w14:textId="0620C208" w:rsidR="003B0351" w:rsidRDefault="003B0351">
      <w:pPr>
        <w:pStyle w:val="CommentText"/>
      </w:pPr>
      <w:r>
        <w:rPr>
          <w:rStyle w:val="CommentReference"/>
        </w:rPr>
        <w:annotationRef/>
      </w:r>
      <w:r>
        <w:t xml:space="preserve">Now it is 238, </w:t>
      </w:r>
      <w:proofErr w:type="spellStart"/>
      <w:r>
        <w:t>ealier</w:t>
      </w:r>
      <w:proofErr w:type="spellEnd"/>
      <w:r>
        <w:t xml:space="preserve"> it was 230, somewhere else it was 232 – we need to be consistent.</w:t>
      </w:r>
    </w:p>
  </w:comment>
  <w:comment w:id="253" w:author="Ace North" w:date="2018-11-30T11:42:00Z" w:initials="AN">
    <w:p w14:paraId="2A4CE4C9" w14:textId="77777777" w:rsidR="00676E6E" w:rsidRDefault="00676E6E" w:rsidP="00C072A4">
      <w:r>
        <w:rPr>
          <w:rFonts w:eastAsia="Arial Unicode MS" w:cs="Arial Unicode MS"/>
          <w:kern w:val="0"/>
          <w:sz w:val="20"/>
          <w:lang w:val="en-US"/>
        </w:rPr>
        <w:t>at some point equations will need to be ‘word-</w:t>
      </w:r>
      <w:proofErr w:type="spellStart"/>
      <w:r>
        <w:rPr>
          <w:rFonts w:eastAsia="Arial Unicode MS" w:cs="Arial Unicode MS"/>
          <w:kern w:val="0"/>
          <w:sz w:val="20"/>
          <w:lang w:val="en-US"/>
        </w:rPr>
        <w:t>ified</w:t>
      </w:r>
      <w:proofErr w:type="spellEnd"/>
      <w:r>
        <w:rPr>
          <w:rFonts w:eastAsia="Arial Unicode MS" w:cs="Arial Unicode MS"/>
          <w:kern w:val="0"/>
          <w:sz w:val="20"/>
          <w:lang w:val="en-US"/>
        </w:rPr>
        <w:t xml:space="preserve">’ (re-done in equation </w:t>
      </w:r>
      <w:proofErr w:type="gramStart"/>
      <w:r>
        <w:rPr>
          <w:rFonts w:eastAsia="Arial Unicode MS" w:cs="Arial Unicode MS"/>
          <w:kern w:val="0"/>
          <w:sz w:val="20"/>
          <w:lang w:val="en-US"/>
        </w:rPr>
        <w:t>editor..</w:t>
      </w:r>
      <w:proofErr w:type="gramEnd"/>
      <w:r>
        <w:rPr>
          <w:rFonts w:eastAsia="Arial Unicode MS" w:cs="Arial Unicode MS"/>
          <w:kern w:val="0"/>
          <w:sz w:val="20"/>
          <w:lang w:val="en-US"/>
        </w:rPr>
        <w:t>)</w:t>
      </w:r>
    </w:p>
  </w:comment>
  <w:comment w:id="251" w:author="Ace North" w:date="2018-12-03T15:31:00Z" w:initials="AN">
    <w:p w14:paraId="62F1B2DB" w14:textId="77777777" w:rsidR="00676E6E" w:rsidRDefault="00676E6E">
      <w:pPr>
        <w:pStyle w:val="CommentText"/>
      </w:pPr>
      <w:r>
        <w:rPr>
          <w:rStyle w:val="CommentReference"/>
        </w:rPr>
        <w:annotationRef/>
      </w:r>
      <w:r>
        <w:t>I feel we should try to say something more about the species level results here – the range from smallest to largest as above? Can we say something that compares the outcome of fig 2 to fig 1???</w:t>
      </w:r>
    </w:p>
  </w:comment>
  <w:comment w:id="265" w:author="Ace North" w:date="2018-12-03T15:49:00Z" w:initials="AN">
    <w:p w14:paraId="6D677278" w14:textId="77777777" w:rsidR="00676E6E" w:rsidRDefault="00676E6E">
      <w:pPr>
        <w:pStyle w:val="CommentText"/>
      </w:pPr>
      <w:r>
        <w:rPr>
          <w:rStyle w:val="CommentReference"/>
        </w:rPr>
        <w:annotationRef/>
      </w:r>
      <w:r>
        <w:t xml:space="preserve">The average reader won’t understand </w:t>
      </w:r>
      <w:proofErr w:type="gramStart"/>
      <w:r>
        <w:t>this..</w:t>
      </w:r>
      <w:proofErr w:type="gramEnd"/>
      <w:r>
        <w:t xml:space="preserve"> re-phrase?</w:t>
      </w:r>
    </w:p>
  </w:comment>
  <w:comment w:id="275" w:author="Ace North" w:date="2018-11-30T15:31:00Z" w:initials="AN">
    <w:p w14:paraId="349F498D" w14:textId="77777777" w:rsidR="00676E6E" w:rsidRDefault="00676E6E" w:rsidP="001D113B">
      <w:r>
        <w:rPr>
          <w:rFonts w:eastAsia="Arial Unicode MS" w:cs="Arial Unicode MS"/>
          <w:kern w:val="0"/>
          <w:sz w:val="20"/>
          <w:lang w:val="en-US"/>
        </w:rPr>
        <w:t xml:space="preserve">I’m not very convinced about this. It seems more logical to do the species estimates based on all data (males/females/fed and not fed), then discuss the role of sex and feeding </w:t>
      </w:r>
      <w:proofErr w:type="spellStart"/>
      <w:r>
        <w:rPr>
          <w:rFonts w:eastAsia="Arial Unicode MS" w:cs="Arial Unicode MS"/>
          <w:kern w:val="0"/>
          <w:sz w:val="20"/>
          <w:lang w:val="en-US"/>
        </w:rPr>
        <w:t>subsequantly</w:t>
      </w:r>
      <w:proofErr w:type="spellEnd"/>
      <w:r>
        <w:rPr>
          <w:rFonts w:eastAsia="Arial Unicode MS" w:cs="Arial Unicode MS"/>
          <w:kern w:val="0"/>
          <w:sz w:val="20"/>
          <w:lang w:val="en-US"/>
        </w:rPr>
        <w:t>. Would it be A LOT of work to re-do fig 2 like this??</w:t>
      </w:r>
    </w:p>
  </w:comment>
  <w:comment w:id="297" w:author="Ace North" w:date="2018-11-30T12:01:00Z" w:initials="AN">
    <w:p w14:paraId="5DD565AF" w14:textId="77777777" w:rsidR="00676E6E" w:rsidRDefault="00676E6E">
      <w:r>
        <w:rPr>
          <w:rFonts w:eastAsia="Arial Unicode MS" w:cs="Arial Unicode MS"/>
          <w:kern w:val="0"/>
          <w:sz w:val="20"/>
          <w:lang w:val="en-US"/>
        </w:rPr>
        <w:t>reference?</w:t>
      </w:r>
    </w:p>
  </w:comment>
  <w:comment w:id="298" w:author="Ace North" w:date="2018-11-30T12:04:00Z" w:initials="AN">
    <w:p w14:paraId="5EAAE501" w14:textId="77777777" w:rsidR="00676E6E" w:rsidRDefault="00676E6E">
      <w:r>
        <w:rPr>
          <w:rFonts w:eastAsia="Arial Unicode MS" w:cs="Arial Unicode MS"/>
          <w:kern w:val="0"/>
          <w:sz w:val="20"/>
          <w:lang w:val="en-US"/>
        </w:rPr>
        <w:t>why only 10? why these 10 in particular?</w:t>
      </w:r>
    </w:p>
  </w:comment>
  <w:comment w:id="299" w:author="Ace North" w:date="2018-11-30T14:10:00Z" w:initials="AN">
    <w:p w14:paraId="5D204FEC" w14:textId="77777777" w:rsidR="00676E6E" w:rsidRDefault="00676E6E">
      <w:r>
        <w:rPr>
          <w:rFonts w:eastAsia="Arial Unicode MS" w:cs="Arial Unicode MS"/>
          <w:kern w:val="0"/>
          <w:sz w:val="20"/>
          <w:lang w:val="en-US"/>
        </w:rPr>
        <w:t>the senescence figs are much improved, but I still find them a bit overwhelming (sorry). What we really want to know is the species level conclusions, coming from both methods (</w:t>
      </w:r>
      <w:proofErr w:type="spellStart"/>
      <w:r>
        <w:rPr>
          <w:rFonts w:eastAsia="Arial Unicode MS" w:cs="Arial Unicode MS"/>
          <w:kern w:val="0"/>
          <w:sz w:val="20"/>
          <w:lang w:val="en-US"/>
        </w:rPr>
        <w:t>mrr</w:t>
      </w:r>
      <w:proofErr w:type="spellEnd"/>
      <w:r>
        <w:rPr>
          <w:rFonts w:eastAsia="Arial Unicode MS" w:cs="Arial Unicode MS"/>
          <w:kern w:val="0"/>
          <w:sz w:val="20"/>
          <w:lang w:val="en-US"/>
        </w:rPr>
        <w:t xml:space="preserve"> and dissection) for each of the species where both methods can be applied. I suggest averaging across the 5 non-constant models and doing a plot like fig 5, with predictive accuracy versus </w:t>
      </w:r>
      <w:proofErr w:type="spellStart"/>
      <w:r>
        <w:rPr>
          <w:rFonts w:eastAsia="Arial Unicode MS" w:cs="Arial Unicode MS"/>
          <w:kern w:val="0"/>
          <w:sz w:val="20"/>
          <w:lang w:val="en-US"/>
        </w:rPr>
        <w:t>exp</w:t>
      </w:r>
      <w:proofErr w:type="spellEnd"/>
      <w:r>
        <w:rPr>
          <w:rFonts w:eastAsia="Arial Unicode MS" w:cs="Arial Unicode MS"/>
          <w:kern w:val="0"/>
          <w:sz w:val="20"/>
          <w:lang w:val="en-US"/>
        </w:rPr>
        <w:t xml:space="preserve"> from MRR (x-axis) Vs dissection (Y).</w:t>
      </w:r>
    </w:p>
  </w:comment>
  <w:comment w:id="301" w:author="Ace North" w:date="2018-11-30T14:18:00Z" w:initials="AN">
    <w:p w14:paraId="3BA6F48A" w14:textId="77777777" w:rsidR="00676E6E" w:rsidRDefault="00676E6E">
      <w:r>
        <w:rPr>
          <w:rFonts w:eastAsia="Arial Unicode MS" w:cs="Arial Unicode MS"/>
          <w:kern w:val="0"/>
          <w:sz w:val="20"/>
          <w:lang w:val="en-US"/>
        </w:rPr>
        <w:t>I think this (a version of it) to go in discussion. have to admit I am lost on the bit about the Spearman’s test or what its significance is…?</w:t>
      </w:r>
    </w:p>
  </w:comment>
  <w:comment w:id="302" w:author="Ace North" w:date="2018-11-30T15:36:00Z" w:initials="AN">
    <w:p w14:paraId="0F0029E1" w14:textId="77777777" w:rsidR="00676E6E" w:rsidRDefault="00676E6E">
      <w:r>
        <w:rPr>
          <w:rFonts w:eastAsia="Arial Unicode MS" w:cs="Arial Unicode MS"/>
          <w:kern w:val="0"/>
          <w:sz w:val="20"/>
          <w:lang w:val="en-US"/>
        </w:rPr>
        <w:t>We are overusing words like ‘posterior’, and ‘Bayesian’ - as long as the methods are clear, we don’t need to keep mentioning – it can become a distraction</w:t>
      </w:r>
      <w:proofErr w:type="gramStart"/>
      <w:r>
        <w:rPr>
          <w:rFonts w:eastAsia="Arial Unicode MS" w:cs="Arial Unicode MS"/>
          <w:kern w:val="0"/>
          <w:sz w:val="20"/>
          <w:lang w:val="en-US"/>
        </w:rPr>
        <w:t>:/ .</w:t>
      </w:r>
      <w:proofErr w:type="gramEnd"/>
      <w:r>
        <w:rPr>
          <w:rFonts w:eastAsia="Arial Unicode MS" w:cs="Arial Unicode MS"/>
          <w:kern w:val="0"/>
          <w:sz w:val="20"/>
          <w:lang w:val="en-US"/>
        </w:rPr>
        <w:t xml:space="preserve"> Sentence to go here explaining in an intuitive manner, how you get from LBL estimates to estimates of fraction </w:t>
      </w:r>
      <w:proofErr w:type="spellStart"/>
      <w:r>
        <w:rPr>
          <w:rFonts w:eastAsia="Arial Unicode MS" w:cs="Arial Unicode MS"/>
          <w:kern w:val="0"/>
          <w:sz w:val="20"/>
          <w:lang w:val="en-US"/>
        </w:rPr>
        <w:t>livining</w:t>
      </w:r>
      <w:proofErr w:type="spellEnd"/>
      <w:r>
        <w:rPr>
          <w:rFonts w:eastAsia="Arial Unicode MS" w:cs="Arial Unicode MS"/>
          <w:kern w:val="0"/>
          <w:sz w:val="20"/>
          <w:lang w:val="en-US"/>
        </w:rPr>
        <w:t xml:space="preserve"> beyond X </w:t>
      </w:r>
      <w:proofErr w:type="gramStart"/>
      <w:r>
        <w:rPr>
          <w:rFonts w:eastAsia="Arial Unicode MS" w:cs="Arial Unicode MS"/>
          <w:kern w:val="0"/>
          <w:sz w:val="20"/>
          <w:lang w:val="en-US"/>
        </w:rPr>
        <w:t>age..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E44ECF" w15:done="0"/>
  <w15:commentEx w15:paraId="5AB02F1E" w15:done="0"/>
  <w15:commentEx w15:paraId="340C7C86" w15:done="0"/>
  <w15:commentEx w15:paraId="6FBF54C6" w15:done="0"/>
  <w15:commentEx w15:paraId="1A242BB7" w15:done="0"/>
  <w15:commentEx w15:paraId="78ADC1A7" w15:done="0"/>
  <w15:commentEx w15:paraId="3CEB0A05" w15:done="0"/>
  <w15:commentEx w15:paraId="1FEC4074" w15:done="0"/>
  <w15:commentEx w15:paraId="4571656D" w15:done="0"/>
  <w15:commentEx w15:paraId="624102B3" w15:done="0"/>
  <w15:commentEx w15:paraId="159A06E6" w15:done="0"/>
  <w15:commentEx w15:paraId="2A4CE4C9" w15:done="0"/>
  <w15:commentEx w15:paraId="62F1B2DB" w15:done="0"/>
  <w15:commentEx w15:paraId="6D677278" w15:done="0"/>
  <w15:commentEx w15:paraId="349F498D" w15:done="0"/>
  <w15:commentEx w15:paraId="5DD565AF" w15:done="0"/>
  <w15:commentEx w15:paraId="5EAAE501" w15:done="0"/>
  <w15:commentEx w15:paraId="5D204FEC" w15:done="0"/>
  <w15:commentEx w15:paraId="3BA6F48A" w15:done="0"/>
  <w15:commentEx w15:paraId="0F0029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auto"/>
    <w:pitch w:val="variable"/>
  </w:font>
  <w:font w:name="AR PL SungtiL GB">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altName w:val="Courier New"/>
    <w:panose1 w:val="00000400000000000000"/>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ce North">
    <w15:presenceInfo w15:providerId="None" w15:userId="Ace Nor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revisionView w:markup="0"/>
  <w:trackRevisions/>
  <w:defaultTabStop w:val="709"/>
  <w:characterSpacingControl w:val="doNotCompress"/>
  <w:compat>
    <w:compatSetting w:name="compatibilityMode" w:uri="http://schemas.microsoft.com/office/word" w:val="12"/>
  </w:compat>
  <w:rsids>
    <w:rsidRoot w:val="005B682F"/>
    <w:rsid w:val="00036DE8"/>
    <w:rsid w:val="00080E44"/>
    <w:rsid w:val="0009204D"/>
    <w:rsid w:val="000F3589"/>
    <w:rsid w:val="00151799"/>
    <w:rsid w:val="001D113B"/>
    <w:rsid w:val="0024513A"/>
    <w:rsid w:val="003B0351"/>
    <w:rsid w:val="005B682F"/>
    <w:rsid w:val="00676E6E"/>
    <w:rsid w:val="00751AB4"/>
    <w:rsid w:val="00941541"/>
    <w:rsid w:val="009F7E84"/>
    <w:rsid w:val="00AD0B4D"/>
    <w:rsid w:val="00B379A4"/>
    <w:rsid w:val="00BA6F37"/>
    <w:rsid w:val="00C072A4"/>
    <w:rsid w:val="00C43AA5"/>
    <w:rsid w:val="00D237C7"/>
    <w:rsid w:val="00D563A7"/>
    <w:rsid w:val="00D72D8A"/>
    <w:rsid w:val="00DC0910"/>
    <w:rsid w:val="00E87217"/>
    <w:rsid w:val="00F1467A"/>
    <w:rsid w:val="00F45F0D"/>
    <w:rsid w:val="00F76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A237"/>
  <w15:docId w15:val="{9DB51095-3D4C-4B82-BA61-A6136D76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AR PL SungtiL GB" w:hAnsi="Liberation Serif" w:cs="Lohit Devanagari"/>
        <w:kern w:val="2"/>
        <w:sz w:val="24"/>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F3589"/>
    <w:rPr>
      <w:rFonts w:ascii="Segoe UI" w:hAnsi="Segoe UI" w:cs="Mangal"/>
      <w:sz w:val="18"/>
      <w:szCs w:val="16"/>
    </w:rPr>
  </w:style>
  <w:style w:type="character" w:customStyle="1" w:styleId="BalloonTextChar">
    <w:name w:val="Balloon Text Char"/>
    <w:basedOn w:val="DefaultParagraphFont"/>
    <w:link w:val="BalloonText"/>
    <w:uiPriority w:val="99"/>
    <w:semiHidden/>
    <w:rsid w:val="000F3589"/>
    <w:rPr>
      <w:rFonts w:ascii="Segoe UI" w:hAnsi="Segoe UI" w:cs="Mangal"/>
      <w:sz w:val="18"/>
      <w:szCs w:val="16"/>
    </w:rPr>
  </w:style>
  <w:style w:type="character" w:customStyle="1" w:styleId="hscoswrapper">
    <w:name w:val="hs_cos_wrapper"/>
    <w:basedOn w:val="DefaultParagraphFont"/>
    <w:rsid w:val="000F3589"/>
  </w:style>
  <w:style w:type="paragraph" w:styleId="CommentSubject">
    <w:name w:val="annotation subject"/>
    <w:basedOn w:val="CommentText"/>
    <w:next w:val="CommentText"/>
    <w:link w:val="CommentSubjectChar"/>
    <w:uiPriority w:val="99"/>
    <w:semiHidden/>
    <w:unhideWhenUsed/>
    <w:rsid w:val="009F7E84"/>
    <w:rPr>
      <w:b/>
      <w:bCs/>
    </w:rPr>
  </w:style>
  <w:style w:type="character" w:customStyle="1" w:styleId="CommentSubjectChar">
    <w:name w:val="Comment Subject Char"/>
    <w:basedOn w:val="CommentTextChar"/>
    <w:link w:val="CommentSubject"/>
    <w:uiPriority w:val="99"/>
    <w:semiHidden/>
    <w:rsid w:val="009F7E84"/>
    <w:rPr>
      <w:rFonts w:cs="Mangal"/>
      <w:b/>
      <w:bCs/>
      <w:sz w:val="20"/>
      <w:szCs w:val="18"/>
    </w:rPr>
  </w:style>
  <w:style w:type="paragraph" w:styleId="Revision">
    <w:name w:val="Revision"/>
    <w:hidden/>
    <w:uiPriority w:val="99"/>
    <w:semiHidden/>
    <w:rsid w:val="003B035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7A38F64E</Template>
  <TotalTime>301</TotalTime>
  <Pages>4</Pages>
  <Words>2632</Words>
  <Characters>15004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Department of Zoology, University of Oxford</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 North</dc:creator>
  <dc:description/>
  <cp:lastModifiedBy>Ace North</cp:lastModifiedBy>
  <cp:revision>6</cp:revision>
  <dcterms:created xsi:type="dcterms:W3CDTF">2018-11-30T15:38:00Z</dcterms:created>
  <dcterms:modified xsi:type="dcterms:W3CDTF">2018-12-03T17:14:00Z</dcterms:modified>
  <dc:language>en-GB</dc:language>
</cp:coreProperties>
</file>