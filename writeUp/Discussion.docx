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2D5A3"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Discussion</w:t>
      </w:r>
    </w:p>
    <w:p w14:paraId="1B2AB4F2" w14:textId="77777777" w:rsidR="00A53713" w:rsidRPr="00C172B0" w:rsidRDefault="00A53713" w:rsidP="00FB1084">
      <w:pPr>
        <w:spacing w:line="276" w:lineRule="auto"/>
        <w:ind w:right="-22"/>
        <w:rPr>
          <w:rFonts w:ascii="Arial" w:eastAsia="Times New Roman" w:hAnsi="Arial"/>
          <w:b/>
          <w:sz w:val="19"/>
          <w:szCs w:val="19"/>
        </w:rPr>
      </w:pPr>
    </w:p>
    <w:p w14:paraId="506C5C97" w14:textId="43EFBC52"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In this study, we applied a Bayesian hierarchical framework to </w:t>
      </w:r>
      <w:proofErr w:type="spellStart"/>
      <w:ins w:id="0" w:author="Benjamin Lambert" w:date="2019-01-20T20:17:00Z">
        <w:r w:rsidR="00331603">
          <w:rPr>
            <w:rFonts w:ascii="Arial" w:eastAsia="Arial" w:hAnsi="Arial"/>
            <w:sz w:val="19"/>
            <w:szCs w:val="19"/>
          </w:rPr>
          <w:t>analyse</w:t>
        </w:r>
        <w:proofErr w:type="spellEnd"/>
        <w:r w:rsidR="00331603">
          <w:rPr>
            <w:rFonts w:ascii="Arial" w:eastAsia="Arial" w:hAnsi="Arial"/>
            <w:sz w:val="19"/>
            <w:szCs w:val="19"/>
          </w:rPr>
          <w:t xml:space="preserve"> two databases containing experiments used to </w:t>
        </w:r>
      </w:ins>
      <w:ins w:id="1" w:author="Benjamin Lambert" w:date="2019-01-20T20:18:00Z">
        <w:r w:rsidR="00331603">
          <w:rPr>
            <w:rFonts w:ascii="Arial" w:eastAsia="Arial" w:hAnsi="Arial"/>
            <w:sz w:val="19"/>
            <w:szCs w:val="19"/>
          </w:rPr>
          <w:t xml:space="preserve">determine mosquito lifespan: </w:t>
        </w:r>
        <w:r w:rsidR="00AA1E9B">
          <w:rPr>
            <w:rFonts w:ascii="Arial" w:eastAsia="Arial" w:hAnsi="Arial"/>
            <w:sz w:val="19"/>
            <w:szCs w:val="19"/>
          </w:rPr>
          <w:t xml:space="preserve">a </w:t>
        </w:r>
      </w:ins>
      <w:del w:id="2" w:author="Benjamin Lambert" w:date="2019-01-20T20:17:00Z">
        <w:r w:rsidRPr="00C172B0" w:rsidDel="00331603">
          <w:rPr>
            <w:rFonts w:ascii="Arial" w:eastAsia="Arial" w:hAnsi="Arial"/>
            <w:sz w:val="19"/>
            <w:szCs w:val="19"/>
          </w:rPr>
          <w:delText xml:space="preserve">the analysis of a </w:delText>
        </w:r>
      </w:del>
      <w:ins w:id="3" w:author="Benjamin Lambert" w:date="2019-01-20T20:18:00Z">
        <w:r w:rsidR="00661C15">
          <w:rPr>
            <w:rFonts w:ascii="Arial" w:eastAsia="Arial" w:hAnsi="Arial"/>
            <w:sz w:val="19"/>
            <w:szCs w:val="19"/>
          </w:rPr>
          <w:t xml:space="preserve">published </w:t>
        </w:r>
      </w:ins>
      <w:r w:rsidRPr="00C172B0">
        <w:rPr>
          <w:rFonts w:ascii="Arial" w:eastAsia="Arial" w:hAnsi="Arial"/>
          <w:sz w:val="19"/>
          <w:szCs w:val="19"/>
        </w:rPr>
        <w:t xml:space="preserve">database of mark-release- recapture experiments and </w:t>
      </w:r>
      <w:del w:id="4" w:author="Benjamin Lambert" w:date="2019-01-20T20:18:00Z">
        <w:r w:rsidRPr="00C172B0" w:rsidDel="00661C15">
          <w:rPr>
            <w:rFonts w:ascii="Arial" w:eastAsia="Arial" w:hAnsi="Arial"/>
            <w:sz w:val="19"/>
            <w:szCs w:val="19"/>
          </w:rPr>
          <w:delText xml:space="preserve">another for </w:delText>
        </w:r>
      </w:del>
      <w:ins w:id="5" w:author="Benjamin Lambert" w:date="2019-01-20T20:18:00Z">
        <w:r w:rsidR="007861AC">
          <w:rPr>
            <w:rFonts w:ascii="Arial" w:eastAsia="Arial" w:hAnsi="Arial"/>
            <w:sz w:val="19"/>
            <w:szCs w:val="19"/>
          </w:rPr>
          <w:t xml:space="preserve"> </w:t>
        </w:r>
      </w:ins>
      <w:ins w:id="6" w:author="Benjamin Lambert" w:date="2019-01-20T20:20:00Z">
        <w:r w:rsidR="0091747A">
          <w:rPr>
            <w:rFonts w:ascii="Arial" w:eastAsia="Arial" w:hAnsi="Arial"/>
            <w:sz w:val="19"/>
            <w:szCs w:val="19"/>
          </w:rPr>
          <w:t xml:space="preserve">a </w:t>
        </w:r>
        <w:r w:rsidR="002365D8">
          <w:rPr>
            <w:rFonts w:ascii="Arial" w:eastAsia="Arial" w:hAnsi="Arial"/>
            <w:sz w:val="19"/>
            <w:szCs w:val="19"/>
          </w:rPr>
          <w:t xml:space="preserve">compilation of </w:t>
        </w:r>
      </w:ins>
      <w:r w:rsidRPr="00C172B0">
        <w:rPr>
          <w:rFonts w:ascii="Arial" w:eastAsia="Arial" w:hAnsi="Arial"/>
          <w:sz w:val="19"/>
          <w:szCs w:val="19"/>
        </w:rPr>
        <w:t>mosquito dissection studies</w:t>
      </w:r>
      <w:ins w:id="7" w:author="Benjamin Lambert" w:date="2019-01-20T20:21:00Z">
        <w:r w:rsidR="006A66B1">
          <w:rPr>
            <w:rFonts w:ascii="Arial" w:eastAsia="Arial" w:hAnsi="Arial"/>
            <w:sz w:val="19"/>
            <w:szCs w:val="19"/>
          </w:rPr>
          <w:t xml:space="preserve"> which we assembled via a literature search</w:t>
        </w:r>
      </w:ins>
      <w:ins w:id="8" w:author="Benjamin Lambert" w:date="2019-01-20T20:20:00Z">
        <w:r w:rsidR="006A66B1">
          <w:rPr>
            <w:rFonts w:ascii="Arial" w:eastAsia="Arial" w:hAnsi="Arial"/>
            <w:sz w:val="19"/>
            <w:szCs w:val="19"/>
          </w:rPr>
          <w:t xml:space="preserve"> </w:t>
        </w:r>
      </w:ins>
      <w:del w:id="9" w:author="Benjamin Lambert" w:date="2019-01-20T20:20:00Z">
        <w:r w:rsidRPr="00C172B0" w:rsidDel="006A66B1">
          <w:rPr>
            <w:rFonts w:ascii="Arial" w:eastAsia="Arial" w:hAnsi="Arial"/>
            <w:sz w:val="19"/>
            <w:szCs w:val="19"/>
          </w:rPr>
          <w:delText xml:space="preserve"> to estimate mosquito lifespan</w:delText>
        </w:r>
      </w:del>
      <w:r w:rsidRPr="00C172B0">
        <w:rPr>
          <w:rFonts w:ascii="Arial" w:eastAsia="Arial" w:hAnsi="Arial"/>
          <w:sz w:val="19"/>
          <w:szCs w:val="19"/>
        </w:rPr>
        <w:t xml:space="preserve">. By applying a single framework, </w:t>
      </w:r>
      <w:ins w:id="10" w:author="Benjamin Lambert" w:date="2019-01-20T20:16:00Z">
        <w:r w:rsidR="00E12722">
          <w:rPr>
            <w:rFonts w:ascii="Arial" w:eastAsia="Arial" w:hAnsi="Arial"/>
            <w:sz w:val="19"/>
            <w:szCs w:val="19"/>
          </w:rPr>
          <w:t xml:space="preserve">we </w:t>
        </w:r>
      </w:ins>
      <w:del w:id="11" w:author="Benjamin Lambert" w:date="2019-01-20T20:16:00Z">
        <w:r w:rsidRPr="00C172B0" w:rsidDel="00E12722">
          <w:rPr>
            <w:rFonts w:ascii="Arial" w:eastAsia="Arial" w:hAnsi="Arial"/>
            <w:sz w:val="19"/>
            <w:szCs w:val="19"/>
          </w:rPr>
          <w:delText>this allows us to eﬀectively synthesise</w:delText>
        </w:r>
      </w:del>
      <w:ins w:id="12" w:author="Benjamin Lambert" w:date="2019-01-20T20:16:00Z">
        <w:r w:rsidR="00E12722">
          <w:rPr>
            <w:rFonts w:ascii="Arial" w:eastAsia="Arial" w:hAnsi="Arial"/>
            <w:sz w:val="19"/>
            <w:szCs w:val="19"/>
          </w:rPr>
          <w:t>combine</w:t>
        </w:r>
      </w:ins>
      <w:ins w:id="13" w:author="Benjamin Lambert" w:date="2019-01-20T20:21:00Z">
        <w:r w:rsidR="00411E76">
          <w:rPr>
            <w:rFonts w:ascii="Arial" w:eastAsia="Arial" w:hAnsi="Arial"/>
            <w:sz w:val="19"/>
            <w:szCs w:val="19"/>
          </w:rPr>
          <w:t>d</w:t>
        </w:r>
      </w:ins>
      <w:r w:rsidRPr="00C172B0">
        <w:rPr>
          <w:rFonts w:ascii="Arial" w:eastAsia="Arial" w:hAnsi="Arial"/>
          <w:sz w:val="19"/>
          <w:szCs w:val="19"/>
        </w:rPr>
        <w:t xml:space="preserve"> information </w:t>
      </w:r>
      <w:del w:id="14" w:author="Benjamin Lambert" w:date="2019-01-20T20:21:00Z">
        <w:r w:rsidRPr="00C172B0" w:rsidDel="00CC7AC0">
          <w:rPr>
            <w:rFonts w:ascii="Arial" w:eastAsia="Arial" w:hAnsi="Arial"/>
            <w:sz w:val="19"/>
            <w:szCs w:val="19"/>
          </w:rPr>
          <w:delText xml:space="preserve">from </w:delText>
        </w:r>
      </w:del>
      <w:ins w:id="15" w:author="Benjamin Lambert" w:date="2019-01-20T20:21:00Z">
        <w:r w:rsidR="00CC7AC0">
          <w:rPr>
            <w:rFonts w:ascii="Arial" w:eastAsia="Arial" w:hAnsi="Arial"/>
            <w:sz w:val="19"/>
            <w:szCs w:val="19"/>
          </w:rPr>
          <w:t>across</w:t>
        </w:r>
        <w:r w:rsidR="00CC7AC0" w:rsidRPr="00C172B0">
          <w:rPr>
            <w:rFonts w:ascii="Arial" w:eastAsia="Arial" w:hAnsi="Arial"/>
            <w:sz w:val="19"/>
            <w:szCs w:val="19"/>
          </w:rPr>
          <w:t xml:space="preserve"> </w:t>
        </w:r>
      </w:ins>
      <w:del w:id="16" w:author="Benjamin Lambert" w:date="2019-01-20T20:21:00Z">
        <w:r w:rsidRPr="00C172B0" w:rsidDel="003F2F7B">
          <w:rPr>
            <w:rFonts w:ascii="Arial" w:eastAsia="Arial" w:hAnsi="Arial"/>
            <w:sz w:val="19"/>
            <w:szCs w:val="19"/>
          </w:rPr>
          <w:delText>the disparate</w:delText>
        </w:r>
      </w:del>
      <w:r w:rsidRPr="00C172B0">
        <w:rPr>
          <w:rFonts w:ascii="Arial" w:eastAsia="Arial" w:hAnsi="Arial"/>
          <w:sz w:val="19"/>
          <w:szCs w:val="19"/>
        </w:rPr>
        <w:t xml:space="preserve"> experiments which, individually, estimate lifespan with considerable uncertainty. Due to the assumptions required to </w:t>
      </w:r>
      <w:proofErr w:type="spellStart"/>
      <w:r w:rsidRPr="00C172B0">
        <w:rPr>
          <w:rFonts w:ascii="Arial" w:eastAsia="Arial" w:hAnsi="Arial"/>
          <w:sz w:val="19"/>
          <w:szCs w:val="19"/>
        </w:rPr>
        <w:t>analyse</w:t>
      </w:r>
      <w:proofErr w:type="spellEnd"/>
      <w:r w:rsidRPr="00C172B0">
        <w:rPr>
          <w:rFonts w:ascii="Arial" w:eastAsia="Arial" w:hAnsi="Arial"/>
          <w:sz w:val="19"/>
          <w:szCs w:val="19"/>
        </w:rPr>
        <w:t xml:space="preserve"> the field data, our estimates represent lower bounds on lifespan (LBL). Across both meta-analyses, the </w:t>
      </w:r>
      <w:ins w:id="17" w:author="Benjamin Lambert" w:date="2019-01-20T20:31:00Z">
        <w:r w:rsidR="00B219BE">
          <w:rPr>
            <w:rFonts w:ascii="Arial" w:eastAsia="Arial" w:hAnsi="Arial"/>
            <w:sz w:val="19"/>
            <w:szCs w:val="19"/>
          </w:rPr>
          <w:t xml:space="preserve">majority of </w:t>
        </w:r>
      </w:ins>
      <w:r w:rsidRPr="00C172B0">
        <w:rPr>
          <w:rFonts w:ascii="Arial" w:eastAsia="Arial" w:hAnsi="Arial"/>
          <w:sz w:val="19"/>
          <w:szCs w:val="19"/>
        </w:rPr>
        <w:t xml:space="preserve">estimated LBLs were </w:t>
      </w:r>
      <w:del w:id="18" w:author="Benjamin Lambert" w:date="2019-01-20T20:31:00Z">
        <w:r w:rsidRPr="00C172B0" w:rsidDel="00B219BE">
          <w:rPr>
            <w:rFonts w:ascii="Arial" w:eastAsia="Arial" w:hAnsi="Arial"/>
            <w:sz w:val="19"/>
            <w:szCs w:val="19"/>
          </w:rPr>
          <w:delText xml:space="preserve">mostly </w:delText>
        </w:r>
      </w:del>
      <w:r w:rsidRPr="00C172B0">
        <w:rPr>
          <w:rFonts w:ascii="Arial" w:eastAsia="Arial" w:hAnsi="Arial"/>
          <w:sz w:val="19"/>
          <w:szCs w:val="19"/>
        </w:rPr>
        <w:t xml:space="preserve">less than 10 days, hinting that </w:t>
      </w:r>
      <w:del w:id="19" w:author="Benjamin Lambert" w:date="2019-01-20T20:22:00Z">
        <w:r w:rsidRPr="00C172B0" w:rsidDel="00BC449A">
          <w:rPr>
            <w:rFonts w:ascii="Arial" w:eastAsia="Arial" w:hAnsi="Arial"/>
            <w:sz w:val="19"/>
            <w:szCs w:val="19"/>
          </w:rPr>
          <w:delText>only a small</w:delText>
        </w:r>
      </w:del>
      <w:ins w:id="20" w:author="Benjamin Lambert" w:date="2019-01-20T20:22:00Z">
        <w:r w:rsidR="00BC449A">
          <w:rPr>
            <w:rFonts w:ascii="Arial" w:eastAsia="Arial" w:hAnsi="Arial"/>
            <w:sz w:val="19"/>
            <w:szCs w:val="19"/>
          </w:rPr>
          <w:t xml:space="preserve">a </w:t>
        </w:r>
      </w:ins>
      <w:proofErr w:type="spellStart"/>
      <w:ins w:id="21" w:author="Benjamin Lambert" w:date="2019-01-20T20:23:00Z">
        <w:r w:rsidR="00BC449A">
          <w:rPr>
            <w:rFonts w:ascii="Arial" w:eastAsia="Arial" w:hAnsi="Arial"/>
            <w:sz w:val="19"/>
            <w:szCs w:val="19"/>
          </w:rPr>
          <w:t>minority</w:t>
        </w:r>
      </w:ins>
      <w:del w:id="22" w:author="Benjamin Lambert" w:date="2019-01-20T20:22:00Z">
        <w:r w:rsidRPr="00C172B0" w:rsidDel="00BC449A">
          <w:rPr>
            <w:rFonts w:ascii="Arial" w:eastAsia="Arial" w:hAnsi="Arial"/>
            <w:sz w:val="19"/>
            <w:szCs w:val="19"/>
          </w:rPr>
          <w:delText xml:space="preserve"> proportion </w:delText>
        </w:r>
      </w:del>
      <w:r w:rsidRPr="00C172B0">
        <w:rPr>
          <w:rFonts w:ascii="Arial" w:eastAsia="Arial" w:hAnsi="Arial"/>
          <w:sz w:val="19"/>
          <w:szCs w:val="19"/>
        </w:rPr>
        <w:t>of</w:t>
      </w:r>
      <w:proofErr w:type="spellEnd"/>
      <w:r w:rsidRPr="00C172B0">
        <w:rPr>
          <w:rFonts w:ascii="Arial" w:eastAsia="Arial" w:hAnsi="Arial"/>
          <w:sz w:val="19"/>
          <w:szCs w:val="19"/>
        </w:rPr>
        <w:t xml:space="preserve"> mosquitoes </w:t>
      </w:r>
      <w:del w:id="23" w:author="Benjamin Lambert" w:date="2019-01-20T20:23:00Z">
        <w:r w:rsidRPr="00C172B0" w:rsidDel="00CC2739">
          <w:rPr>
            <w:rFonts w:ascii="Arial" w:eastAsia="Arial" w:hAnsi="Arial"/>
            <w:sz w:val="19"/>
            <w:szCs w:val="19"/>
          </w:rPr>
          <w:delText xml:space="preserve">may </w:delText>
        </w:r>
      </w:del>
      <w:r w:rsidRPr="00C172B0">
        <w:rPr>
          <w:rFonts w:ascii="Arial" w:eastAsia="Arial" w:hAnsi="Arial"/>
          <w:sz w:val="19"/>
          <w:szCs w:val="19"/>
        </w:rPr>
        <w:t>live long enough to transmit disease. We determined that LBL varies across species and genera</w:t>
      </w:r>
      <w:del w:id="24" w:author="Benjamin Lambert" w:date="2019-01-20T20:23:00Z">
        <w:r w:rsidRPr="00C172B0" w:rsidDel="00CC2739">
          <w:rPr>
            <w:rFonts w:ascii="Arial" w:eastAsia="Arial" w:hAnsi="Arial"/>
            <w:sz w:val="19"/>
            <w:szCs w:val="19"/>
          </w:rPr>
          <w:delText>,</w:delText>
        </w:r>
      </w:del>
      <w:r w:rsidRPr="00C172B0">
        <w:rPr>
          <w:rFonts w:ascii="Arial" w:eastAsia="Arial" w:hAnsi="Arial"/>
          <w:sz w:val="19"/>
          <w:szCs w:val="19"/>
        </w:rPr>
        <w:t xml:space="preserve"> although most variance is explained by genus. The MRR analysis includes experiments conducted on each sex individually, and we estimate that, on average,</w:t>
      </w:r>
      <w:del w:id="25" w:author="Benjamin Lambert" w:date="2019-01-20T20:32:00Z">
        <w:r w:rsidRPr="00C172B0" w:rsidDel="0034499B">
          <w:rPr>
            <w:rFonts w:ascii="Arial" w:eastAsia="Arial" w:hAnsi="Arial"/>
            <w:sz w:val="19"/>
            <w:szCs w:val="19"/>
          </w:rPr>
          <w:delText xml:space="preserve"> </w:delText>
        </w:r>
      </w:del>
      <w:ins w:id="26" w:author="Benjamin Lambert" w:date="2019-01-20T20:32:00Z">
        <w:r w:rsidR="0034499B">
          <w:rPr>
            <w:rFonts w:ascii="Arial" w:eastAsia="Arial" w:hAnsi="Arial"/>
            <w:sz w:val="19"/>
            <w:szCs w:val="19"/>
          </w:rPr>
          <w:t xml:space="preserve"> females outlive males</w:t>
        </w:r>
      </w:ins>
      <w:del w:id="27" w:author="Benjamin Lambert" w:date="2019-01-20T20:32:00Z">
        <w:r w:rsidRPr="00C172B0" w:rsidDel="0034499B">
          <w:rPr>
            <w:rFonts w:ascii="Arial" w:eastAsia="Arial" w:hAnsi="Arial"/>
            <w:sz w:val="19"/>
            <w:szCs w:val="19"/>
          </w:rPr>
          <w:delText>males live shorter lives than females</w:delText>
        </w:r>
      </w:del>
      <w:r w:rsidRPr="00C172B0">
        <w:rPr>
          <w:rFonts w:ascii="Arial" w:eastAsia="Arial" w:hAnsi="Arial"/>
          <w:sz w:val="19"/>
          <w:szCs w:val="19"/>
        </w:rPr>
        <w:t xml:space="preserve">. Pre-release feeding with sugar also lengthens lifespan across all three genera, although this eﬀect is less marked than the sex diﬀerences. In contrast to </w:t>
      </w:r>
      <w:del w:id="28" w:author="Benjamin Lambert" w:date="2019-01-20T20:26:00Z">
        <w:r w:rsidRPr="00C172B0" w:rsidDel="0098552B">
          <w:rPr>
            <w:rFonts w:ascii="Arial" w:eastAsia="Arial" w:hAnsi="Arial"/>
            <w:sz w:val="19"/>
            <w:szCs w:val="19"/>
          </w:rPr>
          <w:delText>a number of</w:delText>
        </w:r>
      </w:del>
      <w:ins w:id="29" w:author="Benjamin Lambert" w:date="2019-01-20T20:26:00Z">
        <w:r w:rsidR="0098552B">
          <w:rPr>
            <w:rFonts w:ascii="Arial" w:eastAsia="Arial" w:hAnsi="Arial"/>
            <w:sz w:val="19"/>
            <w:szCs w:val="19"/>
          </w:rPr>
          <w:t>some</w:t>
        </w:r>
      </w:ins>
      <w:r w:rsidRPr="00C172B0">
        <w:rPr>
          <w:rFonts w:ascii="Arial" w:eastAsia="Arial" w:hAnsi="Arial"/>
          <w:sz w:val="19"/>
          <w:szCs w:val="19"/>
        </w:rPr>
        <w:t xml:space="preserve"> lab-based experiments (Yang et al., </w:t>
      </w:r>
      <w:r w:rsidRPr="00C172B0">
        <w:rPr>
          <w:rStyle w:val="InternetLink"/>
          <w:rFonts w:ascii="Arial" w:eastAsia="Arial" w:hAnsi="Arial"/>
          <w:sz w:val="19"/>
          <w:szCs w:val="19"/>
        </w:rPr>
        <w:t xml:space="preserve">2009; </w:t>
      </w:r>
      <w:r w:rsidRPr="00C172B0">
        <w:rPr>
          <w:rFonts w:ascii="Arial" w:eastAsia="Arial" w:hAnsi="Arial"/>
          <w:sz w:val="19"/>
          <w:szCs w:val="19"/>
        </w:rPr>
        <w:t xml:space="preserve">Brady et al., </w:t>
      </w:r>
      <w:r w:rsidRPr="00C172B0">
        <w:rPr>
          <w:rStyle w:val="InternetLink"/>
          <w:rFonts w:ascii="Arial" w:eastAsia="Arial" w:hAnsi="Arial"/>
          <w:sz w:val="19"/>
          <w:szCs w:val="19"/>
        </w:rPr>
        <w:t xml:space="preserve">2013), </w:t>
      </w:r>
      <w:r w:rsidRPr="00C172B0">
        <w:rPr>
          <w:rFonts w:ascii="Arial" w:eastAsia="Arial" w:hAnsi="Arial"/>
          <w:sz w:val="19"/>
          <w:szCs w:val="19"/>
        </w:rPr>
        <w:t xml:space="preserve">temperature was not determined to significantly impact lifespan. By fitting a range of survival models to the data in both meta-analyses, we </w:t>
      </w:r>
      <w:del w:id="30" w:author="Benjamin Lambert" w:date="2019-01-20T20:27:00Z">
        <w:r w:rsidRPr="00C172B0" w:rsidDel="009105D9">
          <w:rPr>
            <w:rFonts w:ascii="Arial" w:eastAsia="Arial" w:hAnsi="Arial"/>
            <w:sz w:val="19"/>
            <w:szCs w:val="19"/>
          </w:rPr>
          <w:delText xml:space="preserve">could </w:delText>
        </w:r>
      </w:del>
      <w:r w:rsidRPr="00C172B0">
        <w:rPr>
          <w:rFonts w:ascii="Arial" w:eastAsia="Arial" w:hAnsi="Arial"/>
          <w:sz w:val="19"/>
          <w:szCs w:val="19"/>
        </w:rPr>
        <w:t>assess</w:t>
      </w:r>
      <w:ins w:id="31" w:author="Benjamin Lambert" w:date="2019-01-20T20:27:00Z">
        <w:r w:rsidR="009105D9">
          <w:rPr>
            <w:rFonts w:ascii="Arial" w:eastAsia="Arial" w:hAnsi="Arial"/>
            <w:sz w:val="19"/>
            <w:szCs w:val="19"/>
          </w:rPr>
          <w:t>ed</w:t>
        </w:r>
      </w:ins>
      <w:r w:rsidRPr="00C172B0">
        <w:rPr>
          <w:rFonts w:ascii="Arial" w:eastAsia="Arial" w:hAnsi="Arial"/>
          <w:sz w:val="19"/>
          <w:szCs w:val="19"/>
        </w:rPr>
        <w:t xml:space="preserve"> evidence for age-dependent mortality. Overall, </w:t>
      </w:r>
      <w:del w:id="32" w:author="Benjamin Lambert" w:date="2019-01-20T20:28:00Z">
        <w:r w:rsidRPr="00C172B0" w:rsidDel="0037432F">
          <w:rPr>
            <w:rFonts w:ascii="Arial" w:eastAsia="Arial" w:hAnsi="Arial"/>
            <w:sz w:val="19"/>
            <w:szCs w:val="19"/>
          </w:rPr>
          <w:delText xml:space="preserve">we conclude that </w:delText>
        </w:r>
      </w:del>
      <w:r w:rsidRPr="00C172B0">
        <w:rPr>
          <w:rFonts w:ascii="Arial" w:eastAsia="Arial" w:hAnsi="Arial"/>
          <w:sz w:val="19"/>
          <w:szCs w:val="19"/>
        </w:rPr>
        <w:t>the evidence</w:t>
      </w:r>
      <w:ins w:id="33" w:author="Benjamin Lambert" w:date="2019-01-20T20:28:00Z">
        <w:r w:rsidR="0037432F">
          <w:rPr>
            <w:rFonts w:ascii="Arial" w:eastAsia="Arial" w:hAnsi="Arial"/>
            <w:sz w:val="19"/>
            <w:szCs w:val="19"/>
          </w:rPr>
          <w:t xml:space="preserve"> for senescence</w:t>
        </w:r>
      </w:ins>
      <w:r w:rsidRPr="00C172B0">
        <w:rPr>
          <w:rFonts w:ascii="Arial" w:eastAsia="Arial" w:hAnsi="Arial"/>
          <w:sz w:val="19"/>
          <w:szCs w:val="19"/>
        </w:rPr>
        <w:t xml:space="preserve"> </w:t>
      </w:r>
      <w:ins w:id="34" w:author="Benjamin Lambert" w:date="2019-01-20T20:32:00Z">
        <w:r w:rsidR="00F82EC7">
          <w:rPr>
            <w:rFonts w:ascii="Arial" w:eastAsia="Arial" w:hAnsi="Arial"/>
            <w:sz w:val="19"/>
            <w:szCs w:val="19"/>
          </w:rPr>
          <w:t>wa</w:t>
        </w:r>
      </w:ins>
      <w:del w:id="35" w:author="Benjamin Lambert" w:date="2019-01-20T20:32:00Z">
        <w:r w:rsidRPr="00C172B0" w:rsidDel="00F82EC7">
          <w:rPr>
            <w:rFonts w:ascii="Arial" w:eastAsia="Arial" w:hAnsi="Arial"/>
            <w:sz w:val="19"/>
            <w:szCs w:val="19"/>
          </w:rPr>
          <w:delText>i</w:delText>
        </w:r>
      </w:del>
      <w:r w:rsidRPr="00C172B0">
        <w:rPr>
          <w:rFonts w:ascii="Arial" w:eastAsia="Arial" w:hAnsi="Arial"/>
          <w:sz w:val="19"/>
          <w:szCs w:val="19"/>
        </w:rPr>
        <w:t>s mixed: in the MRR experiments, in 8 of 33 species</w:t>
      </w:r>
      <w:ins w:id="36" w:author="Benjamin Lambert" w:date="2019-01-20T20:28:00Z">
        <w:r w:rsidR="00932CCA">
          <w:rPr>
            <w:rFonts w:ascii="Arial" w:eastAsia="Arial" w:hAnsi="Arial"/>
            <w:sz w:val="19"/>
            <w:szCs w:val="19"/>
          </w:rPr>
          <w:t xml:space="preserve"> the </w:t>
        </w:r>
        <w:r w:rsidR="00F72F9E">
          <w:rPr>
            <w:rFonts w:ascii="Arial" w:eastAsia="Arial" w:hAnsi="Arial"/>
            <w:sz w:val="19"/>
            <w:szCs w:val="19"/>
          </w:rPr>
          <w:t xml:space="preserve">data was better fit by models including </w:t>
        </w:r>
      </w:ins>
      <w:ins w:id="37" w:author="Benjamin Lambert" w:date="2019-01-20T20:29:00Z">
        <w:r w:rsidR="001F1FCC">
          <w:rPr>
            <w:rFonts w:ascii="Arial" w:eastAsia="Arial" w:hAnsi="Arial"/>
            <w:sz w:val="19"/>
            <w:szCs w:val="19"/>
          </w:rPr>
          <w:t xml:space="preserve">a </w:t>
        </w:r>
      </w:ins>
      <w:ins w:id="38" w:author="Benjamin Lambert" w:date="2019-01-20T20:28:00Z">
        <w:r w:rsidR="00F72F9E">
          <w:rPr>
            <w:rFonts w:ascii="Arial" w:eastAsia="Arial" w:hAnsi="Arial"/>
            <w:sz w:val="19"/>
            <w:szCs w:val="19"/>
          </w:rPr>
          <w:t xml:space="preserve">mortality hazard </w:t>
        </w:r>
      </w:ins>
      <w:ins w:id="39" w:author="Benjamin Lambert" w:date="2019-01-20T20:29:00Z">
        <w:r w:rsidR="00F72F9E">
          <w:rPr>
            <w:rFonts w:ascii="Arial" w:eastAsia="Arial" w:hAnsi="Arial"/>
            <w:sz w:val="19"/>
            <w:szCs w:val="19"/>
          </w:rPr>
          <w:t>increas</w:t>
        </w:r>
      </w:ins>
      <w:ins w:id="40" w:author="Benjamin Lambert" w:date="2019-01-20T20:33:00Z">
        <w:r w:rsidR="0043086C">
          <w:rPr>
            <w:rFonts w:ascii="Arial" w:eastAsia="Arial" w:hAnsi="Arial"/>
            <w:sz w:val="19"/>
            <w:szCs w:val="19"/>
          </w:rPr>
          <w:t>ing</w:t>
        </w:r>
      </w:ins>
      <w:ins w:id="41" w:author="Benjamin Lambert" w:date="2019-01-20T20:29:00Z">
        <w:r w:rsidR="00F72F9E">
          <w:rPr>
            <w:rFonts w:ascii="Arial" w:eastAsia="Arial" w:hAnsi="Arial"/>
            <w:sz w:val="19"/>
            <w:szCs w:val="19"/>
          </w:rPr>
          <w:t xml:space="preserve"> with age</w:t>
        </w:r>
        <w:r w:rsidR="00E60926">
          <w:rPr>
            <w:rFonts w:ascii="Arial" w:eastAsia="Arial" w:hAnsi="Arial"/>
            <w:sz w:val="19"/>
            <w:szCs w:val="19"/>
          </w:rPr>
          <w:t>, whereas the correspondi</w:t>
        </w:r>
      </w:ins>
      <w:ins w:id="42" w:author="Benjamin Lambert" w:date="2019-01-20T20:30:00Z">
        <w:r w:rsidR="00E60926">
          <w:rPr>
            <w:rFonts w:ascii="Arial" w:eastAsia="Arial" w:hAnsi="Arial"/>
            <w:sz w:val="19"/>
            <w:szCs w:val="19"/>
          </w:rPr>
          <w:t>ng number for the dissection analysis was 2 out of 25 species,</w:t>
        </w:r>
      </w:ins>
      <w:ins w:id="43" w:author="Benjamin Lambert" w:date="2019-01-20T20:28:00Z">
        <w:r w:rsidR="00F72F9E">
          <w:rPr>
            <w:rFonts w:ascii="Arial" w:eastAsia="Arial" w:hAnsi="Arial"/>
            <w:sz w:val="19"/>
            <w:szCs w:val="19"/>
          </w:rPr>
          <w:t xml:space="preserve"> </w:t>
        </w:r>
      </w:ins>
      <w:del w:id="44" w:author="Benjamin Lambert" w:date="2019-01-20T20:28:00Z">
        <w:r w:rsidRPr="00C172B0" w:rsidDel="00A81127">
          <w:rPr>
            <w:rFonts w:ascii="Arial" w:eastAsia="Arial" w:hAnsi="Arial"/>
            <w:sz w:val="19"/>
            <w:szCs w:val="19"/>
          </w:rPr>
          <w:delText xml:space="preserve"> we found evidence for mosquito senescence</w:delText>
        </w:r>
      </w:del>
      <w:del w:id="45" w:author="Benjamin Lambert" w:date="2019-01-20T20:29:00Z">
        <w:r w:rsidRPr="00C172B0" w:rsidDel="00E60926">
          <w:rPr>
            <w:rFonts w:ascii="Arial" w:eastAsia="Arial" w:hAnsi="Arial"/>
            <w:sz w:val="19"/>
            <w:szCs w:val="19"/>
          </w:rPr>
          <w:delText>, whereas in only 2 of 25 species included in the dissection analysis were better fit by a model incorporating an increasing risk of mortality with age.</w:delText>
        </w:r>
      </w:del>
    </w:p>
    <w:p w14:paraId="6828DAEE" w14:textId="77777777" w:rsidR="00A53713" w:rsidRPr="00C172B0" w:rsidRDefault="00A53713" w:rsidP="00FB1084">
      <w:pPr>
        <w:spacing w:line="276" w:lineRule="auto"/>
        <w:ind w:right="-22"/>
        <w:rPr>
          <w:rFonts w:ascii="Arial" w:eastAsia="Times New Roman" w:hAnsi="Arial"/>
          <w:sz w:val="19"/>
          <w:szCs w:val="19"/>
        </w:rPr>
      </w:pPr>
    </w:p>
    <w:p w14:paraId="0263C0A5" w14:textId="1A996F5B" w:rsidR="00A53713" w:rsidRPr="00C172B0" w:rsidRDefault="00301E20" w:rsidP="00FB1084">
      <w:pPr>
        <w:spacing w:line="276" w:lineRule="auto"/>
        <w:ind w:right="-22"/>
        <w:rPr>
          <w:rFonts w:ascii="Arial" w:eastAsia="Arial" w:hAnsi="Arial"/>
          <w:sz w:val="19"/>
          <w:szCs w:val="19"/>
        </w:rPr>
        <w:sectPr w:rsidR="00A53713" w:rsidRPr="00C172B0" w:rsidSect="001224D4">
          <w:type w:val="continuous"/>
          <w:pgSz w:w="12240" w:h="15840"/>
          <w:pgMar w:top="1440" w:right="1750" w:bottom="1440" w:left="1440" w:header="0" w:footer="0" w:gutter="0"/>
          <w:cols w:space="720"/>
          <w:formProt w:val="0"/>
          <w:docGrid w:linePitch="360"/>
        </w:sectPr>
      </w:pPr>
      <w:r w:rsidRPr="00C172B0">
        <w:rPr>
          <w:rFonts w:ascii="Arial" w:eastAsia="Arial" w:hAnsi="Arial"/>
          <w:sz w:val="19"/>
          <w:szCs w:val="19"/>
        </w:rPr>
        <w:t xml:space="preserve">MRR experiments are </w:t>
      </w:r>
      <w:del w:id="46" w:author="Benjamin Lambert" w:date="2019-01-20T20:36:00Z">
        <w:r w:rsidRPr="00C172B0" w:rsidDel="00E34684">
          <w:rPr>
            <w:rFonts w:ascii="Arial" w:eastAsia="Arial" w:hAnsi="Arial"/>
            <w:sz w:val="19"/>
            <w:szCs w:val="19"/>
          </w:rPr>
          <w:delText xml:space="preserve">known </w:delText>
        </w:r>
      </w:del>
      <w:ins w:id="47" w:author="Benjamin Lambert" w:date="2019-01-20T20:36:00Z">
        <w:r w:rsidR="00E34684">
          <w:rPr>
            <w:rFonts w:ascii="Arial" w:eastAsia="Arial" w:hAnsi="Arial"/>
            <w:sz w:val="19"/>
            <w:szCs w:val="19"/>
          </w:rPr>
          <w:t>thought</w:t>
        </w:r>
        <w:r w:rsidR="00E34684" w:rsidRPr="00C172B0">
          <w:rPr>
            <w:rFonts w:ascii="Arial" w:eastAsia="Arial" w:hAnsi="Arial"/>
            <w:sz w:val="19"/>
            <w:szCs w:val="19"/>
          </w:rPr>
          <w:t xml:space="preserve"> </w:t>
        </w:r>
      </w:ins>
      <w:r w:rsidRPr="00C172B0">
        <w:rPr>
          <w:rFonts w:ascii="Arial" w:eastAsia="Arial" w:hAnsi="Arial"/>
          <w:sz w:val="19"/>
          <w:szCs w:val="19"/>
        </w:rPr>
        <w:t xml:space="preserve">to </w:t>
      </w:r>
      <w:del w:id="48" w:author="Benjamin Lambert" w:date="2019-01-20T20:36:00Z">
        <w:r w:rsidRPr="00C172B0" w:rsidDel="00EA06F8">
          <w:rPr>
            <w:rFonts w:ascii="Arial" w:eastAsia="Arial" w:hAnsi="Arial"/>
            <w:sz w:val="19"/>
            <w:szCs w:val="19"/>
          </w:rPr>
          <w:delText>produce downwardly-biased estimates of</w:delText>
        </w:r>
      </w:del>
      <w:ins w:id="49" w:author="Benjamin Lambert" w:date="2019-01-20T20:36:00Z">
        <w:r w:rsidR="00EA06F8">
          <w:rPr>
            <w:rFonts w:ascii="Arial" w:eastAsia="Arial" w:hAnsi="Arial"/>
            <w:sz w:val="19"/>
            <w:szCs w:val="19"/>
          </w:rPr>
          <w:t>under-estimate</w:t>
        </w:r>
      </w:ins>
      <w:r w:rsidRPr="00C172B0">
        <w:rPr>
          <w:rFonts w:ascii="Arial" w:eastAsia="Arial" w:hAnsi="Arial"/>
          <w:sz w:val="19"/>
          <w:szCs w:val="19"/>
        </w:rPr>
        <w:t xml:space="preserve"> lifespan</w:t>
      </w:r>
      <w:ins w:id="50" w:author="Benjamin Lambert" w:date="2019-01-20T20:36:00Z">
        <w:r w:rsidR="0016051E">
          <w:rPr>
            <w:rFonts w:ascii="Arial" w:eastAsia="Arial" w:hAnsi="Arial"/>
            <w:sz w:val="19"/>
            <w:szCs w:val="19"/>
          </w:rPr>
          <w:t>:</w:t>
        </w:r>
      </w:ins>
      <w:del w:id="51" w:author="Benjamin Lambert" w:date="2019-01-20T20:36:00Z">
        <w:r w:rsidRPr="00C172B0" w:rsidDel="0016051E">
          <w:rPr>
            <w:rFonts w:ascii="Arial" w:eastAsia="Arial" w:hAnsi="Arial"/>
            <w:sz w:val="19"/>
            <w:szCs w:val="19"/>
          </w:rPr>
          <w:delText>.</w:delText>
        </w:r>
      </w:del>
      <w:r w:rsidRPr="00C172B0">
        <w:rPr>
          <w:rFonts w:ascii="Arial" w:eastAsia="Arial" w:hAnsi="Arial"/>
          <w:sz w:val="19"/>
          <w:szCs w:val="19"/>
        </w:rPr>
        <w:t xml:space="preserve"> </w:t>
      </w:r>
      <w:ins w:id="52" w:author="Benjamin Lambert" w:date="2019-01-20T20:36:00Z">
        <w:r w:rsidR="0016051E">
          <w:rPr>
            <w:rFonts w:ascii="Arial" w:eastAsia="Arial" w:hAnsi="Arial"/>
            <w:sz w:val="19"/>
            <w:szCs w:val="19"/>
          </w:rPr>
          <w:t>l</w:t>
        </w:r>
      </w:ins>
      <w:del w:id="53" w:author="Benjamin Lambert" w:date="2019-01-20T20:36:00Z">
        <w:r w:rsidRPr="00C172B0" w:rsidDel="0016051E">
          <w:rPr>
            <w:rFonts w:ascii="Arial" w:eastAsia="Arial" w:hAnsi="Arial"/>
            <w:sz w:val="19"/>
            <w:szCs w:val="19"/>
          </w:rPr>
          <w:delText>L</w:delText>
        </w:r>
      </w:del>
      <w:r w:rsidRPr="00C172B0">
        <w:rPr>
          <w:rFonts w:ascii="Arial" w:eastAsia="Arial" w:hAnsi="Arial"/>
          <w:sz w:val="19"/>
          <w:szCs w:val="19"/>
        </w:rPr>
        <w:t xml:space="preserve">ab experiments have </w:t>
      </w:r>
      <w:del w:id="54" w:author="Benjamin Lambert" w:date="2019-01-20T20:37:00Z">
        <w:r w:rsidRPr="00C172B0" w:rsidDel="00812587">
          <w:rPr>
            <w:rFonts w:ascii="Arial" w:eastAsia="Arial" w:hAnsi="Arial"/>
            <w:sz w:val="19"/>
            <w:szCs w:val="19"/>
          </w:rPr>
          <w:delText xml:space="preserve">demonstrated </w:delText>
        </w:r>
      </w:del>
      <w:ins w:id="55" w:author="Benjamin Lambert" w:date="2019-01-20T20:37:00Z">
        <w:r w:rsidR="00812587">
          <w:rPr>
            <w:rFonts w:ascii="Arial" w:eastAsia="Arial" w:hAnsi="Arial"/>
            <w:sz w:val="19"/>
            <w:szCs w:val="19"/>
          </w:rPr>
          <w:t>shown</w:t>
        </w:r>
        <w:r w:rsidR="00812587" w:rsidRPr="00C172B0">
          <w:rPr>
            <w:rFonts w:ascii="Arial" w:eastAsia="Arial" w:hAnsi="Arial"/>
            <w:sz w:val="19"/>
            <w:szCs w:val="19"/>
          </w:rPr>
          <w:t xml:space="preserve"> </w:t>
        </w:r>
      </w:ins>
      <w:r w:rsidRPr="00C172B0">
        <w:rPr>
          <w:rFonts w:ascii="Arial" w:eastAsia="Arial" w:hAnsi="Arial"/>
          <w:sz w:val="19"/>
          <w:szCs w:val="19"/>
        </w:rPr>
        <w:t>that marking</w:t>
      </w:r>
      <w:ins w:id="56" w:author="Benjamin Lambert" w:date="2019-01-20T20:36:00Z">
        <w:r w:rsidR="0016051E">
          <w:rPr>
            <w:rFonts w:ascii="Arial" w:eastAsia="Arial" w:hAnsi="Arial"/>
            <w:sz w:val="19"/>
            <w:szCs w:val="19"/>
          </w:rPr>
          <w:t xml:space="preserve"> </w:t>
        </w:r>
      </w:ins>
      <w:ins w:id="57" w:author="Benjamin Lambert" w:date="2019-01-20T20:37:00Z">
        <w:r w:rsidR="0016051E">
          <w:rPr>
            <w:rFonts w:ascii="Arial" w:eastAsia="Arial" w:hAnsi="Arial"/>
            <w:sz w:val="19"/>
            <w:szCs w:val="19"/>
          </w:rPr>
          <w:t>mosquitoes with dye</w:t>
        </w:r>
      </w:ins>
      <w:r w:rsidRPr="00C172B0">
        <w:rPr>
          <w:rFonts w:ascii="Arial" w:eastAsia="Arial" w:hAnsi="Arial"/>
          <w:sz w:val="19"/>
          <w:szCs w:val="19"/>
        </w:rPr>
        <w:t xml:space="preserve"> can negatively impact survival</w:t>
      </w:r>
      <w:ins w:id="58" w:author="Benjamin Lambert" w:date="2019-01-20T20:37:00Z">
        <w:r w:rsidR="008C604C">
          <w:rPr>
            <w:rFonts w:ascii="Arial" w:eastAsia="Arial" w:hAnsi="Arial"/>
            <w:sz w:val="19"/>
            <w:szCs w:val="19"/>
          </w:rPr>
          <w:t xml:space="preserve"> </w:t>
        </w:r>
        <w:r w:rsidR="008C604C" w:rsidRPr="00C172B0">
          <w:rPr>
            <w:rFonts w:ascii="Arial" w:eastAsia="Arial" w:hAnsi="Arial"/>
            <w:sz w:val="19"/>
            <w:szCs w:val="19"/>
          </w:rPr>
          <w:t xml:space="preserve">(Verhulst, </w:t>
        </w:r>
        <w:proofErr w:type="spellStart"/>
        <w:r w:rsidR="008C604C" w:rsidRPr="00C172B0">
          <w:rPr>
            <w:rFonts w:ascii="Arial" w:eastAsia="Arial" w:hAnsi="Arial"/>
            <w:sz w:val="19"/>
            <w:szCs w:val="19"/>
          </w:rPr>
          <w:t>Loonen</w:t>
        </w:r>
        <w:proofErr w:type="spellEnd"/>
        <w:r w:rsidR="008C604C" w:rsidRPr="00C172B0">
          <w:rPr>
            <w:rFonts w:ascii="Arial" w:eastAsia="Arial" w:hAnsi="Arial"/>
            <w:sz w:val="19"/>
            <w:szCs w:val="19"/>
          </w:rPr>
          <w:t xml:space="preserve">, and </w:t>
        </w:r>
        <w:proofErr w:type="spellStart"/>
        <w:r w:rsidR="008C604C" w:rsidRPr="00C172B0">
          <w:rPr>
            <w:rFonts w:ascii="Arial" w:eastAsia="Arial" w:hAnsi="Arial"/>
            <w:sz w:val="19"/>
            <w:szCs w:val="19"/>
          </w:rPr>
          <w:t>Takken</w:t>
        </w:r>
        <w:proofErr w:type="spellEnd"/>
        <w:r w:rsidR="008C604C" w:rsidRPr="00C172B0">
          <w:rPr>
            <w:rFonts w:ascii="Arial" w:eastAsia="Arial" w:hAnsi="Arial"/>
            <w:sz w:val="19"/>
            <w:szCs w:val="19"/>
          </w:rPr>
          <w:t xml:space="preserve">, </w:t>
        </w:r>
        <w:r w:rsidR="008C604C" w:rsidRPr="00C172B0">
          <w:rPr>
            <w:rStyle w:val="InternetLink"/>
            <w:rFonts w:ascii="Arial" w:eastAsia="Arial" w:hAnsi="Arial"/>
            <w:sz w:val="19"/>
            <w:szCs w:val="19"/>
          </w:rPr>
          <w:t xml:space="preserve">2013; </w:t>
        </w:r>
        <w:r w:rsidR="008C604C" w:rsidRPr="00C172B0">
          <w:rPr>
            <w:rFonts w:ascii="Arial" w:eastAsia="Arial" w:hAnsi="Arial"/>
            <w:sz w:val="19"/>
            <w:szCs w:val="19"/>
          </w:rPr>
          <w:t xml:space="preserve">Dickens and Brant, </w:t>
        </w:r>
        <w:r w:rsidR="008C604C" w:rsidRPr="00C172B0">
          <w:rPr>
            <w:rStyle w:val="InternetLink"/>
            <w:rFonts w:ascii="Arial" w:eastAsia="Arial" w:hAnsi="Arial"/>
            <w:sz w:val="19"/>
            <w:szCs w:val="19"/>
          </w:rPr>
          <w:t>2014)</w:t>
        </w:r>
        <w:r w:rsidR="008C604C">
          <w:rPr>
            <w:rStyle w:val="InternetLink"/>
            <w:rFonts w:ascii="Arial" w:eastAsia="Arial" w:hAnsi="Arial"/>
            <w:sz w:val="19"/>
            <w:szCs w:val="19"/>
          </w:rPr>
          <w:t>;</w:t>
        </w:r>
      </w:ins>
    </w:p>
    <w:p w14:paraId="47E227CC" w14:textId="6D3A1C38" w:rsidR="00A53713" w:rsidRPr="00C172B0" w:rsidRDefault="00AC4B50" w:rsidP="00FB1084">
      <w:pPr>
        <w:spacing w:line="276" w:lineRule="auto"/>
        <w:ind w:right="-22"/>
        <w:rPr>
          <w:rFonts w:ascii="Arial" w:hAnsi="Arial"/>
          <w:sz w:val="19"/>
          <w:szCs w:val="19"/>
        </w:rPr>
      </w:pPr>
      <w:r w:rsidRPr="00C172B0">
        <w:rPr>
          <w:rFonts w:ascii="Arial" w:eastAsia="Arial" w:hAnsi="Arial"/>
          <w:sz w:val="19"/>
          <w:szCs w:val="19"/>
        </w:rPr>
        <w:t xml:space="preserve"> </w:t>
      </w:r>
      <w:del w:id="59" w:author="Benjamin Lambert" w:date="2019-01-20T20:37:00Z">
        <w:r w:rsidR="00301E20" w:rsidRPr="00C172B0" w:rsidDel="008C604C">
          <w:rPr>
            <w:rFonts w:ascii="Arial" w:eastAsia="Arial" w:hAnsi="Arial"/>
            <w:sz w:val="19"/>
            <w:szCs w:val="19"/>
          </w:rPr>
          <w:delText xml:space="preserve">(Verhulst, Loonen, and Takken, </w:delText>
        </w:r>
        <w:r w:rsidR="00301E20" w:rsidRPr="00C172B0" w:rsidDel="008C604C">
          <w:rPr>
            <w:rStyle w:val="InternetLink"/>
            <w:rFonts w:ascii="Arial" w:eastAsia="Arial" w:hAnsi="Arial"/>
            <w:sz w:val="19"/>
            <w:szCs w:val="19"/>
          </w:rPr>
          <w:delText xml:space="preserve">2013; </w:delText>
        </w:r>
        <w:r w:rsidR="00301E20" w:rsidRPr="00C172B0" w:rsidDel="008C604C">
          <w:rPr>
            <w:rFonts w:ascii="Arial" w:eastAsia="Arial" w:hAnsi="Arial"/>
            <w:sz w:val="19"/>
            <w:szCs w:val="19"/>
          </w:rPr>
          <w:delText xml:space="preserve">Dickens and Brant, </w:delText>
        </w:r>
        <w:r w:rsidR="00301E20" w:rsidRPr="00C172B0" w:rsidDel="008C604C">
          <w:rPr>
            <w:rStyle w:val="InternetLink"/>
            <w:rFonts w:ascii="Arial" w:eastAsia="Arial" w:hAnsi="Arial"/>
            <w:sz w:val="19"/>
            <w:szCs w:val="19"/>
          </w:rPr>
          <w:delText xml:space="preserve">2014) </w:delText>
        </w:r>
        <w:r w:rsidR="00301E20" w:rsidRPr="00C172B0" w:rsidDel="008C604C">
          <w:rPr>
            <w:rFonts w:ascii="Arial" w:eastAsia="Arial" w:hAnsi="Arial"/>
            <w:sz w:val="19"/>
            <w:szCs w:val="19"/>
          </w:rPr>
          <w:delText>resulting in artificially depressed survival</w:delText>
        </w:r>
      </w:del>
      <w:del w:id="60" w:author="Benjamin Lambert" w:date="2019-01-20T20:40:00Z">
        <w:r w:rsidR="00301E20" w:rsidRPr="00C172B0" w:rsidDel="00845672">
          <w:rPr>
            <w:rFonts w:ascii="Arial" w:eastAsia="Arial" w:hAnsi="Arial"/>
            <w:sz w:val="19"/>
            <w:szCs w:val="19"/>
          </w:rPr>
          <w:delText xml:space="preserve">. </w:delText>
        </w:r>
      </w:del>
      <w:ins w:id="61" w:author="Benjamin Lambert" w:date="2019-01-20T20:40:00Z">
        <w:r w:rsidR="00845672">
          <w:rPr>
            <w:rFonts w:ascii="Arial" w:eastAsia="Arial" w:hAnsi="Arial"/>
            <w:sz w:val="19"/>
            <w:szCs w:val="19"/>
          </w:rPr>
          <w:t>a</w:t>
        </w:r>
      </w:ins>
      <w:ins w:id="62" w:author="Benjamin Lambert" w:date="2019-01-20T20:39:00Z">
        <w:r w:rsidR="00294D53">
          <w:rPr>
            <w:rFonts w:ascii="Arial" w:eastAsia="Arial" w:hAnsi="Arial"/>
            <w:sz w:val="19"/>
            <w:szCs w:val="19"/>
          </w:rPr>
          <w:t xml:space="preserve">nd </w:t>
        </w:r>
      </w:ins>
      <w:r w:rsidR="00301E20" w:rsidRPr="00C172B0">
        <w:rPr>
          <w:rFonts w:ascii="Arial" w:eastAsia="Arial" w:hAnsi="Arial"/>
          <w:sz w:val="19"/>
          <w:szCs w:val="19"/>
        </w:rPr>
        <w:t xml:space="preserve">MRR studies typically cannot diﬀerentiate between a mosquito dying and </w:t>
      </w:r>
      <w:ins w:id="63" w:author="Benjamin Lambert" w:date="2019-01-20T20:37:00Z">
        <w:r w:rsidR="00A84E90">
          <w:rPr>
            <w:rFonts w:ascii="Arial" w:eastAsia="Arial" w:hAnsi="Arial"/>
            <w:sz w:val="19"/>
            <w:szCs w:val="19"/>
          </w:rPr>
          <w:t>it</w:t>
        </w:r>
      </w:ins>
      <w:ins w:id="64" w:author="Benjamin Lambert" w:date="2019-01-20T20:40:00Z">
        <w:r w:rsidR="0007317A">
          <w:rPr>
            <w:rFonts w:ascii="Arial" w:eastAsia="Arial" w:hAnsi="Arial"/>
            <w:sz w:val="19"/>
            <w:szCs w:val="19"/>
          </w:rPr>
          <w:t>s</w:t>
        </w:r>
      </w:ins>
      <w:ins w:id="65" w:author="Benjamin Lambert" w:date="2019-01-20T20:37:00Z">
        <w:r w:rsidR="00A84E90">
          <w:rPr>
            <w:rFonts w:ascii="Arial" w:eastAsia="Arial" w:hAnsi="Arial"/>
            <w:sz w:val="19"/>
            <w:szCs w:val="19"/>
          </w:rPr>
          <w:t xml:space="preserve"> </w:t>
        </w:r>
      </w:ins>
      <w:r w:rsidR="00301E20" w:rsidRPr="00C172B0">
        <w:rPr>
          <w:rFonts w:ascii="Arial" w:eastAsia="Arial" w:hAnsi="Arial"/>
          <w:sz w:val="19"/>
          <w:szCs w:val="19"/>
        </w:rPr>
        <w:t xml:space="preserve">dispersal from the study area meaning </w:t>
      </w:r>
      <w:del w:id="66" w:author="Benjamin Lambert" w:date="2019-01-20T20:40:00Z">
        <w:r w:rsidR="00301E20" w:rsidRPr="00C172B0" w:rsidDel="003B74A2">
          <w:rPr>
            <w:rFonts w:ascii="Arial" w:eastAsia="Arial" w:hAnsi="Arial"/>
            <w:sz w:val="19"/>
            <w:szCs w:val="19"/>
          </w:rPr>
          <w:delText>that lifespan will be underestimated</w:delText>
        </w:r>
      </w:del>
      <w:ins w:id="67" w:author="Benjamin Lambert" w:date="2019-01-20T20:40:00Z">
        <w:r w:rsidR="003B74A2">
          <w:rPr>
            <w:rFonts w:ascii="Arial" w:eastAsia="Arial" w:hAnsi="Arial"/>
            <w:sz w:val="19"/>
            <w:szCs w:val="19"/>
          </w:rPr>
          <w:t>mortality is inflated</w:t>
        </w:r>
      </w:ins>
      <w:r w:rsidR="00301E20" w:rsidRPr="00C172B0">
        <w:rPr>
          <w:rFonts w:ascii="Arial" w:eastAsia="Arial" w:hAnsi="Arial"/>
          <w:sz w:val="19"/>
          <w:szCs w:val="19"/>
        </w:rPr>
        <w:t xml:space="preserve">. In this study, </w:t>
      </w:r>
      <w:del w:id="68" w:author="Benjamin Lambert" w:date="2019-01-20T20:40:00Z">
        <w:r w:rsidR="00301E20" w:rsidRPr="00C172B0" w:rsidDel="004635A8">
          <w:rPr>
            <w:rFonts w:ascii="Arial" w:eastAsia="Arial" w:hAnsi="Arial"/>
            <w:sz w:val="19"/>
            <w:szCs w:val="19"/>
          </w:rPr>
          <w:delText>we found</w:delText>
        </w:r>
      </w:del>
      <w:ins w:id="69" w:author="Benjamin Lambert" w:date="2019-01-20T20:40:00Z">
        <w:r w:rsidR="004635A8">
          <w:rPr>
            <w:rFonts w:ascii="Arial" w:eastAsia="Arial" w:hAnsi="Arial"/>
            <w:sz w:val="19"/>
            <w:szCs w:val="19"/>
          </w:rPr>
          <w:t>there was</w:t>
        </w:r>
      </w:ins>
      <w:r w:rsidR="00301E20" w:rsidRPr="00C172B0">
        <w:rPr>
          <w:rFonts w:ascii="Arial" w:eastAsia="Arial" w:hAnsi="Arial"/>
          <w:sz w:val="19"/>
          <w:szCs w:val="19"/>
        </w:rPr>
        <w:t xml:space="preserve"> a positive correlation between lifespan estimates and </w:t>
      </w:r>
      <w:del w:id="70" w:author="Benjamin Lambert" w:date="2019-01-20T20:40:00Z">
        <w:r w:rsidR="00301E20" w:rsidRPr="00C172B0" w:rsidDel="005C3E0F">
          <w:rPr>
            <w:rFonts w:ascii="Arial" w:eastAsia="Arial" w:hAnsi="Arial"/>
            <w:sz w:val="19"/>
            <w:szCs w:val="19"/>
          </w:rPr>
          <w:delText>the density of traps</w:delText>
        </w:r>
      </w:del>
      <w:ins w:id="71" w:author="Benjamin Lambert" w:date="2019-01-20T20:40:00Z">
        <w:r w:rsidR="005C3E0F">
          <w:rPr>
            <w:rFonts w:ascii="Arial" w:eastAsia="Arial" w:hAnsi="Arial"/>
            <w:sz w:val="19"/>
            <w:szCs w:val="19"/>
          </w:rPr>
          <w:t>trapping density</w:t>
        </w:r>
      </w:ins>
      <w:r w:rsidR="00301E20" w:rsidRPr="00C172B0">
        <w:rPr>
          <w:rFonts w:ascii="Arial" w:eastAsia="Arial" w:hAnsi="Arial"/>
          <w:sz w:val="19"/>
          <w:szCs w:val="19"/>
        </w:rPr>
        <w:t xml:space="preserve">, indicating </w:t>
      </w:r>
      <w:del w:id="72" w:author="Benjamin Lambert" w:date="2019-01-20T20:40:00Z">
        <w:r w:rsidR="00301E20" w:rsidRPr="00C172B0" w:rsidDel="00294AC9">
          <w:rPr>
            <w:rFonts w:ascii="Arial" w:eastAsia="Arial" w:hAnsi="Arial"/>
            <w:sz w:val="19"/>
            <w:szCs w:val="19"/>
          </w:rPr>
          <w:delText xml:space="preserve">that </w:delText>
        </w:r>
      </w:del>
      <w:r w:rsidR="00301E20" w:rsidRPr="00C172B0">
        <w:rPr>
          <w:rFonts w:ascii="Arial" w:eastAsia="Arial" w:hAnsi="Arial"/>
          <w:sz w:val="19"/>
          <w:szCs w:val="19"/>
        </w:rPr>
        <w:t>better trapping coverage</w:t>
      </w:r>
      <w:del w:id="73" w:author="Benjamin Lambert" w:date="2019-01-20T20:41:00Z">
        <w:r w:rsidR="00301E20" w:rsidRPr="00C172B0" w:rsidDel="00294AC9">
          <w:rPr>
            <w:rFonts w:ascii="Arial" w:eastAsia="Arial" w:hAnsi="Arial"/>
            <w:sz w:val="19"/>
            <w:szCs w:val="19"/>
          </w:rPr>
          <w:delText xml:space="preserve"> </w:delText>
        </w:r>
      </w:del>
      <w:ins w:id="74" w:author="Benjamin Lambert" w:date="2019-01-20T20:41:00Z">
        <w:r w:rsidR="00294AC9">
          <w:rPr>
            <w:rFonts w:ascii="Arial" w:eastAsia="Arial" w:hAnsi="Arial"/>
            <w:sz w:val="19"/>
            <w:szCs w:val="19"/>
          </w:rPr>
          <w:t xml:space="preserve"> </w:t>
        </w:r>
      </w:ins>
      <w:ins w:id="75" w:author="Benjamin Lambert" w:date="2019-01-20T20:42:00Z">
        <w:r w:rsidR="00E2420B">
          <w:rPr>
            <w:rFonts w:ascii="Arial" w:eastAsia="Arial" w:hAnsi="Arial"/>
            <w:sz w:val="19"/>
            <w:szCs w:val="19"/>
          </w:rPr>
          <w:t xml:space="preserve">likely </w:t>
        </w:r>
      </w:ins>
      <w:ins w:id="76" w:author="Benjamin Lambert" w:date="2019-01-20T20:43:00Z">
        <w:r w:rsidR="00185B7D">
          <w:rPr>
            <w:rFonts w:ascii="Arial" w:eastAsia="Arial" w:hAnsi="Arial"/>
            <w:sz w:val="19"/>
            <w:szCs w:val="19"/>
          </w:rPr>
          <w:t>raises estimates towards their true value</w:t>
        </w:r>
      </w:ins>
      <w:del w:id="77" w:author="Benjamin Lambert" w:date="2019-01-20T20:41:00Z">
        <w:r w:rsidR="00301E20" w:rsidRPr="00C172B0" w:rsidDel="00294AC9">
          <w:rPr>
            <w:rFonts w:ascii="Arial" w:eastAsia="Arial" w:hAnsi="Arial"/>
            <w:sz w:val="19"/>
            <w:szCs w:val="19"/>
          </w:rPr>
          <w:delText>likely raises estimates towards their real value</w:delText>
        </w:r>
      </w:del>
      <w:r w:rsidR="00301E20" w:rsidRPr="00C172B0">
        <w:rPr>
          <w:rFonts w:ascii="Arial" w:eastAsia="Arial" w:hAnsi="Arial"/>
          <w:sz w:val="19"/>
          <w:szCs w:val="19"/>
        </w:rPr>
        <w:t xml:space="preserve">. We conducted an </w:t>
      </w:r>
      <w:r w:rsidR="00301E20" w:rsidRPr="00C172B0">
        <w:rPr>
          <w:rFonts w:ascii="Arial" w:eastAsia="Arial" w:hAnsi="Arial"/>
          <w:i/>
          <w:sz w:val="19"/>
          <w:szCs w:val="19"/>
        </w:rPr>
        <w:t>in silico</w:t>
      </w:r>
      <w:r w:rsidR="00301E20" w:rsidRPr="00C172B0">
        <w:rPr>
          <w:rFonts w:ascii="Arial" w:eastAsia="Arial" w:hAnsi="Arial"/>
          <w:sz w:val="19"/>
          <w:szCs w:val="19"/>
        </w:rPr>
        <w:t xml:space="preserve"> Monte Carlo study to determine how accurately </w:t>
      </w:r>
      <w:del w:id="78" w:author="Benjamin Lambert" w:date="2019-01-20T20:43:00Z">
        <w:r w:rsidR="00301E20" w:rsidRPr="00C172B0" w:rsidDel="00474935">
          <w:rPr>
            <w:rFonts w:ascii="Arial" w:eastAsia="Arial" w:hAnsi="Arial"/>
            <w:sz w:val="19"/>
            <w:szCs w:val="19"/>
          </w:rPr>
          <w:delText xml:space="preserve">we could estimate </w:delText>
        </w:r>
      </w:del>
      <w:r w:rsidR="00301E20" w:rsidRPr="00C172B0">
        <w:rPr>
          <w:rFonts w:ascii="Arial" w:eastAsia="Arial" w:hAnsi="Arial"/>
          <w:sz w:val="19"/>
          <w:szCs w:val="19"/>
        </w:rPr>
        <w:t>mosquito lifespan</w:t>
      </w:r>
      <w:ins w:id="79" w:author="Benjamin Lambert" w:date="2019-01-20T20:43:00Z">
        <w:r w:rsidR="00474935">
          <w:rPr>
            <w:rFonts w:ascii="Arial" w:eastAsia="Arial" w:hAnsi="Arial"/>
            <w:sz w:val="19"/>
            <w:szCs w:val="19"/>
          </w:rPr>
          <w:t xml:space="preserve"> can be estimated</w:t>
        </w:r>
      </w:ins>
      <w:r w:rsidR="00301E20" w:rsidRPr="00C172B0">
        <w:rPr>
          <w:rFonts w:ascii="Arial" w:eastAsia="Arial" w:hAnsi="Arial"/>
          <w:sz w:val="19"/>
          <w:szCs w:val="19"/>
        </w:rPr>
        <w:t xml:space="preserve"> </w:t>
      </w:r>
      <w:del w:id="80" w:author="Benjamin Lambert" w:date="2019-01-20T20:43:00Z">
        <w:r w:rsidR="00301E20" w:rsidRPr="00C172B0" w:rsidDel="004973ED">
          <w:rPr>
            <w:rFonts w:ascii="Arial" w:eastAsia="Arial" w:hAnsi="Arial"/>
            <w:sz w:val="19"/>
            <w:szCs w:val="19"/>
          </w:rPr>
          <w:delText>given study parameters</w:delText>
        </w:r>
      </w:del>
      <w:r w:rsidR="00301E20" w:rsidRPr="00C172B0">
        <w:rPr>
          <w:rFonts w:ascii="Arial" w:eastAsia="Arial" w:hAnsi="Arial"/>
          <w:sz w:val="19"/>
          <w:szCs w:val="19"/>
        </w:rPr>
        <w:t xml:space="preserve"> in an ideal MRR experiment, where </w:t>
      </w:r>
      <w:ins w:id="81" w:author="Benjamin Lambert" w:date="2019-01-20T20:44:00Z">
        <w:r w:rsidR="00546698">
          <w:rPr>
            <w:rFonts w:ascii="Arial" w:eastAsia="Arial" w:hAnsi="Arial"/>
            <w:sz w:val="19"/>
            <w:szCs w:val="19"/>
          </w:rPr>
          <w:t>mosquitoes are not harmed b</w:t>
        </w:r>
      </w:ins>
      <w:ins w:id="82" w:author="Benjamin Lambert" w:date="2019-01-20T20:45:00Z">
        <w:r w:rsidR="00824BB0">
          <w:rPr>
            <w:rFonts w:ascii="Arial" w:eastAsia="Arial" w:hAnsi="Arial"/>
            <w:sz w:val="19"/>
            <w:szCs w:val="19"/>
          </w:rPr>
          <w:t>y</w:t>
        </w:r>
      </w:ins>
      <w:ins w:id="83" w:author="Benjamin Lambert" w:date="2019-01-20T20:44:00Z">
        <w:r w:rsidR="00546698">
          <w:rPr>
            <w:rFonts w:ascii="Arial" w:eastAsia="Arial" w:hAnsi="Arial"/>
            <w:sz w:val="19"/>
            <w:szCs w:val="19"/>
          </w:rPr>
          <w:t xml:space="preserve"> marking nor emigrate from the study area</w:t>
        </w:r>
      </w:ins>
      <w:del w:id="84" w:author="Benjamin Lambert" w:date="2019-01-20T20:44:00Z">
        <w:r w:rsidR="00301E20" w:rsidRPr="00C172B0" w:rsidDel="00B55C09">
          <w:rPr>
            <w:rFonts w:ascii="Arial" w:eastAsia="Arial" w:hAnsi="Arial"/>
            <w:sz w:val="19"/>
            <w:szCs w:val="19"/>
          </w:rPr>
          <w:delText xml:space="preserve">the assumptions of no emigration and harmless marking are fully satisfied </w:delText>
        </w:r>
      </w:del>
      <w:r w:rsidR="00301E20" w:rsidRPr="00C172B0">
        <w:rPr>
          <w:rFonts w:ascii="Arial" w:eastAsia="Arial" w:hAnsi="Arial"/>
          <w:sz w:val="19"/>
          <w:szCs w:val="19"/>
        </w:rPr>
        <w:t>(see SOM</w:t>
      </w:r>
      <w:del w:id="85" w:author="Benjamin Lambert" w:date="2019-01-20T20:44:00Z">
        <w:r w:rsidR="00301E20" w:rsidRPr="00C172B0" w:rsidDel="00757506">
          <w:rPr>
            <w:rFonts w:ascii="Arial" w:eastAsia="Arial" w:hAnsi="Arial"/>
            <w:sz w:val="19"/>
            <w:szCs w:val="19"/>
          </w:rPr>
          <w:delText xml:space="preserve"> for full details</w:delText>
        </w:r>
      </w:del>
      <w:r w:rsidR="00301E20" w:rsidRPr="00C172B0">
        <w:rPr>
          <w:rFonts w:ascii="Arial" w:eastAsia="Arial" w:hAnsi="Arial"/>
          <w:sz w:val="19"/>
          <w:szCs w:val="19"/>
        </w:rPr>
        <w:t xml:space="preserve">). </w:t>
      </w:r>
      <w:del w:id="86" w:author="Benjamin Lambert" w:date="2019-01-20T20:45:00Z">
        <w:r w:rsidR="00301E20" w:rsidRPr="00C172B0" w:rsidDel="00B41461">
          <w:rPr>
            <w:rFonts w:ascii="Arial" w:eastAsia="Arial" w:hAnsi="Arial"/>
            <w:sz w:val="19"/>
            <w:szCs w:val="19"/>
          </w:rPr>
          <w:delText>This work indicated that for many of the experiments,</w:delText>
        </w:r>
      </w:del>
      <w:ins w:id="87" w:author="Benjamin Lambert" w:date="2019-01-20T20:45:00Z">
        <w:r w:rsidR="00B41461">
          <w:rPr>
            <w:rFonts w:ascii="Arial" w:eastAsia="Arial" w:hAnsi="Arial"/>
            <w:sz w:val="19"/>
            <w:szCs w:val="19"/>
          </w:rPr>
          <w:t>=This indicated that the</w:t>
        </w:r>
      </w:ins>
      <w:r w:rsidR="00301E20" w:rsidRPr="00C172B0">
        <w:rPr>
          <w:rFonts w:ascii="Arial" w:eastAsia="Arial" w:hAnsi="Arial"/>
          <w:sz w:val="19"/>
          <w:szCs w:val="19"/>
        </w:rPr>
        <w:t xml:space="preserve"> the short study </w:t>
      </w:r>
      <w:del w:id="88" w:author="Benjamin Lambert" w:date="2019-01-20T20:45:00Z">
        <w:r w:rsidR="00301E20" w:rsidRPr="00C172B0" w:rsidDel="00625A34">
          <w:rPr>
            <w:rFonts w:ascii="Arial" w:eastAsia="Arial" w:hAnsi="Arial"/>
            <w:sz w:val="19"/>
            <w:szCs w:val="19"/>
          </w:rPr>
          <w:delText xml:space="preserve">lengths </w:delText>
        </w:r>
      </w:del>
      <w:ins w:id="89" w:author="Benjamin Lambert" w:date="2019-01-20T20:45:00Z">
        <w:r w:rsidR="00625A34">
          <w:rPr>
            <w:rFonts w:ascii="Arial" w:eastAsia="Arial" w:hAnsi="Arial"/>
            <w:sz w:val="19"/>
            <w:szCs w:val="19"/>
          </w:rPr>
          <w:t>durations</w:t>
        </w:r>
        <w:r w:rsidR="00625A34" w:rsidRPr="00C172B0">
          <w:rPr>
            <w:rFonts w:ascii="Arial" w:eastAsia="Arial" w:hAnsi="Arial"/>
            <w:sz w:val="19"/>
            <w:szCs w:val="19"/>
          </w:rPr>
          <w:t xml:space="preserve"> </w:t>
        </w:r>
      </w:ins>
      <w:r w:rsidR="00301E20" w:rsidRPr="00C172B0">
        <w:rPr>
          <w:rFonts w:ascii="Arial" w:eastAsia="Arial" w:hAnsi="Arial"/>
          <w:sz w:val="19"/>
          <w:szCs w:val="19"/>
        </w:rPr>
        <w:t xml:space="preserve">or </w:t>
      </w:r>
      <w:ins w:id="90" w:author="Benjamin Lambert" w:date="2019-01-20T20:46:00Z">
        <w:r w:rsidR="00686553">
          <w:rPr>
            <w:rFonts w:ascii="Arial" w:eastAsia="Arial" w:hAnsi="Arial"/>
            <w:sz w:val="19"/>
            <w:szCs w:val="19"/>
          </w:rPr>
          <w:t xml:space="preserve">small release sizes </w:t>
        </w:r>
        <w:r w:rsidR="00C001CE">
          <w:rPr>
            <w:rFonts w:ascii="Arial" w:eastAsia="Arial" w:hAnsi="Arial"/>
            <w:sz w:val="19"/>
            <w:szCs w:val="19"/>
          </w:rPr>
          <w:t xml:space="preserve">typical of </w:t>
        </w:r>
        <w:r w:rsidR="00AD1CF7">
          <w:rPr>
            <w:rFonts w:ascii="Arial" w:eastAsia="Arial" w:hAnsi="Arial"/>
            <w:sz w:val="19"/>
            <w:szCs w:val="19"/>
          </w:rPr>
          <w:t>the modal experiment</w:t>
        </w:r>
      </w:ins>
      <w:ins w:id="91" w:author="Benjamin Lambert" w:date="2019-01-20T20:47:00Z">
        <w:r w:rsidR="009E2292">
          <w:rPr>
            <w:rFonts w:ascii="Arial" w:eastAsia="Arial" w:hAnsi="Arial"/>
            <w:sz w:val="19"/>
            <w:szCs w:val="19"/>
          </w:rPr>
          <w:t xml:space="preserve"> results in high uncertainty in lifespan estimates</w:t>
        </w:r>
      </w:ins>
      <w:ins w:id="92" w:author="Benjamin Lambert" w:date="2019-01-20T20:46:00Z">
        <w:r w:rsidR="00C001CE">
          <w:rPr>
            <w:rFonts w:ascii="Arial" w:eastAsia="Arial" w:hAnsi="Arial"/>
            <w:sz w:val="19"/>
            <w:szCs w:val="19"/>
          </w:rPr>
          <w:t xml:space="preserve"> </w:t>
        </w:r>
      </w:ins>
      <w:del w:id="93" w:author="Benjamin Lambert" w:date="2019-01-20T20:46:00Z">
        <w:r w:rsidR="00301E20" w:rsidRPr="00C172B0" w:rsidDel="00686553">
          <w:rPr>
            <w:rFonts w:ascii="Arial" w:eastAsia="Arial" w:hAnsi="Arial"/>
            <w:sz w:val="19"/>
            <w:szCs w:val="19"/>
          </w:rPr>
          <w:delText xml:space="preserve">typical numbers of mosquitoes released, </w:delText>
        </w:r>
      </w:del>
      <w:del w:id="94" w:author="Benjamin Lambert" w:date="2019-01-20T20:47:00Z">
        <w:r w:rsidR="00301E20" w:rsidRPr="00C172B0" w:rsidDel="009E2292">
          <w:rPr>
            <w:rFonts w:ascii="Arial" w:eastAsia="Arial" w:hAnsi="Arial"/>
            <w:sz w:val="19"/>
            <w:szCs w:val="19"/>
          </w:rPr>
          <w:delText>results in considerable uncertainty in lifespan estimates</w:delText>
        </w:r>
      </w:del>
      <w:r w:rsidR="00301E20" w:rsidRPr="00C172B0">
        <w:rPr>
          <w:rFonts w:ascii="Arial" w:eastAsia="Arial" w:hAnsi="Arial"/>
          <w:sz w:val="19"/>
          <w:szCs w:val="19"/>
        </w:rPr>
        <w:t xml:space="preserve"> (Fig. S12). This </w:t>
      </w:r>
      <w:ins w:id="95" w:author="Benjamin Lambert" w:date="2019-01-20T20:48:00Z">
        <w:r w:rsidR="00686C6B">
          <w:rPr>
            <w:rFonts w:ascii="Arial" w:eastAsia="Arial" w:hAnsi="Arial"/>
            <w:sz w:val="19"/>
            <w:szCs w:val="19"/>
          </w:rPr>
          <w:t xml:space="preserve">indicates pooling of data across experiments </w:t>
        </w:r>
        <w:r w:rsidR="00B95C4C">
          <w:rPr>
            <w:rFonts w:ascii="Arial" w:eastAsia="Arial" w:hAnsi="Arial"/>
            <w:sz w:val="19"/>
            <w:szCs w:val="19"/>
          </w:rPr>
          <w:t xml:space="preserve">using a hierarchical model </w:t>
        </w:r>
        <w:r w:rsidR="0050252E">
          <w:rPr>
            <w:rFonts w:ascii="Arial" w:eastAsia="Arial" w:hAnsi="Arial"/>
            <w:sz w:val="19"/>
            <w:szCs w:val="19"/>
          </w:rPr>
          <w:t xml:space="preserve">should lead to </w:t>
        </w:r>
      </w:ins>
      <w:ins w:id="96" w:author="Benjamin Lambert" w:date="2019-01-20T20:49:00Z">
        <w:r w:rsidR="0050252E">
          <w:rPr>
            <w:rFonts w:ascii="Arial" w:eastAsia="Arial" w:hAnsi="Arial"/>
            <w:sz w:val="19"/>
            <w:szCs w:val="19"/>
          </w:rPr>
          <w:t>valuable increases in power</w:t>
        </w:r>
        <w:r w:rsidR="006F2EB7">
          <w:rPr>
            <w:rFonts w:ascii="Arial" w:eastAsia="Arial" w:hAnsi="Arial"/>
            <w:sz w:val="19"/>
            <w:szCs w:val="19"/>
          </w:rPr>
          <w:t xml:space="preserve">. </w:t>
        </w:r>
      </w:ins>
      <w:del w:id="97" w:author="Benjamin Lambert" w:date="2019-01-20T20:48:00Z">
        <w:r w:rsidR="00301E20" w:rsidRPr="00C172B0" w:rsidDel="00686C6B">
          <w:rPr>
            <w:rFonts w:ascii="Arial" w:eastAsia="Arial" w:hAnsi="Arial"/>
            <w:sz w:val="19"/>
            <w:szCs w:val="19"/>
          </w:rPr>
          <w:delText xml:space="preserve">indicates </w:delText>
        </w:r>
      </w:del>
      <w:del w:id="98" w:author="Benjamin Lambert" w:date="2019-01-20T20:47:00Z">
        <w:r w:rsidR="00301E20" w:rsidRPr="00C172B0" w:rsidDel="00B5677D">
          <w:rPr>
            <w:rFonts w:ascii="Arial" w:eastAsia="Arial" w:hAnsi="Arial"/>
            <w:sz w:val="19"/>
            <w:szCs w:val="19"/>
          </w:rPr>
          <w:delText xml:space="preserve">that </w:delText>
        </w:r>
      </w:del>
      <w:del w:id="99" w:author="Benjamin Lambert" w:date="2019-01-20T20:48:00Z">
        <w:r w:rsidR="00301E20" w:rsidRPr="00C172B0" w:rsidDel="00686C6B">
          <w:rPr>
            <w:rFonts w:ascii="Arial" w:eastAsia="Arial" w:hAnsi="Arial"/>
            <w:sz w:val="19"/>
            <w:szCs w:val="19"/>
          </w:rPr>
          <w:delText xml:space="preserve">statistical power can be substantially increased by pooling data across experiments as we did using a Bayesian hierarchical </w:delText>
        </w:r>
        <w:commentRangeStart w:id="100"/>
        <w:commentRangeStart w:id="101"/>
        <w:r w:rsidR="00301E20" w:rsidRPr="00C172B0" w:rsidDel="00686C6B">
          <w:rPr>
            <w:rFonts w:ascii="Arial" w:eastAsia="Arial" w:hAnsi="Arial"/>
            <w:sz w:val="19"/>
            <w:szCs w:val="19"/>
          </w:rPr>
          <w:delText>mode</w:delText>
        </w:r>
      </w:del>
      <w:r w:rsidR="00301E20" w:rsidRPr="00C172B0">
        <w:rPr>
          <w:rFonts w:ascii="Arial" w:eastAsia="Arial" w:hAnsi="Arial"/>
          <w:sz w:val="19"/>
          <w:szCs w:val="19"/>
        </w:rPr>
        <w:t>l</w:t>
      </w:r>
      <w:commentRangeEnd w:id="100"/>
      <w:r w:rsidR="00465777">
        <w:rPr>
          <w:rStyle w:val="CommentReference"/>
          <w:rFonts w:ascii="Liberation Serif" w:eastAsia="AR PL SungtiL GB" w:hAnsi="Liberation Serif" w:cs="Mangal"/>
          <w:kern w:val="2"/>
          <w:lang w:val="en-GB"/>
        </w:rPr>
        <w:commentReference w:id="100"/>
      </w:r>
      <w:commentRangeEnd w:id="101"/>
      <w:r w:rsidR="00235602">
        <w:rPr>
          <w:rStyle w:val="CommentReference"/>
          <w:rFonts w:ascii="Liberation Serif" w:eastAsia="AR PL SungtiL GB" w:hAnsi="Liberation Serif" w:cs="Mangal"/>
          <w:kern w:val="2"/>
          <w:lang w:val="en-GB"/>
        </w:rPr>
        <w:commentReference w:id="101"/>
      </w:r>
      <w:r w:rsidR="00301E20" w:rsidRPr="00C172B0">
        <w:rPr>
          <w:rFonts w:ascii="Arial" w:eastAsia="Arial" w:hAnsi="Arial"/>
          <w:sz w:val="19"/>
          <w:szCs w:val="19"/>
        </w:rPr>
        <w:t>.</w:t>
      </w:r>
    </w:p>
    <w:p w14:paraId="4A1D9D3F" w14:textId="77777777" w:rsidR="00A53713" w:rsidRPr="00C172B0" w:rsidRDefault="00A53713" w:rsidP="00FB1084">
      <w:pPr>
        <w:spacing w:line="276" w:lineRule="auto"/>
        <w:ind w:right="-22"/>
        <w:rPr>
          <w:rFonts w:ascii="Arial" w:eastAsia="Times New Roman" w:hAnsi="Arial"/>
          <w:sz w:val="19"/>
          <w:szCs w:val="19"/>
        </w:rPr>
      </w:pPr>
    </w:p>
    <w:p w14:paraId="46D4D63C" w14:textId="38E498AA" w:rsidR="00384D63" w:rsidRPr="007477AC" w:rsidRDefault="007D4CDF" w:rsidP="00672556">
      <w:pPr>
        <w:spacing w:line="276" w:lineRule="auto"/>
        <w:ind w:right="-22"/>
        <w:rPr>
          <w:ins w:id="102" w:author="Benjamin Lambert" w:date="2019-01-20T22:26:00Z"/>
          <w:rFonts w:ascii="Arial" w:eastAsia="Arial" w:hAnsi="Arial"/>
          <w:sz w:val="19"/>
          <w:szCs w:val="19"/>
          <w:rPrChange w:id="103" w:author="Benjamin Lambert" w:date="2019-01-20T22:34:00Z">
            <w:rPr>
              <w:ins w:id="104" w:author="Benjamin Lambert" w:date="2019-01-20T22:26:00Z"/>
              <w:rFonts w:ascii="Arial" w:hAnsi="Arial"/>
              <w:sz w:val="19"/>
              <w:szCs w:val="19"/>
            </w:rPr>
          </w:rPrChange>
        </w:rPr>
      </w:pPr>
      <w:proofErr w:type="spellStart"/>
      <w:ins w:id="105" w:author="Benjamin Lambert" w:date="2019-01-20T22:57:00Z">
        <w:r w:rsidRPr="00C172B0">
          <w:rPr>
            <w:rFonts w:ascii="Arial" w:eastAsia="Arial" w:hAnsi="Arial"/>
            <w:sz w:val="19"/>
            <w:szCs w:val="19"/>
          </w:rPr>
          <w:t>Polovodova</w:t>
        </w:r>
        <w:proofErr w:type="spellEnd"/>
        <w:r w:rsidRPr="00C172B0">
          <w:rPr>
            <w:rFonts w:ascii="Arial" w:eastAsia="Arial" w:hAnsi="Arial"/>
            <w:sz w:val="19"/>
            <w:szCs w:val="19"/>
          </w:rPr>
          <w:t xml:space="preserve"> </w:t>
        </w:r>
        <w:r>
          <w:rPr>
            <w:rFonts w:ascii="Arial" w:eastAsia="Arial" w:hAnsi="Arial"/>
            <w:sz w:val="19"/>
            <w:szCs w:val="19"/>
          </w:rPr>
          <w:t>was the first</w:t>
        </w:r>
      </w:ins>
      <w:ins w:id="106" w:author="Benjamin Lambert" w:date="2019-01-20T22:58:00Z">
        <w:r>
          <w:rPr>
            <w:rFonts w:ascii="Arial" w:eastAsia="Arial" w:hAnsi="Arial"/>
            <w:sz w:val="19"/>
            <w:szCs w:val="19"/>
          </w:rPr>
          <w:t xml:space="preserve"> to suggest that </w:t>
        </w:r>
        <w:r w:rsidR="008D27C2">
          <w:rPr>
            <w:rFonts w:ascii="Arial" w:eastAsia="Arial" w:hAnsi="Arial"/>
            <w:sz w:val="19"/>
            <w:szCs w:val="19"/>
          </w:rPr>
          <w:t xml:space="preserve">dissection data can </w:t>
        </w:r>
        <w:r w:rsidR="00635365">
          <w:rPr>
            <w:rFonts w:ascii="Arial" w:eastAsia="Arial" w:hAnsi="Arial"/>
            <w:sz w:val="19"/>
            <w:szCs w:val="19"/>
          </w:rPr>
          <w:t>be used to determine the</w:t>
        </w:r>
      </w:ins>
      <w:ins w:id="107" w:author="Benjamin Lambert" w:date="2019-01-20T22:59:00Z">
        <w:r w:rsidR="00236F6C">
          <w:rPr>
            <w:rFonts w:ascii="Arial" w:eastAsia="Arial" w:hAnsi="Arial"/>
            <w:sz w:val="19"/>
            <w:szCs w:val="19"/>
          </w:rPr>
          <w:t xml:space="preserve"> number of gonotrophic cycles a female mosquito has undergone</w:t>
        </w:r>
      </w:ins>
      <w:ins w:id="108" w:author="Benjamin Lambert" w:date="2019-01-20T23:00:00Z">
        <w:r w:rsidR="00546185">
          <w:rPr>
            <w:rFonts w:ascii="Arial" w:eastAsia="Arial" w:hAnsi="Arial"/>
            <w:sz w:val="19"/>
            <w:szCs w:val="19"/>
          </w:rPr>
          <w:t xml:space="preserve"> </w:t>
        </w:r>
        <w:r w:rsidR="00546185">
          <w:t>(</w:t>
        </w:r>
        <w:proofErr w:type="spellStart"/>
        <w:r w:rsidR="00546185">
          <w:t>Polovodova</w:t>
        </w:r>
        <w:proofErr w:type="spellEnd"/>
        <w:r w:rsidR="00546185">
          <w:t>, 1948)</w:t>
        </w:r>
      </w:ins>
      <w:ins w:id="109" w:author="Benjamin Lambert" w:date="2019-01-20T22:59:00Z">
        <w:r w:rsidR="00236F6C">
          <w:rPr>
            <w:rFonts w:ascii="Arial" w:eastAsia="Arial" w:hAnsi="Arial"/>
            <w:sz w:val="19"/>
            <w:szCs w:val="19"/>
          </w:rPr>
          <w:t xml:space="preserve">, </w:t>
        </w:r>
      </w:ins>
      <w:ins w:id="110" w:author="Benjamin Lambert" w:date="2019-01-20T23:00:00Z">
        <w:r w:rsidR="00546185">
          <w:rPr>
            <w:rFonts w:ascii="Arial" w:eastAsia="Arial" w:hAnsi="Arial"/>
            <w:sz w:val="19"/>
            <w:szCs w:val="19"/>
          </w:rPr>
          <w:t xml:space="preserve">termed </w:t>
        </w:r>
      </w:ins>
      <w:ins w:id="111" w:author="Benjamin Lambert" w:date="2019-01-20T22:59:00Z">
        <w:r w:rsidR="00236F6C">
          <w:rPr>
            <w:rFonts w:ascii="Arial" w:eastAsia="Arial" w:hAnsi="Arial"/>
            <w:sz w:val="19"/>
            <w:szCs w:val="19"/>
          </w:rPr>
          <w:t>the</w:t>
        </w:r>
      </w:ins>
      <w:ins w:id="112" w:author="Benjamin Lambert" w:date="2019-01-20T23:00:00Z">
        <w:r w:rsidR="00201BEC">
          <w:rPr>
            <w:rFonts w:ascii="Arial" w:eastAsia="Arial" w:hAnsi="Arial"/>
            <w:sz w:val="19"/>
            <w:szCs w:val="19"/>
          </w:rPr>
          <w:t>ir</w:t>
        </w:r>
      </w:ins>
      <w:ins w:id="113" w:author="Benjamin Lambert" w:date="2019-01-20T22:59:00Z">
        <w:r w:rsidR="00236F6C">
          <w:rPr>
            <w:rFonts w:ascii="Arial" w:eastAsia="Arial" w:hAnsi="Arial"/>
            <w:sz w:val="19"/>
            <w:szCs w:val="19"/>
          </w:rPr>
          <w:t xml:space="preserve"> ``physiological age</w:t>
        </w:r>
      </w:ins>
      <w:ins w:id="114" w:author="Benjamin Lambert" w:date="2019-01-20T23:00:00Z">
        <w:r w:rsidR="00236F6C">
          <w:rPr>
            <w:rFonts w:ascii="Arial" w:eastAsia="Arial" w:hAnsi="Arial"/>
            <w:sz w:val="19"/>
            <w:szCs w:val="19"/>
          </w:rPr>
          <w:t>’’.</w:t>
        </w:r>
        <w:r w:rsidR="00291416">
          <w:rPr>
            <w:rFonts w:ascii="Arial" w:eastAsia="Arial" w:hAnsi="Arial"/>
            <w:sz w:val="19"/>
            <w:szCs w:val="19"/>
          </w:rPr>
          <w:t xml:space="preserve"> </w:t>
        </w:r>
      </w:ins>
      <w:r w:rsidR="00301E20" w:rsidRPr="00C172B0">
        <w:rPr>
          <w:rFonts w:ascii="Arial" w:eastAsia="Arial" w:hAnsi="Arial"/>
          <w:sz w:val="19"/>
          <w:szCs w:val="19"/>
        </w:rPr>
        <w:t xml:space="preserve">The key assumptions </w:t>
      </w:r>
      <w:del w:id="115" w:author="Benjamin Lambert" w:date="2019-01-20T21:35:00Z">
        <w:r w:rsidR="00301E20" w:rsidRPr="00C172B0" w:rsidDel="00B60B42">
          <w:rPr>
            <w:rFonts w:ascii="Arial" w:eastAsia="Arial" w:hAnsi="Arial"/>
            <w:sz w:val="19"/>
            <w:szCs w:val="19"/>
          </w:rPr>
          <w:delText xml:space="preserve">of </w:delText>
        </w:r>
      </w:del>
      <w:ins w:id="116" w:author="Benjamin Lambert" w:date="2019-01-20T21:35:00Z">
        <w:r w:rsidR="00B60B42">
          <w:rPr>
            <w:rFonts w:ascii="Arial" w:eastAsia="Arial" w:hAnsi="Arial"/>
            <w:sz w:val="19"/>
            <w:szCs w:val="19"/>
          </w:rPr>
          <w:t xml:space="preserve">in </w:t>
        </w:r>
      </w:ins>
      <w:ins w:id="117" w:author="Benjamin Lambert" w:date="2019-01-20T21:06:00Z">
        <w:r w:rsidR="00EF0B37">
          <w:rPr>
            <w:rFonts w:ascii="Arial" w:eastAsia="Arial" w:hAnsi="Arial"/>
            <w:sz w:val="19"/>
            <w:szCs w:val="19"/>
          </w:rPr>
          <w:t xml:space="preserve">using dissection data to estimate mosquito age are </w:t>
        </w:r>
      </w:ins>
      <w:del w:id="118" w:author="Benjamin Lambert" w:date="2019-01-20T21:06:00Z">
        <w:r w:rsidR="00301E20" w:rsidRPr="00C172B0" w:rsidDel="009D4354">
          <w:rPr>
            <w:rFonts w:ascii="Arial" w:eastAsia="Arial" w:hAnsi="Arial"/>
            <w:sz w:val="19"/>
            <w:szCs w:val="19"/>
          </w:rPr>
          <w:delText>dissection based methods to determine chronological age are</w:delText>
        </w:r>
      </w:del>
      <w:r w:rsidR="00301E20" w:rsidRPr="00C172B0">
        <w:rPr>
          <w:rFonts w:ascii="Arial" w:eastAsia="Arial" w:hAnsi="Arial"/>
          <w:sz w:val="19"/>
          <w:szCs w:val="19"/>
        </w:rPr>
        <w:t>: (</w:t>
      </w:r>
      <w:proofErr w:type="spellStart"/>
      <w:r w:rsidR="00301E20" w:rsidRPr="00C172B0">
        <w:rPr>
          <w:rFonts w:ascii="Arial" w:eastAsia="Arial" w:hAnsi="Arial"/>
          <w:sz w:val="19"/>
          <w:szCs w:val="19"/>
        </w:rPr>
        <w:t>i</w:t>
      </w:r>
      <w:proofErr w:type="spellEnd"/>
      <w:r w:rsidR="00301E20" w:rsidRPr="00C172B0">
        <w:rPr>
          <w:rFonts w:ascii="Arial" w:eastAsia="Arial" w:hAnsi="Arial"/>
          <w:sz w:val="19"/>
          <w:szCs w:val="19"/>
        </w:rPr>
        <w:t>) physiological age</w:t>
      </w:r>
      <w:ins w:id="119" w:author="Benjamin Lambert" w:date="2019-01-20T21:07:00Z">
        <w:r w:rsidR="00903FD4">
          <w:rPr>
            <w:rFonts w:ascii="Arial" w:eastAsia="Arial" w:hAnsi="Arial"/>
            <w:sz w:val="19"/>
            <w:szCs w:val="19"/>
          </w:rPr>
          <w:t xml:space="preserve"> </w:t>
        </w:r>
      </w:ins>
      <w:del w:id="120" w:author="Benjamin Lambert" w:date="2019-01-20T21:07:00Z">
        <w:r w:rsidR="00301E20" w:rsidRPr="00C172B0" w:rsidDel="00143B0F">
          <w:rPr>
            <w:rFonts w:ascii="Arial" w:eastAsia="Arial" w:hAnsi="Arial"/>
            <w:sz w:val="19"/>
            <w:szCs w:val="19"/>
          </w:rPr>
          <w:delText xml:space="preserve"> </w:delText>
        </w:r>
      </w:del>
      <w:r w:rsidR="00301E20" w:rsidRPr="00C172B0">
        <w:rPr>
          <w:rFonts w:ascii="Arial" w:eastAsia="Arial" w:hAnsi="Arial"/>
          <w:sz w:val="19"/>
          <w:szCs w:val="19"/>
        </w:rPr>
        <w:t xml:space="preserve">can be accurately determined by </w:t>
      </w:r>
      <w:del w:id="121" w:author="Benjamin Lambert" w:date="2019-01-20T22:17:00Z">
        <w:r w:rsidR="00301E20" w:rsidRPr="00C172B0" w:rsidDel="00865833">
          <w:rPr>
            <w:rFonts w:ascii="Arial" w:eastAsia="Arial" w:hAnsi="Arial"/>
            <w:sz w:val="19"/>
            <w:szCs w:val="19"/>
          </w:rPr>
          <w:delText xml:space="preserve">dissection </w:delText>
        </w:r>
      </w:del>
      <w:proofErr w:type="spellStart"/>
      <w:ins w:id="122" w:author="Benjamin Lambert" w:date="2019-01-20T22:17:00Z">
        <w:r w:rsidR="00865833">
          <w:rPr>
            <w:rFonts w:ascii="Arial" w:eastAsia="Arial" w:hAnsi="Arial"/>
            <w:sz w:val="19"/>
            <w:szCs w:val="19"/>
          </w:rPr>
          <w:t>ovariolar</w:t>
        </w:r>
        <w:proofErr w:type="spellEnd"/>
        <w:r w:rsidR="00865833">
          <w:rPr>
            <w:rFonts w:ascii="Arial" w:eastAsia="Arial" w:hAnsi="Arial"/>
            <w:sz w:val="19"/>
            <w:szCs w:val="19"/>
          </w:rPr>
          <w:t xml:space="preserve"> dissection</w:t>
        </w:r>
      </w:ins>
      <w:ins w:id="123" w:author="Benjamin Lambert" w:date="2019-01-20T21:08:00Z">
        <w:r w:rsidR="00051A96">
          <w:rPr>
            <w:rFonts w:ascii="Arial" w:eastAsia="Arial" w:hAnsi="Arial"/>
            <w:sz w:val="19"/>
            <w:szCs w:val="19"/>
          </w:rPr>
          <w:t xml:space="preserve"> </w:t>
        </w:r>
      </w:ins>
      <w:del w:id="124" w:author="Benjamin Lambert" w:date="2019-01-20T21:08:00Z">
        <w:r w:rsidR="00301E20" w:rsidRPr="00C172B0" w:rsidDel="00051A96">
          <w:rPr>
            <w:rFonts w:ascii="Arial" w:eastAsia="Arial" w:hAnsi="Arial"/>
            <w:sz w:val="19"/>
            <w:szCs w:val="19"/>
          </w:rPr>
          <w:delText xml:space="preserve">of female specimens </w:delText>
        </w:r>
      </w:del>
      <w:r w:rsidR="00301E20" w:rsidRPr="00C172B0">
        <w:rPr>
          <w:rFonts w:ascii="Arial" w:eastAsia="Arial" w:hAnsi="Arial"/>
          <w:sz w:val="19"/>
          <w:szCs w:val="19"/>
        </w:rPr>
        <w:t xml:space="preserve">(unlike MRR, this method can only be applied to </w:t>
      </w:r>
      <w:del w:id="125" w:author="Benjamin Lambert" w:date="2019-01-20T21:08:00Z">
        <w:r w:rsidR="00301E20" w:rsidRPr="00C172B0" w:rsidDel="0024305F">
          <w:rPr>
            <w:rFonts w:ascii="Arial" w:eastAsia="Arial" w:hAnsi="Arial"/>
            <w:sz w:val="19"/>
            <w:szCs w:val="19"/>
          </w:rPr>
          <w:delText>one sex</w:delText>
        </w:r>
      </w:del>
      <w:ins w:id="126" w:author="Benjamin Lambert" w:date="2019-01-20T21:08:00Z">
        <w:r w:rsidR="0024305F">
          <w:rPr>
            <w:rFonts w:ascii="Arial" w:eastAsia="Arial" w:hAnsi="Arial"/>
            <w:sz w:val="19"/>
            <w:szCs w:val="19"/>
          </w:rPr>
          <w:t>females</w:t>
        </w:r>
      </w:ins>
      <w:r w:rsidR="00301E20" w:rsidRPr="00C172B0">
        <w:rPr>
          <w:rFonts w:ascii="Arial" w:eastAsia="Arial" w:hAnsi="Arial"/>
          <w:sz w:val="19"/>
          <w:szCs w:val="19"/>
        </w:rPr>
        <w:t>)</w:t>
      </w:r>
      <w:ins w:id="127" w:author="Benjamin Lambert" w:date="2019-01-20T21:07:00Z">
        <w:r w:rsidR="00D20EE8">
          <w:rPr>
            <w:rFonts w:ascii="Arial" w:eastAsia="Arial" w:hAnsi="Arial"/>
            <w:sz w:val="19"/>
            <w:szCs w:val="19"/>
          </w:rPr>
          <w:t xml:space="preserve"> and </w:t>
        </w:r>
      </w:ins>
      <w:del w:id="128" w:author="Benjamin Lambert" w:date="2019-01-20T21:07:00Z">
        <w:r w:rsidR="00DF4E7D" w:rsidRPr="00C172B0" w:rsidDel="00D20EE8">
          <w:rPr>
            <w:rFonts w:ascii="Arial" w:eastAsia="Arial" w:hAnsi="Arial"/>
            <w:sz w:val="19"/>
            <w:szCs w:val="19"/>
          </w:rPr>
          <w:delText xml:space="preserve">, </w:delText>
        </w:r>
      </w:del>
      <w:r w:rsidR="00DF4E7D" w:rsidRPr="00C172B0">
        <w:rPr>
          <w:rFonts w:ascii="Arial" w:eastAsia="Arial" w:hAnsi="Arial"/>
          <w:sz w:val="19"/>
          <w:szCs w:val="19"/>
        </w:rPr>
        <w:t xml:space="preserve">(ii) </w:t>
      </w:r>
      <w:r w:rsidR="00301E20" w:rsidRPr="00C172B0">
        <w:rPr>
          <w:rFonts w:ascii="Arial" w:eastAsia="Arial" w:hAnsi="Arial"/>
          <w:sz w:val="19"/>
          <w:szCs w:val="19"/>
        </w:rPr>
        <w:t>the relationship between physiological and chronological age is known</w:t>
      </w:r>
      <w:ins w:id="129" w:author="Benjamin Lambert" w:date="2019-01-20T21:07:00Z">
        <w:r w:rsidR="00085651">
          <w:rPr>
            <w:rFonts w:ascii="Arial" w:eastAsia="Arial" w:hAnsi="Arial"/>
            <w:sz w:val="19"/>
            <w:szCs w:val="19"/>
          </w:rPr>
          <w:t>.</w:t>
        </w:r>
      </w:ins>
      <w:ins w:id="130" w:author="Benjamin Lambert" w:date="2019-01-20T21:35:00Z">
        <w:r w:rsidR="00032148">
          <w:rPr>
            <w:rFonts w:ascii="Arial" w:eastAsia="Arial" w:hAnsi="Arial"/>
            <w:sz w:val="19"/>
            <w:szCs w:val="19"/>
          </w:rPr>
          <w:t xml:space="preserve"> </w:t>
        </w:r>
      </w:ins>
      <w:ins w:id="131" w:author="Benjamin Lambert" w:date="2019-01-20T22:11:00Z">
        <w:r w:rsidR="00940C37">
          <w:rPr>
            <w:rFonts w:ascii="Arial" w:eastAsia="Arial" w:hAnsi="Arial"/>
            <w:sz w:val="19"/>
            <w:szCs w:val="19"/>
          </w:rPr>
          <w:t xml:space="preserve">Dissection data likely understates physiological </w:t>
        </w:r>
        <w:r w:rsidR="00A61E2C">
          <w:rPr>
            <w:rFonts w:ascii="Arial" w:eastAsia="Arial" w:hAnsi="Arial"/>
            <w:sz w:val="19"/>
            <w:szCs w:val="19"/>
          </w:rPr>
          <w:t xml:space="preserve">age </w:t>
        </w:r>
      </w:ins>
      <w:ins w:id="132" w:author="Benjamin Lambert" w:date="2019-01-20T22:12:00Z">
        <w:r w:rsidR="00D13493">
          <w:rPr>
            <w:rFonts w:ascii="Arial" w:eastAsia="Arial" w:hAnsi="Arial"/>
            <w:sz w:val="19"/>
            <w:szCs w:val="19"/>
          </w:rPr>
          <w:t xml:space="preserve">because most </w:t>
        </w:r>
        <w:r w:rsidR="00B55870">
          <w:rPr>
            <w:rFonts w:ascii="Arial" w:eastAsia="Arial" w:hAnsi="Arial"/>
            <w:sz w:val="19"/>
            <w:szCs w:val="19"/>
          </w:rPr>
          <w:t xml:space="preserve">ovarioles </w:t>
        </w:r>
        <w:r w:rsidR="007C4441">
          <w:rPr>
            <w:rFonts w:ascii="Arial" w:eastAsia="Arial" w:hAnsi="Arial"/>
            <w:sz w:val="19"/>
            <w:szCs w:val="19"/>
          </w:rPr>
          <w:t xml:space="preserve">have fewer </w:t>
        </w:r>
        <w:r w:rsidR="00E45475">
          <w:rPr>
            <w:rFonts w:ascii="Arial" w:eastAsia="Arial" w:hAnsi="Arial"/>
            <w:sz w:val="19"/>
            <w:szCs w:val="19"/>
          </w:rPr>
          <w:t xml:space="preserve">dilations than </w:t>
        </w:r>
      </w:ins>
      <w:ins w:id="133" w:author="Benjamin Lambert" w:date="2019-01-20T22:13:00Z">
        <w:r w:rsidR="0021148E">
          <w:rPr>
            <w:rFonts w:ascii="Arial" w:eastAsia="Arial" w:hAnsi="Arial"/>
            <w:sz w:val="19"/>
            <w:szCs w:val="19"/>
          </w:rPr>
          <w:t xml:space="preserve">the number of gonotrophic cycles undergone </w:t>
        </w:r>
        <w:r w:rsidR="001328D8">
          <w:rPr>
            <w:rFonts w:ascii="Arial" w:eastAsia="Arial" w:hAnsi="Arial"/>
            <w:sz w:val="19"/>
            <w:szCs w:val="19"/>
          </w:rPr>
          <w:t>(</w:t>
        </w:r>
        <w:r w:rsidR="001328D8" w:rsidRPr="00C172B0">
          <w:rPr>
            <w:rFonts w:ascii="Arial" w:eastAsia="Arial" w:hAnsi="Arial"/>
            <w:sz w:val="19"/>
            <w:szCs w:val="19"/>
          </w:rPr>
          <w:t xml:space="preserve">Fox and </w:t>
        </w:r>
        <w:proofErr w:type="spellStart"/>
        <w:r w:rsidR="001328D8" w:rsidRPr="00C172B0">
          <w:rPr>
            <w:rFonts w:ascii="Arial" w:eastAsia="Arial" w:hAnsi="Arial"/>
            <w:sz w:val="19"/>
            <w:szCs w:val="19"/>
          </w:rPr>
          <w:t>Brust</w:t>
        </w:r>
        <w:proofErr w:type="spellEnd"/>
        <w:r w:rsidR="001328D8" w:rsidRPr="00C172B0">
          <w:rPr>
            <w:rFonts w:ascii="Arial" w:eastAsia="Arial" w:hAnsi="Arial"/>
            <w:sz w:val="19"/>
            <w:szCs w:val="19"/>
          </w:rPr>
          <w:t xml:space="preserve">, </w:t>
        </w:r>
        <w:r w:rsidR="001328D8" w:rsidRPr="00C172B0">
          <w:rPr>
            <w:rStyle w:val="InternetLink"/>
            <w:rFonts w:ascii="Arial" w:eastAsia="Arial" w:hAnsi="Arial"/>
            <w:sz w:val="19"/>
            <w:szCs w:val="19"/>
          </w:rPr>
          <w:t>1994</w:t>
        </w:r>
        <w:r w:rsidR="001328D8">
          <w:rPr>
            <w:rStyle w:val="InternetLink"/>
            <w:rFonts w:ascii="Arial" w:eastAsia="Arial" w:hAnsi="Arial"/>
            <w:sz w:val="19"/>
            <w:szCs w:val="19"/>
          </w:rPr>
          <w:t>;</w:t>
        </w:r>
        <w:r w:rsidR="001328D8" w:rsidRPr="003B281F">
          <w:rPr>
            <w:rFonts w:ascii="Arial" w:eastAsia="Arial" w:hAnsi="Arial"/>
            <w:sz w:val="19"/>
            <w:szCs w:val="19"/>
          </w:rPr>
          <w:t xml:space="preserve"> </w:t>
        </w:r>
        <w:r w:rsidR="001328D8" w:rsidRPr="00C172B0">
          <w:rPr>
            <w:rFonts w:ascii="Arial" w:eastAsia="Arial" w:hAnsi="Arial"/>
            <w:sz w:val="19"/>
            <w:szCs w:val="19"/>
          </w:rPr>
          <w:t xml:space="preserve">Hugo et al., </w:t>
        </w:r>
        <w:r w:rsidR="001328D8" w:rsidRPr="00C172B0">
          <w:rPr>
            <w:rStyle w:val="InternetLink"/>
            <w:rFonts w:ascii="Arial" w:eastAsia="Arial" w:hAnsi="Arial"/>
            <w:sz w:val="19"/>
            <w:szCs w:val="19"/>
          </w:rPr>
          <w:t>2008)</w:t>
        </w:r>
        <w:r w:rsidR="00D73C6D">
          <w:rPr>
            <w:rStyle w:val="InternetLink"/>
            <w:rFonts w:ascii="Arial" w:eastAsia="Arial" w:hAnsi="Arial"/>
            <w:sz w:val="19"/>
            <w:szCs w:val="19"/>
          </w:rPr>
          <w:t xml:space="preserve">, </w:t>
        </w:r>
      </w:ins>
      <w:ins w:id="134" w:author="Benjamin Lambert" w:date="2019-01-20T22:14:00Z">
        <w:r w:rsidR="00D73C6D">
          <w:rPr>
            <w:rStyle w:val="InternetLink"/>
            <w:rFonts w:ascii="Arial" w:eastAsia="Arial" w:hAnsi="Arial"/>
            <w:sz w:val="19"/>
            <w:szCs w:val="19"/>
          </w:rPr>
          <w:t xml:space="preserve">an issue which is known to worsen with age </w:t>
        </w:r>
        <w:commentRangeStart w:id="135"/>
        <w:r w:rsidR="00D73C6D">
          <w:rPr>
            <w:rStyle w:val="InternetLink"/>
            <w:rFonts w:ascii="Arial" w:eastAsia="Arial" w:hAnsi="Arial"/>
            <w:sz w:val="19"/>
            <w:szCs w:val="19"/>
          </w:rPr>
          <w:t>(</w:t>
        </w:r>
        <w:r w:rsidR="00D73C6D" w:rsidRPr="00C172B0">
          <w:rPr>
            <w:rFonts w:ascii="Arial" w:eastAsia="Arial" w:hAnsi="Arial"/>
            <w:sz w:val="19"/>
            <w:szCs w:val="19"/>
          </w:rPr>
          <w:t xml:space="preserve">Fox and </w:t>
        </w:r>
        <w:proofErr w:type="spellStart"/>
        <w:r w:rsidR="00D73C6D" w:rsidRPr="00C172B0">
          <w:rPr>
            <w:rFonts w:ascii="Arial" w:eastAsia="Arial" w:hAnsi="Arial"/>
            <w:sz w:val="19"/>
            <w:szCs w:val="19"/>
          </w:rPr>
          <w:t>Brust</w:t>
        </w:r>
        <w:proofErr w:type="spellEnd"/>
        <w:r w:rsidR="00D73C6D" w:rsidRPr="00C172B0">
          <w:rPr>
            <w:rFonts w:ascii="Arial" w:eastAsia="Arial" w:hAnsi="Arial"/>
            <w:sz w:val="19"/>
            <w:szCs w:val="19"/>
          </w:rPr>
          <w:t xml:space="preserve">, </w:t>
        </w:r>
        <w:r w:rsidR="00D73C6D" w:rsidRPr="00C172B0">
          <w:rPr>
            <w:rStyle w:val="InternetLink"/>
            <w:rFonts w:ascii="Arial" w:eastAsia="Arial" w:hAnsi="Arial"/>
            <w:sz w:val="19"/>
            <w:szCs w:val="19"/>
          </w:rPr>
          <w:t>1994</w:t>
        </w:r>
        <w:r w:rsidR="00D73C6D">
          <w:rPr>
            <w:rStyle w:val="InternetLink"/>
            <w:rFonts w:ascii="Arial" w:eastAsia="Arial" w:hAnsi="Arial"/>
            <w:sz w:val="19"/>
            <w:szCs w:val="19"/>
          </w:rPr>
          <w:t>)</w:t>
        </w:r>
      </w:ins>
      <w:commentRangeEnd w:id="135"/>
      <w:ins w:id="136" w:author="Benjamin Lambert" w:date="2019-01-20T22:41:00Z">
        <w:r w:rsidR="00506D0A">
          <w:rPr>
            <w:rStyle w:val="CommentReference"/>
            <w:rFonts w:ascii="Liberation Serif" w:eastAsia="AR PL SungtiL GB" w:hAnsi="Liberation Serif" w:cs="Mangal"/>
            <w:kern w:val="2"/>
            <w:lang w:val="en-GB"/>
          </w:rPr>
          <w:commentReference w:id="135"/>
        </w:r>
      </w:ins>
      <w:ins w:id="137" w:author="Benjamin Lambert" w:date="2019-01-20T22:14:00Z">
        <w:r w:rsidR="00D73C6D">
          <w:rPr>
            <w:rStyle w:val="InternetLink"/>
            <w:rFonts w:ascii="Arial" w:eastAsia="Arial" w:hAnsi="Arial"/>
            <w:sz w:val="19"/>
            <w:szCs w:val="19"/>
          </w:rPr>
          <w:t xml:space="preserve">, </w:t>
        </w:r>
        <w:r w:rsidR="00596120">
          <w:rPr>
            <w:rStyle w:val="InternetLink"/>
            <w:rFonts w:ascii="Arial" w:eastAsia="Arial" w:hAnsi="Arial"/>
            <w:sz w:val="19"/>
            <w:szCs w:val="19"/>
          </w:rPr>
          <w:t>meaning a large number of ovariol</w:t>
        </w:r>
      </w:ins>
      <w:ins w:id="138" w:author="Benjamin Lambert" w:date="2019-01-20T22:15:00Z">
        <w:r w:rsidR="00596120">
          <w:rPr>
            <w:rStyle w:val="InternetLink"/>
            <w:rFonts w:ascii="Arial" w:eastAsia="Arial" w:hAnsi="Arial"/>
            <w:sz w:val="19"/>
            <w:szCs w:val="19"/>
          </w:rPr>
          <w:t xml:space="preserve">es must be dissected to locate those </w:t>
        </w:r>
      </w:ins>
      <w:ins w:id="139" w:author="Benjamin Lambert" w:date="2019-01-20T22:16:00Z">
        <w:r w:rsidR="00727C75">
          <w:rPr>
            <w:rStyle w:val="InternetLink"/>
            <w:rFonts w:ascii="Arial" w:eastAsia="Arial" w:hAnsi="Arial"/>
            <w:sz w:val="19"/>
            <w:szCs w:val="19"/>
          </w:rPr>
          <w:t xml:space="preserve">representative </w:t>
        </w:r>
        <w:r w:rsidR="00B569A7">
          <w:rPr>
            <w:rStyle w:val="InternetLink"/>
            <w:rFonts w:ascii="Arial" w:eastAsia="Arial" w:hAnsi="Arial"/>
            <w:sz w:val="19"/>
            <w:szCs w:val="19"/>
          </w:rPr>
          <w:t>few</w:t>
        </w:r>
        <w:r w:rsidR="00F13785">
          <w:rPr>
            <w:rStyle w:val="InternetLink"/>
            <w:rFonts w:ascii="Arial" w:eastAsia="Arial" w:hAnsi="Arial"/>
            <w:sz w:val="19"/>
            <w:szCs w:val="19"/>
          </w:rPr>
          <w:t xml:space="preserve">, </w:t>
        </w:r>
        <w:r w:rsidR="00F13785">
          <w:rPr>
            <w:rStyle w:val="InternetLink"/>
            <w:rFonts w:ascii="Arial" w:eastAsia="Arial" w:hAnsi="Arial"/>
            <w:sz w:val="19"/>
            <w:szCs w:val="19"/>
          </w:rPr>
          <w:lastRenderedPageBreak/>
          <w:t xml:space="preserve">which may be impractical </w:t>
        </w:r>
      </w:ins>
      <w:ins w:id="140" w:author="Benjamin Lambert" w:date="2019-01-20T22:17:00Z">
        <w:r w:rsidR="00F6279B">
          <w:rPr>
            <w:rFonts w:ascii="Arial" w:eastAsia="Arial" w:hAnsi="Arial"/>
            <w:sz w:val="19"/>
            <w:szCs w:val="19"/>
          </w:rPr>
          <w:t>(Gillies and Wilkes, 1965).</w:t>
        </w:r>
      </w:ins>
      <w:ins w:id="141" w:author="Benjamin Lambert" w:date="2019-01-20T22:18:00Z">
        <w:r w:rsidR="00043D23">
          <w:rPr>
            <w:rFonts w:ascii="Arial" w:eastAsia="Arial" w:hAnsi="Arial"/>
            <w:sz w:val="19"/>
            <w:szCs w:val="19"/>
          </w:rPr>
          <w:t xml:space="preserve"> </w:t>
        </w:r>
        <w:r w:rsidR="00043D23" w:rsidRPr="00C172B0">
          <w:rPr>
            <w:rFonts w:ascii="Arial" w:eastAsia="Arial" w:hAnsi="Arial"/>
            <w:sz w:val="19"/>
            <w:szCs w:val="19"/>
          </w:rPr>
          <w:t>The exchange rate between physiological age and chronological age is the duration of gonotrophic cycles</w:t>
        </w:r>
      </w:ins>
      <w:ins w:id="142" w:author="Benjamin Lambert" w:date="2019-01-20T22:48:00Z">
        <w:r w:rsidR="00ED4711">
          <w:rPr>
            <w:rFonts w:ascii="Arial" w:eastAsia="Arial" w:hAnsi="Arial"/>
            <w:sz w:val="19"/>
            <w:szCs w:val="19"/>
          </w:rPr>
          <w:t xml:space="preserve"> and two</w:t>
        </w:r>
      </w:ins>
      <w:ins w:id="143" w:author="Benjamin Lambert" w:date="2019-01-20T22:18:00Z">
        <w:r w:rsidR="00043D23" w:rsidRPr="00C172B0">
          <w:rPr>
            <w:rFonts w:ascii="Arial" w:eastAsia="Arial" w:hAnsi="Arial"/>
            <w:sz w:val="19"/>
            <w:szCs w:val="19"/>
          </w:rPr>
          <w:t xml:space="preserve"> methods are commonly used to estimate the</w:t>
        </w:r>
      </w:ins>
      <w:ins w:id="144" w:author="Benjamin Lambert" w:date="2019-01-20T22:48:00Z">
        <w:r w:rsidR="00ED4711">
          <w:rPr>
            <w:rFonts w:ascii="Arial" w:eastAsia="Arial" w:hAnsi="Arial"/>
            <w:sz w:val="19"/>
            <w:szCs w:val="19"/>
          </w:rPr>
          <w:t>ir</w:t>
        </w:r>
      </w:ins>
      <w:ins w:id="145" w:author="Benjamin Lambert" w:date="2019-01-20T22:18:00Z">
        <w:r w:rsidR="00043D23" w:rsidRPr="00C172B0">
          <w:rPr>
            <w:rFonts w:ascii="Arial" w:eastAsia="Arial" w:hAnsi="Arial"/>
            <w:sz w:val="19"/>
            <w:szCs w:val="19"/>
          </w:rPr>
          <w:t xml:space="preserve"> duration: MRR studies (see, for example, Gillies and Wilkes, </w:t>
        </w:r>
        <w:r w:rsidR="00043D23" w:rsidRPr="00C172B0">
          <w:rPr>
            <w:rStyle w:val="InternetLink"/>
            <w:rFonts w:ascii="Arial" w:eastAsia="Arial" w:hAnsi="Arial"/>
            <w:sz w:val="19"/>
            <w:szCs w:val="19"/>
          </w:rPr>
          <w:t xml:space="preserve">1965), </w:t>
        </w:r>
        <w:r w:rsidR="00043D23" w:rsidRPr="00C172B0">
          <w:rPr>
            <w:rFonts w:ascii="Arial" w:eastAsia="Arial" w:hAnsi="Arial"/>
            <w:sz w:val="19"/>
            <w:szCs w:val="19"/>
          </w:rPr>
          <w:t>where marked mosquitoes are recaptured and dissected to determine the number of gonotrophic cycles occurring since release; and</w:t>
        </w:r>
        <w:r w:rsidR="00043D23">
          <w:rPr>
            <w:rFonts w:ascii="Arial" w:eastAsia="Arial" w:hAnsi="Arial"/>
            <w:sz w:val="19"/>
            <w:szCs w:val="19"/>
          </w:rPr>
          <w:t xml:space="preserve"> dissections of specimens from laboratory colonies </w:t>
        </w:r>
        <w:r w:rsidR="00043D23" w:rsidRPr="00C172B0">
          <w:rPr>
            <w:rFonts w:ascii="Arial" w:eastAsia="Arial" w:hAnsi="Arial"/>
            <w:sz w:val="19"/>
            <w:szCs w:val="19"/>
          </w:rPr>
          <w:t xml:space="preserve">(see, for example, </w:t>
        </w:r>
        <w:proofErr w:type="spellStart"/>
        <w:r w:rsidR="00043D23" w:rsidRPr="00C172B0">
          <w:rPr>
            <w:rFonts w:ascii="Arial" w:eastAsia="Arial" w:hAnsi="Arial"/>
            <w:sz w:val="19"/>
            <w:szCs w:val="19"/>
          </w:rPr>
          <w:t>Afrane</w:t>
        </w:r>
        <w:proofErr w:type="spellEnd"/>
        <w:r w:rsidR="00043D23" w:rsidRPr="00C172B0">
          <w:rPr>
            <w:rFonts w:ascii="Arial" w:eastAsia="Arial" w:hAnsi="Arial"/>
            <w:sz w:val="19"/>
            <w:szCs w:val="19"/>
          </w:rPr>
          <w:t xml:space="preserve"> et al., </w:t>
        </w:r>
        <w:r w:rsidR="00043D23" w:rsidRPr="00C172B0">
          <w:rPr>
            <w:rStyle w:val="InternetLink"/>
            <w:rFonts w:ascii="Arial" w:eastAsia="Arial" w:hAnsi="Arial"/>
            <w:sz w:val="19"/>
            <w:szCs w:val="19"/>
          </w:rPr>
          <w:t>2005)</w:t>
        </w:r>
        <w:r w:rsidR="00043D23" w:rsidRPr="00C172B0">
          <w:rPr>
            <w:rFonts w:ascii="Arial" w:eastAsia="Arial" w:hAnsi="Arial"/>
            <w:sz w:val="19"/>
            <w:szCs w:val="19"/>
          </w:rPr>
          <w:t xml:space="preserve">. </w:t>
        </w:r>
        <w:r w:rsidR="00043D23">
          <w:rPr>
            <w:rFonts w:ascii="Arial" w:eastAsia="Arial" w:hAnsi="Arial"/>
            <w:sz w:val="19"/>
            <w:szCs w:val="19"/>
          </w:rPr>
          <w:t>In our analysis,</w:t>
        </w:r>
      </w:ins>
      <w:ins w:id="146" w:author="Benjamin Lambert" w:date="2019-01-20T22:19:00Z">
        <w:r w:rsidR="00C30F17">
          <w:rPr>
            <w:rFonts w:ascii="Arial" w:eastAsia="Arial" w:hAnsi="Arial"/>
            <w:sz w:val="19"/>
            <w:szCs w:val="19"/>
          </w:rPr>
          <w:t xml:space="preserve"> </w:t>
        </w:r>
      </w:ins>
      <w:ins w:id="147" w:author="Benjamin Lambert" w:date="2019-01-20T22:18:00Z">
        <w:r w:rsidR="00043D23" w:rsidRPr="00C172B0">
          <w:rPr>
            <w:rFonts w:ascii="Arial" w:eastAsia="Arial" w:hAnsi="Arial"/>
            <w:sz w:val="19"/>
            <w:szCs w:val="19"/>
          </w:rPr>
          <w:t>laboratory studies indicated a longer gonotrophic cycle</w:t>
        </w:r>
        <w:r w:rsidR="00043D23">
          <w:rPr>
            <w:rFonts w:ascii="Arial" w:eastAsia="Arial" w:hAnsi="Arial"/>
            <w:sz w:val="19"/>
            <w:szCs w:val="19"/>
          </w:rPr>
          <w:t xml:space="preserve"> of the two approaches</w:t>
        </w:r>
        <w:r w:rsidR="00043D23" w:rsidRPr="00C172B0">
          <w:rPr>
            <w:rFonts w:ascii="Arial" w:eastAsia="Arial" w:hAnsi="Arial"/>
            <w:sz w:val="19"/>
            <w:szCs w:val="19"/>
          </w:rPr>
          <w:t xml:space="preserve"> (Fig. S9). </w:t>
        </w:r>
        <w:r w:rsidR="00043D23">
          <w:rPr>
            <w:rFonts w:ascii="Arial" w:eastAsia="Arial" w:hAnsi="Arial"/>
            <w:sz w:val="19"/>
            <w:szCs w:val="19"/>
          </w:rPr>
          <w:t>The literature does not</w:t>
        </w:r>
      </w:ins>
      <w:ins w:id="148" w:author="Benjamin Lambert" w:date="2019-01-20T22:49:00Z">
        <w:r w:rsidR="001A716E">
          <w:rPr>
            <w:rFonts w:ascii="Arial" w:eastAsia="Arial" w:hAnsi="Arial"/>
            <w:sz w:val="19"/>
            <w:szCs w:val="19"/>
          </w:rPr>
          <w:t xml:space="preserve"> however</w:t>
        </w:r>
      </w:ins>
      <w:ins w:id="149" w:author="Benjamin Lambert" w:date="2019-01-20T22:18:00Z">
        <w:r w:rsidR="00043D23">
          <w:rPr>
            <w:rFonts w:ascii="Arial" w:eastAsia="Arial" w:hAnsi="Arial"/>
            <w:sz w:val="19"/>
            <w:szCs w:val="19"/>
          </w:rPr>
          <w:t xml:space="preserve"> </w:t>
        </w:r>
        <w:proofErr w:type="spellStart"/>
        <w:r w:rsidR="00043D23">
          <w:rPr>
            <w:rFonts w:ascii="Arial" w:eastAsia="Arial" w:hAnsi="Arial"/>
            <w:sz w:val="19"/>
            <w:szCs w:val="19"/>
          </w:rPr>
          <w:t>favour</w:t>
        </w:r>
        <w:proofErr w:type="spellEnd"/>
        <w:r w:rsidR="00043D23">
          <w:rPr>
            <w:rFonts w:ascii="Arial" w:eastAsia="Arial" w:hAnsi="Arial"/>
            <w:sz w:val="19"/>
            <w:szCs w:val="19"/>
          </w:rPr>
          <w:t xml:space="preserve"> one experimental method over another, and so to convert physiological age into calendar age we pooled data from both sources</w:t>
        </w:r>
      </w:ins>
      <w:ins w:id="150" w:author="Benjamin Lambert" w:date="2019-01-20T22:19:00Z">
        <w:r w:rsidR="000C743D">
          <w:rPr>
            <w:rFonts w:ascii="Arial" w:eastAsia="Arial" w:hAnsi="Arial"/>
            <w:sz w:val="19"/>
            <w:szCs w:val="19"/>
          </w:rPr>
          <w:t>.</w:t>
        </w:r>
      </w:ins>
      <w:ins w:id="151" w:author="Benjamin Lambert" w:date="2019-01-20T22:18:00Z">
        <w:r w:rsidR="00043D23">
          <w:rPr>
            <w:rFonts w:ascii="Arial" w:eastAsia="Arial" w:hAnsi="Arial"/>
            <w:sz w:val="19"/>
            <w:szCs w:val="19"/>
          </w:rPr>
          <w:t xml:space="preserve"> </w:t>
        </w:r>
        <w:r w:rsidR="00043D23" w:rsidRPr="00C172B0">
          <w:rPr>
            <w:rFonts w:ascii="Arial" w:eastAsia="Arial" w:hAnsi="Arial"/>
            <w:sz w:val="19"/>
            <w:szCs w:val="19"/>
          </w:rPr>
          <w:t xml:space="preserve">It is possible, however, that </w:t>
        </w:r>
        <w:r w:rsidR="00043D23">
          <w:rPr>
            <w:rFonts w:ascii="Arial" w:eastAsia="Arial" w:hAnsi="Arial"/>
            <w:sz w:val="19"/>
            <w:szCs w:val="19"/>
          </w:rPr>
          <w:t>aggregating data across both methods induce</w:t>
        </w:r>
      </w:ins>
      <w:ins w:id="152" w:author="Benjamin Lambert" w:date="2019-01-20T22:19:00Z">
        <w:r w:rsidR="00FD2B4F">
          <w:rPr>
            <w:rFonts w:ascii="Arial" w:eastAsia="Arial" w:hAnsi="Arial"/>
            <w:sz w:val="19"/>
            <w:szCs w:val="19"/>
          </w:rPr>
          <w:t>s</w:t>
        </w:r>
      </w:ins>
      <w:ins w:id="153" w:author="Benjamin Lambert" w:date="2019-01-20T22:18:00Z">
        <w:r w:rsidR="00043D23">
          <w:rPr>
            <w:rFonts w:ascii="Arial" w:eastAsia="Arial" w:hAnsi="Arial"/>
            <w:sz w:val="19"/>
            <w:szCs w:val="19"/>
          </w:rPr>
          <w:t xml:space="preserve"> biases and an approach more entrenched in experimental knowledge would fare better. </w:t>
        </w:r>
      </w:ins>
      <w:ins w:id="154" w:author="Benjamin Lambert" w:date="2019-01-20T22:20:00Z">
        <w:r w:rsidR="00CC232C">
          <w:rPr>
            <w:rFonts w:ascii="Arial" w:eastAsia="Arial" w:hAnsi="Arial"/>
            <w:sz w:val="19"/>
            <w:szCs w:val="19"/>
          </w:rPr>
          <w:t xml:space="preserve">The </w:t>
        </w:r>
      </w:ins>
      <w:ins w:id="155" w:author="Benjamin Lambert" w:date="2019-01-20T22:21:00Z">
        <w:r w:rsidR="00EE3E51">
          <w:rPr>
            <w:rFonts w:ascii="Arial" w:eastAsia="Arial" w:hAnsi="Arial"/>
            <w:sz w:val="19"/>
            <w:szCs w:val="19"/>
          </w:rPr>
          <w:t xml:space="preserve">dissection data yields </w:t>
        </w:r>
        <w:proofErr w:type="gramStart"/>
        <w:r w:rsidR="00EE3E51">
          <w:rPr>
            <w:rFonts w:ascii="Arial" w:eastAsia="Arial" w:hAnsi="Arial"/>
            <w:sz w:val="19"/>
            <w:szCs w:val="19"/>
          </w:rPr>
          <w:t>estimates</w:t>
        </w:r>
        <w:proofErr w:type="gramEnd"/>
        <w:r w:rsidR="00EE3E51">
          <w:rPr>
            <w:rFonts w:ascii="Arial" w:eastAsia="Arial" w:hAnsi="Arial"/>
            <w:sz w:val="19"/>
            <w:szCs w:val="19"/>
          </w:rPr>
          <w:t xml:space="preserve"> of the age structure of the population at snapshots in time</w:t>
        </w:r>
        <w:r w:rsidR="00114940">
          <w:rPr>
            <w:rFonts w:ascii="Arial" w:eastAsia="Arial" w:hAnsi="Arial"/>
            <w:sz w:val="19"/>
            <w:szCs w:val="19"/>
          </w:rPr>
          <w:t>, which can be used to determ</w:t>
        </w:r>
      </w:ins>
      <w:ins w:id="156" w:author="Benjamin Lambert" w:date="2019-01-20T22:22:00Z">
        <w:r w:rsidR="00114940">
          <w:rPr>
            <w:rFonts w:ascii="Arial" w:eastAsia="Arial" w:hAnsi="Arial"/>
            <w:sz w:val="19"/>
            <w:szCs w:val="19"/>
          </w:rPr>
          <w:t xml:space="preserve">ine </w:t>
        </w:r>
        <w:r w:rsidR="005D0A23">
          <w:rPr>
            <w:rFonts w:ascii="Arial" w:eastAsia="Arial" w:hAnsi="Arial"/>
            <w:sz w:val="19"/>
            <w:szCs w:val="19"/>
          </w:rPr>
          <w:t xml:space="preserve">mean </w:t>
        </w:r>
      </w:ins>
      <w:ins w:id="157" w:author="Benjamin Lambert" w:date="2019-01-20T22:42:00Z">
        <w:r w:rsidR="00471DD3">
          <w:rPr>
            <w:rFonts w:ascii="Arial" w:eastAsia="Arial" w:hAnsi="Arial"/>
            <w:sz w:val="19"/>
            <w:szCs w:val="19"/>
          </w:rPr>
          <w:t>lifespans</w:t>
        </w:r>
      </w:ins>
      <w:ins w:id="158" w:author="Benjamin Lambert" w:date="2019-01-20T22:27:00Z">
        <w:r w:rsidR="00DF139C">
          <w:rPr>
            <w:rFonts w:ascii="Arial" w:eastAsia="Arial" w:hAnsi="Arial"/>
            <w:sz w:val="19"/>
            <w:szCs w:val="19"/>
          </w:rPr>
          <w:t xml:space="preserve"> (see SOM)</w:t>
        </w:r>
      </w:ins>
      <w:ins w:id="159" w:author="Benjamin Lambert" w:date="2019-01-20T22:22:00Z">
        <w:r w:rsidR="00424A2B">
          <w:rPr>
            <w:rFonts w:ascii="Arial" w:eastAsia="Arial" w:hAnsi="Arial"/>
            <w:sz w:val="19"/>
            <w:szCs w:val="19"/>
          </w:rPr>
          <w:t>.</w:t>
        </w:r>
        <w:r w:rsidR="0052059A">
          <w:rPr>
            <w:rFonts w:ascii="Arial" w:eastAsia="Arial" w:hAnsi="Arial"/>
            <w:sz w:val="19"/>
            <w:szCs w:val="19"/>
          </w:rPr>
          <w:t xml:space="preserve"> </w:t>
        </w:r>
      </w:ins>
      <w:ins w:id="160" w:author="Benjamin Lambert" w:date="2019-01-20T22:24:00Z">
        <w:r w:rsidR="002262E5">
          <w:rPr>
            <w:rFonts w:ascii="Arial" w:eastAsia="Arial" w:hAnsi="Arial"/>
            <w:sz w:val="19"/>
            <w:szCs w:val="19"/>
          </w:rPr>
          <w:t>T</w:t>
        </w:r>
        <w:r w:rsidR="00D82BB7">
          <w:rPr>
            <w:rFonts w:ascii="Arial" w:eastAsia="Arial" w:hAnsi="Arial"/>
            <w:sz w:val="19"/>
            <w:szCs w:val="19"/>
          </w:rPr>
          <w:t xml:space="preserve">his requires additional assumptions however and here we assume that the population </w:t>
        </w:r>
      </w:ins>
      <w:ins w:id="161" w:author="Benjamin Lambert" w:date="2019-01-20T22:25:00Z">
        <w:r w:rsidR="00D82BB7">
          <w:rPr>
            <w:rFonts w:ascii="Arial" w:eastAsia="Arial" w:hAnsi="Arial"/>
            <w:sz w:val="19"/>
            <w:szCs w:val="19"/>
          </w:rPr>
          <w:t xml:space="preserve">is </w:t>
        </w:r>
      </w:ins>
      <w:ins w:id="162" w:author="Benjamin Lambert" w:date="2019-01-20T22:38:00Z">
        <w:r w:rsidR="00623899">
          <w:rPr>
            <w:rFonts w:ascii="Arial" w:eastAsia="Arial" w:hAnsi="Arial"/>
            <w:sz w:val="19"/>
            <w:szCs w:val="19"/>
          </w:rPr>
          <w:t>at</w:t>
        </w:r>
      </w:ins>
      <w:ins w:id="163" w:author="Benjamin Lambert" w:date="2019-01-20T22:25:00Z">
        <w:r w:rsidR="00D82BB7">
          <w:rPr>
            <w:rFonts w:ascii="Arial" w:eastAsia="Arial" w:hAnsi="Arial"/>
            <w:sz w:val="19"/>
            <w:szCs w:val="19"/>
          </w:rPr>
          <w:t xml:space="preserve"> equilibrium </w:t>
        </w:r>
        <w:r w:rsidR="00646095" w:rsidRPr="00C172B0">
          <w:rPr>
            <w:rFonts w:ascii="Arial" w:eastAsia="Arial" w:hAnsi="Arial"/>
            <w:sz w:val="19"/>
            <w:szCs w:val="19"/>
          </w:rPr>
          <w:t>(recruitment matches mortality)</w:t>
        </w:r>
        <w:r w:rsidR="00646095">
          <w:rPr>
            <w:rFonts w:ascii="Arial" w:eastAsia="Arial" w:hAnsi="Arial"/>
            <w:sz w:val="19"/>
            <w:szCs w:val="19"/>
          </w:rPr>
          <w:t xml:space="preserve"> and </w:t>
        </w:r>
        <w:r w:rsidR="00015CB6">
          <w:rPr>
            <w:rFonts w:ascii="Arial" w:eastAsia="Arial" w:hAnsi="Arial"/>
            <w:sz w:val="19"/>
            <w:szCs w:val="19"/>
          </w:rPr>
          <w:t xml:space="preserve">collected individuals </w:t>
        </w:r>
        <w:r w:rsidR="004D0384">
          <w:rPr>
            <w:rFonts w:ascii="Arial" w:eastAsia="Arial" w:hAnsi="Arial"/>
            <w:sz w:val="19"/>
            <w:szCs w:val="19"/>
          </w:rPr>
          <w:t>are random samples from that popu</w:t>
        </w:r>
      </w:ins>
      <w:ins w:id="164" w:author="Benjamin Lambert" w:date="2019-01-20T22:26:00Z">
        <w:r w:rsidR="004D0384">
          <w:rPr>
            <w:rFonts w:ascii="Arial" w:eastAsia="Arial" w:hAnsi="Arial"/>
            <w:sz w:val="19"/>
            <w:szCs w:val="19"/>
          </w:rPr>
          <w:t>lation.</w:t>
        </w:r>
        <w:r w:rsidR="00384D63">
          <w:rPr>
            <w:rFonts w:ascii="Arial" w:eastAsia="Arial" w:hAnsi="Arial"/>
            <w:sz w:val="19"/>
            <w:szCs w:val="19"/>
          </w:rPr>
          <w:t xml:space="preserve"> </w:t>
        </w:r>
        <w:r w:rsidR="00384D63" w:rsidRPr="00C172B0">
          <w:rPr>
            <w:rFonts w:ascii="Arial" w:eastAsia="Arial" w:hAnsi="Arial"/>
            <w:sz w:val="19"/>
            <w:szCs w:val="19"/>
          </w:rPr>
          <w:t xml:space="preserve">If a population is shrinking, </w:t>
        </w:r>
      </w:ins>
      <w:ins w:id="165" w:author="Benjamin Lambert" w:date="2019-01-20T22:28:00Z">
        <w:r w:rsidR="00097F3E">
          <w:rPr>
            <w:rFonts w:ascii="Arial" w:eastAsia="Arial" w:hAnsi="Arial"/>
            <w:sz w:val="19"/>
            <w:szCs w:val="19"/>
          </w:rPr>
          <w:t>there</w:t>
        </w:r>
      </w:ins>
      <w:ins w:id="166" w:author="Benjamin Lambert" w:date="2019-01-20T22:29:00Z">
        <w:r w:rsidR="00BE2BC0">
          <w:rPr>
            <w:rFonts w:ascii="Arial" w:eastAsia="Arial" w:hAnsi="Arial"/>
            <w:sz w:val="19"/>
            <w:szCs w:val="19"/>
          </w:rPr>
          <w:t xml:space="preserve"> are fewer young mosquitoes </w:t>
        </w:r>
      </w:ins>
      <w:ins w:id="167" w:author="Benjamin Lambert" w:date="2019-01-20T22:26:00Z">
        <w:r w:rsidR="00384D63" w:rsidRPr="00C172B0">
          <w:rPr>
            <w:rFonts w:ascii="Arial" w:eastAsia="Arial" w:hAnsi="Arial"/>
            <w:sz w:val="19"/>
            <w:szCs w:val="19"/>
          </w:rPr>
          <w:t>and the survival curve</w:t>
        </w:r>
      </w:ins>
      <w:ins w:id="168" w:author="Benjamin Lambert" w:date="2019-01-20T22:42:00Z">
        <w:r w:rsidR="004705F4">
          <w:rPr>
            <w:rFonts w:ascii="Arial" w:eastAsia="Arial" w:hAnsi="Arial"/>
            <w:sz w:val="19"/>
            <w:szCs w:val="19"/>
          </w:rPr>
          <w:t xml:space="preserve"> is f</w:t>
        </w:r>
      </w:ins>
      <w:ins w:id="169" w:author="Benjamin Lambert" w:date="2019-01-20T22:43:00Z">
        <w:r w:rsidR="004705F4">
          <w:rPr>
            <w:rFonts w:ascii="Arial" w:eastAsia="Arial" w:hAnsi="Arial"/>
            <w:sz w:val="19"/>
            <w:szCs w:val="19"/>
          </w:rPr>
          <w:t>latter</w:t>
        </w:r>
        <w:r w:rsidR="00BF7997">
          <w:rPr>
            <w:rFonts w:ascii="Arial" w:eastAsia="Arial" w:hAnsi="Arial"/>
            <w:sz w:val="19"/>
            <w:szCs w:val="19"/>
          </w:rPr>
          <w:t xml:space="preserve"> </w:t>
        </w:r>
      </w:ins>
      <w:ins w:id="170" w:author="Benjamin Lambert" w:date="2019-01-20T22:50:00Z">
        <w:r w:rsidR="0057207D">
          <w:rPr>
            <w:rFonts w:ascii="Arial" w:eastAsia="Arial" w:hAnsi="Arial"/>
            <w:sz w:val="19"/>
            <w:szCs w:val="19"/>
          </w:rPr>
          <w:t>than at</w:t>
        </w:r>
      </w:ins>
      <w:ins w:id="171" w:author="Benjamin Lambert" w:date="2019-01-20T22:43:00Z">
        <w:r w:rsidR="00BF7997">
          <w:rPr>
            <w:rFonts w:ascii="Arial" w:eastAsia="Arial" w:hAnsi="Arial"/>
            <w:sz w:val="19"/>
            <w:szCs w:val="19"/>
          </w:rPr>
          <w:t xml:space="preserve"> equilibrium</w:t>
        </w:r>
      </w:ins>
      <w:ins w:id="172" w:author="Benjamin Lambert" w:date="2019-01-20T22:26:00Z">
        <w:r w:rsidR="00384D63" w:rsidRPr="00C172B0">
          <w:rPr>
            <w:rFonts w:ascii="Arial" w:eastAsia="Arial" w:hAnsi="Arial"/>
            <w:sz w:val="19"/>
            <w:szCs w:val="19"/>
          </w:rPr>
          <w:t xml:space="preserve">, </w:t>
        </w:r>
      </w:ins>
      <w:ins w:id="173" w:author="Benjamin Lambert" w:date="2019-01-20T22:27:00Z">
        <w:r w:rsidR="0010033C">
          <w:rPr>
            <w:rFonts w:ascii="Arial" w:eastAsia="Arial" w:hAnsi="Arial"/>
            <w:sz w:val="19"/>
            <w:szCs w:val="19"/>
          </w:rPr>
          <w:t>m</w:t>
        </w:r>
      </w:ins>
      <w:ins w:id="174" w:author="Benjamin Lambert" w:date="2019-01-20T22:28:00Z">
        <w:r w:rsidR="0010033C">
          <w:rPr>
            <w:rFonts w:ascii="Arial" w:eastAsia="Arial" w:hAnsi="Arial"/>
            <w:sz w:val="19"/>
            <w:szCs w:val="19"/>
          </w:rPr>
          <w:t xml:space="preserve">eaning </w:t>
        </w:r>
      </w:ins>
      <w:ins w:id="175" w:author="Benjamin Lambert" w:date="2019-01-20T22:30:00Z">
        <w:r w:rsidR="00701ABB">
          <w:rPr>
            <w:rFonts w:ascii="Arial" w:eastAsia="Arial" w:hAnsi="Arial"/>
            <w:sz w:val="19"/>
            <w:szCs w:val="19"/>
          </w:rPr>
          <w:t>we would</w:t>
        </w:r>
      </w:ins>
      <w:ins w:id="176" w:author="Benjamin Lambert" w:date="2019-01-20T22:28:00Z">
        <w:r w:rsidR="0010033C">
          <w:rPr>
            <w:rFonts w:ascii="Arial" w:eastAsia="Arial" w:hAnsi="Arial"/>
            <w:sz w:val="19"/>
            <w:szCs w:val="19"/>
          </w:rPr>
          <w:t xml:space="preserve"> overestimate lifespan. </w:t>
        </w:r>
      </w:ins>
      <w:ins w:id="177" w:author="Benjamin Lambert" w:date="2019-01-20T22:32:00Z">
        <w:r w:rsidR="00672556">
          <w:rPr>
            <w:rFonts w:ascii="Arial" w:eastAsia="Arial" w:hAnsi="Arial"/>
            <w:sz w:val="19"/>
            <w:szCs w:val="19"/>
          </w:rPr>
          <w:t xml:space="preserve">To balance those samples </w:t>
        </w:r>
      </w:ins>
      <w:ins w:id="178" w:author="Benjamin Lambert" w:date="2019-01-20T22:39:00Z">
        <w:r w:rsidR="007F674F">
          <w:rPr>
            <w:rFonts w:ascii="Arial" w:eastAsia="Arial" w:hAnsi="Arial"/>
            <w:sz w:val="19"/>
            <w:szCs w:val="19"/>
          </w:rPr>
          <w:t xml:space="preserve">collected </w:t>
        </w:r>
      </w:ins>
      <w:ins w:id="179" w:author="Benjamin Lambert" w:date="2019-01-20T22:32:00Z">
        <w:r w:rsidR="00672556">
          <w:rPr>
            <w:rFonts w:ascii="Arial" w:eastAsia="Arial" w:hAnsi="Arial"/>
            <w:sz w:val="19"/>
            <w:szCs w:val="19"/>
          </w:rPr>
          <w:t>whilst the population density was declining</w:t>
        </w:r>
      </w:ins>
      <w:ins w:id="180" w:author="Benjamin Lambert" w:date="2019-01-20T22:33:00Z">
        <w:r w:rsidR="006B3945">
          <w:rPr>
            <w:rFonts w:ascii="Arial" w:eastAsia="Arial" w:hAnsi="Arial"/>
            <w:sz w:val="19"/>
            <w:szCs w:val="19"/>
          </w:rPr>
          <w:t xml:space="preserve"> with those taken during expansion,</w:t>
        </w:r>
      </w:ins>
      <w:ins w:id="181" w:author="Benjamin Lambert" w:date="2019-01-20T22:32:00Z">
        <w:r w:rsidR="00672556">
          <w:rPr>
            <w:rFonts w:ascii="Arial" w:eastAsia="Arial" w:hAnsi="Arial"/>
            <w:sz w:val="19"/>
            <w:szCs w:val="19"/>
          </w:rPr>
          <w:t xml:space="preserve"> we </w:t>
        </w:r>
      </w:ins>
      <w:ins w:id="182" w:author="Benjamin Lambert" w:date="2019-01-20T22:26:00Z">
        <w:r w:rsidR="00384D63">
          <w:rPr>
            <w:rFonts w:ascii="Arial" w:eastAsia="Arial" w:hAnsi="Arial"/>
            <w:sz w:val="19"/>
            <w:szCs w:val="19"/>
          </w:rPr>
          <w:t>aggregated capture data across collections</w:t>
        </w:r>
      </w:ins>
      <w:ins w:id="183" w:author="Benjamin Lambert" w:date="2019-01-20T22:33:00Z">
        <w:r w:rsidR="0001034F">
          <w:rPr>
            <w:rFonts w:ascii="Arial" w:eastAsia="Arial" w:hAnsi="Arial"/>
            <w:sz w:val="19"/>
            <w:szCs w:val="19"/>
          </w:rPr>
          <w:t xml:space="preserve"> </w:t>
        </w:r>
        <w:r w:rsidR="00856841">
          <w:rPr>
            <w:rFonts w:ascii="Arial" w:eastAsia="Arial" w:hAnsi="Arial"/>
            <w:sz w:val="19"/>
            <w:szCs w:val="19"/>
          </w:rPr>
          <w:t>occurring</w:t>
        </w:r>
      </w:ins>
      <w:ins w:id="184" w:author="Benjamin Lambert" w:date="2019-01-20T22:26:00Z">
        <w:r w:rsidR="00384D63">
          <w:rPr>
            <w:rFonts w:ascii="Arial" w:eastAsia="Arial" w:hAnsi="Arial"/>
            <w:sz w:val="19"/>
            <w:szCs w:val="19"/>
          </w:rPr>
          <w:t xml:space="preserve"> </w:t>
        </w:r>
      </w:ins>
      <w:ins w:id="185" w:author="Benjamin Lambert" w:date="2019-01-20T22:30:00Z">
        <w:r w:rsidR="00C13C71">
          <w:rPr>
            <w:rFonts w:ascii="Arial" w:eastAsia="Arial" w:hAnsi="Arial"/>
            <w:sz w:val="19"/>
            <w:szCs w:val="19"/>
          </w:rPr>
          <w:t>at different timepoints</w:t>
        </w:r>
      </w:ins>
      <w:ins w:id="186" w:author="Benjamin Lambert" w:date="2019-01-20T22:39:00Z">
        <w:r w:rsidR="005031CC">
          <w:rPr>
            <w:rFonts w:ascii="Arial" w:eastAsia="Arial" w:hAnsi="Arial"/>
            <w:sz w:val="19"/>
            <w:szCs w:val="19"/>
          </w:rPr>
          <w:t xml:space="preserve"> for each site</w:t>
        </w:r>
      </w:ins>
      <w:ins w:id="187" w:author="Benjamin Lambert" w:date="2019-01-20T22:30:00Z">
        <w:r w:rsidR="001E04EE">
          <w:rPr>
            <w:rFonts w:ascii="Arial" w:eastAsia="Arial" w:hAnsi="Arial"/>
            <w:sz w:val="19"/>
            <w:szCs w:val="19"/>
          </w:rPr>
          <w:t xml:space="preserve">. </w:t>
        </w:r>
      </w:ins>
      <w:ins w:id="188" w:author="Benjamin Lambert" w:date="2019-01-20T22:26:00Z">
        <w:r w:rsidR="00384D63" w:rsidRPr="00C172B0">
          <w:rPr>
            <w:rFonts w:ascii="Arial" w:eastAsia="Arial" w:hAnsi="Arial"/>
            <w:sz w:val="19"/>
            <w:szCs w:val="19"/>
          </w:rPr>
          <w:t>Field entomologists have</w:t>
        </w:r>
      </w:ins>
      <w:ins w:id="189" w:author="Benjamin Lambert" w:date="2019-01-20T22:34:00Z">
        <w:r w:rsidR="004F4B03">
          <w:rPr>
            <w:rFonts w:ascii="Arial" w:eastAsia="Arial" w:hAnsi="Arial"/>
            <w:sz w:val="19"/>
            <w:szCs w:val="19"/>
          </w:rPr>
          <w:t xml:space="preserve"> argued that trapping methods do not yield </w:t>
        </w:r>
        <w:r w:rsidR="00220BBC">
          <w:rPr>
            <w:rFonts w:ascii="Arial" w:eastAsia="Arial" w:hAnsi="Arial"/>
            <w:sz w:val="19"/>
            <w:szCs w:val="19"/>
          </w:rPr>
          <w:t xml:space="preserve">unbiased samples from the population, </w:t>
        </w:r>
      </w:ins>
      <w:ins w:id="190" w:author="Benjamin Lambert" w:date="2019-01-20T22:39:00Z">
        <w:r w:rsidR="00DB17DC">
          <w:rPr>
            <w:rFonts w:ascii="Arial" w:eastAsia="Arial" w:hAnsi="Arial"/>
            <w:sz w:val="19"/>
            <w:szCs w:val="19"/>
          </w:rPr>
          <w:t>altho</w:t>
        </w:r>
      </w:ins>
      <w:ins w:id="191" w:author="Benjamin Lambert" w:date="2019-01-20T22:40:00Z">
        <w:r w:rsidR="00DB17DC">
          <w:rPr>
            <w:rFonts w:ascii="Arial" w:eastAsia="Arial" w:hAnsi="Arial"/>
            <w:sz w:val="19"/>
            <w:szCs w:val="19"/>
          </w:rPr>
          <w:t xml:space="preserve">ugh </w:t>
        </w:r>
        <w:r w:rsidR="00680B79">
          <w:rPr>
            <w:rFonts w:ascii="Arial" w:eastAsia="Arial" w:hAnsi="Arial"/>
            <w:sz w:val="19"/>
            <w:szCs w:val="19"/>
          </w:rPr>
          <w:t xml:space="preserve">there is not consensus on whether this results in a relative paucity </w:t>
        </w:r>
      </w:ins>
      <w:ins w:id="192" w:author="Benjamin Lambert" w:date="2019-01-20T22:41:00Z">
        <w:r w:rsidR="00C26B86" w:rsidRPr="00C172B0">
          <w:rPr>
            <w:rFonts w:ascii="Arial" w:eastAsia="Arial" w:hAnsi="Arial"/>
            <w:sz w:val="19"/>
            <w:szCs w:val="19"/>
          </w:rPr>
          <w:t xml:space="preserve">(Gillies and Wilkes, </w:t>
        </w:r>
        <w:r w:rsidR="00C26B86" w:rsidRPr="00C172B0">
          <w:rPr>
            <w:rStyle w:val="InternetLink"/>
            <w:rFonts w:ascii="Arial" w:eastAsia="Arial" w:hAnsi="Arial"/>
            <w:sz w:val="19"/>
            <w:szCs w:val="19"/>
          </w:rPr>
          <w:t xml:space="preserve">1965) </w:t>
        </w:r>
      </w:ins>
      <w:ins w:id="193" w:author="Benjamin Lambert" w:date="2019-01-20T22:40:00Z">
        <w:r w:rsidR="00680B79">
          <w:rPr>
            <w:rFonts w:ascii="Arial" w:eastAsia="Arial" w:hAnsi="Arial"/>
            <w:sz w:val="19"/>
            <w:szCs w:val="19"/>
          </w:rPr>
          <w:t xml:space="preserve">or </w:t>
        </w:r>
        <w:r w:rsidR="00803B1E">
          <w:rPr>
            <w:rFonts w:ascii="Arial" w:eastAsia="Arial" w:hAnsi="Arial"/>
            <w:sz w:val="19"/>
            <w:szCs w:val="19"/>
          </w:rPr>
          <w:t>inflation</w:t>
        </w:r>
      </w:ins>
      <w:ins w:id="194" w:author="Benjamin Lambert" w:date="2019-01-20T22:44:00Z">
        <w:r w:rsidR="00D30C9C">
          <w:rPr>
            <w:rFonts w:ascii="Arial" w:eastAsia="Arial" w:hAnsi="Arial"/>
            <w:sz w:val="19"/>
            <w:szCs w:val="19"/>
          </w:rPr>
          <w:t xml:space="preserve"> </w:t>
        </w:r>
        <w:r w:rsidR="00D30C9C" w:rsidRPr="00C172B0">
          <w:rPr>
            <w:rFonts w:ascii="Arial" w:eastAsia="Arial" w:hAnsi="Arial"/>
            <w:sz w:val="19"/>
            <w:szCs w:val="19"/>
          </w:rPr>
          <w:t xml:space="preserve">(Clements and Paterson, </w:t>
        </w:r>
        <w:r w:rsidR="00D30C9C" w:rsidRPr="00C172B0">
          <w:rPr>
            <w:rStyle w:val="InternetLink"/>
            <w:rFonts w:ascii="Arial" w:eastAsia="Arial" w:hAnsi="Arial"/>
            <w:sz w:val="19"/>
            <w:szCs w:val="19"/>
          </w:rPr>
          <w:t>1981</w:t>
        </w:r>
        <w:r w:rsidR="00D30C9C">
          <w:rPr>
            <w:rStyle w:val="InternetLink"/>
            <w:rFonts w:ascii="Arial" w:eastAsia="Arial" w:hAnsi="Arial"/>
            <w:sz w:val="19"/>
            <w:szCs w:val="19"/>
          </w:rPr>
          <w:t>)</w:t>
        </w:r>
      </w:ins>
      <w:ins w:id="195" w:author="Benjamin Lambert" w:date="2019-01-20T22:40:00Z">
        <w:r w:rsidR="00803B1E">
          <w:rPr>
            <w:rFonts w:ascii="Arial" w:eastAsia="Arial" w:hAnsi="Arial"/>
            <w:sz w:val="19"/>
            <w:szCs w:val="19"/>
          </w:rPr>
          <w:t xml:space="preserve"> of </w:t>
        </w:r>
      </w:ins>
      <w:ins w:id="196" w:author="Benjamin Lambert" w:date="2019-01-20T22:41:00Z">
        <w:r w:rsidR="00803B1E">
          <w:rPr>
            <w:rFonts w:ascii="Arial" w:eastAsia="Arial" w:hAnsi="Arial"/>
            <w:sz w:val="19"/>
            <w:szCs w:val="19"/>
          </w:rPr>
          <w:t xml:space="preserve">actual nulliparous </w:t>
        </w:r>
        <w:r w:rsidR="00692A50">
          <w:rPr>
            <w:rFonts w:ascii="Arial" w:eastAsia="Arial" w:hAnsi="Arial"/>
            <w:sz w:val="19"/>
            <w:szCs w:val="19"/>
          </w:rPr>
          <w:t>number</w:t>
        </w:r>
      </w:ins>
      <w:ins w:id="197" w:author="Benjamin Lambert" w:date="2019-01-20T22:44:00Z">
        <w:r w:rsidR="00D30C9C">
          <w:rPr>
            <w:rFonts w:ascii="Arial" w:eastAsia="Arial" w:hAnsi="Arial"/>
            <w:sz w:val="19"/>
            <w:szCs w:val="19"/>
          </w:rPr>
          <w:t>s</w:t>
        </w:r>
      </w:ins>
      <w:ins w:id="198" w:author="Benjamin Lambert" w:date="2019-01-20T22:41:00Z">
        <w:r w:rsidR="00902C5E">
          <w:rPr>
            <w:rStyle w:val="InternetLink"/>
            <w:rFonts w:ascii="Arial" w:eastAsia="Arial" w:hAnsi="Arial"/>
            <w:sz w:val="19"/>
            <w:szCs w:val="19"/>
          </w:rPr>
          <w:t>.</w:t>
        </w:r>
      </w:ins>
      <w:ins w:id="199" w:author="Benjamin Lambert" w:date="2019-01-20T22:45:00Z">
        <w:r w:rsidR="00366B31">
          <w:rPr>
            <w:rFonts w:ascii="Arial" w:eastAsia="Arial" w:hAnsi="Arial"/>
            <w:sz w:val="19"/>
            <w:szCs w:val="19"/>
          </w:rPr>
          <w:t xml:space="preserve"> </w:t>
        </w:r>
      </w:ins>
      <w:ins w:id="200" w:author="Benjamin Lambert" w:date="2019-01-20T22:54:00Z">
        <w:r w:rsidR="00FD5E18">
          <w:rPr>
            <w:rFonts w:ascii="Arial" w:eastAsia="Arial" w:hAnsi="Arial"/>
            <w:sz w:val="19"/>
            <w:szCs w:val="19"/>
          </w:rPr>
          <w:t>Though a</w:t>
        </w:r>
      </w:ins>
      <w:ins w:id="201" w:author="Benjamin Lambert" w:date="2019-01-20T22:51:00Z">
        <w:r w:rsidR="0098266E">
          <w:rPr>
            <w:rFonts w:ascii="Arial" w:eastAsia="Arial" w:hAnsi="Arial"/>
            <w:sz w:val="19"/>
            <w:szCs w:val="19"/>
          </w:rPr>
          <w:t xml:space="preserve">fter </w:t>
        </w:r>
        <w:r w:rsidR="00C422E8">
          <w:rPr>
            <w:rFonts w:ascii="Arial" w:eastAsia="Arial" w:hAnsi="Arial"/>
            <w:sz w:val="19"/>
            <w:szCs w:val="19"/>
          </w:rPr>
          <w:t xml:space="preserve">excluding those </w:t>
        </w:r>
        <w:r w:rsidR="00334399">
          <w:rPr>
            <w:rFonts w:ascii="Arial" w:eastAsia="Arial" w:hAnsi="Arial"/>
            <w:sz w:val="19"/>
            <w:szCs w:val="19"/>
          </w:rPr>
          <w:t xml:space="preserve">data </w:t>
        </w:r>
        <w:r w:rsidR="001F0626">
          <w:rPr>
            <w:rFonts w:ascii="Arial" w:eastAsia="Arial" w:hAnsi="Arial"/>
            <w:sz w:val="19"/>
            <w:szCs w:val="19"/>
          </w:rPr>
          <w:t xml:space="preserve">with a large deficit of </w:t>
        </w:r>
        <w:r w:rsidR="00995D32">
          <w:rPr>
            <w:rFonts w:ascii="Arial" w:eastAsia="Arial" w:hAnsi="Arial"/>
            <w:sz w:val="19"/>
            <w:szCs w:val="19"/>
          </w:rPr>
          <w:t>nulliparous individuals</w:t>
        </w:r>
        <w:r w:rsidR="003F56A9">
          <w:rPr>
            <w:rFonts w:ascii="Arial" w:eastAsia="Arial" w:hAnsi="Arial"/>
            <w:sz w:val="19"/>
            <w:szCs w:val="19"/>
          </w:rPr>
          <w:t xml:space="preserve">, posterior </w:t>
        </w:r>
        <w:r w:rsidR="003A24BB">
          <w:rPr>
            <w:rFonts w:ascii="Arial" w:eastAsia="Arial" w:hAnsi="Arial"/>
            <w:sz w:val="19"/>
            <w:szCs w:val="19"/>
          </w:rPr>
          <w:t>predictive checks indicated that our model</w:t>
        </w:r>
      </w:ins>
      <w:ins w:id="202" w:author="Benjamin Lambert" w:date="2019-01-20T22:52:00Z">
        <w:r w:rsidR="003A24BB">
          <w:rPr>
            <w:rFonts w:ascii="Arial" w:eastAsia="Arial" w:hAnsi="Arial"/>
            <w:sz w:val="19"/>
            <w:szCs w:val="19"/>
          </w:rPr>
          <w:t xml:space="preserve">s fit the data well across all age classes </w:t>
        </w:r>
      </w:ins>
      <w:ins w:id="203" w:author="Benjamin Lambert" w:date="2019-01-20T22:53:00Z">
        <w:r w:rsidR="00A76EF9">
          <w:rPr>
            <w:rFonts w:ascii="Arial" w:eastAsia="Arial" w:hAnsi="Arial"/>
            <w:sz w:val="19"/>
            <w:szCs w:val="19"/>
          </w:rPr>
          <w:t>(see SOM</w:t>
        </w:r>
      </w:ins>
      <w:ins w:id="204" w:author="Benjamin Lambert" w:date="2019-01-20T22:54:00Z">
        <w:r w:rsidR="0079767F">
          <w:rPr>
            <w:rFonts w:ascii="Arial" w:eastAsia="Arial" w:hAnsi="Arial"/>
            <w:sz w:val="19"/>
            <w:szCs w:val="19"/>
          </w:rPr>
          <w:t xml:space="preserve">) hinting </w:t>
        </w:r>
      </w:ins>
      <w:ins w:id="205" w:author="Benjamin Lambert" w:date="2019-01-20T22:55:00Z">
        <w:r w:rsidR="00DD6459">
          <w:rPr>
            <w:rFonts w:ascii="Arial" w:eastAsia="Arial" w:hAnsi="Arial"/>
            <w:sz w:val="19"/>
            <w:szCs w:val="19"/>
          </w:rPr>
          <w:t xml:space="preserve">the assumption of </w:t>
        </w:r>
        <w:r w:rsidR="00A372FD">
          <w:rPr>
            <w:rFonts w:ascii="Arial" w:eastAsia="Arial" w:hAnsi="Arial"/>
            <w:sz w:val="19"/>
            <w:szCs w:val="19"/>
          </w:rPr>
          <w:t>random sampling may be reasonable.</w:t>
        </w:r>
        <w:r w:rsidR="0015145C">
          <w:rPr>
            <w:rFonts w:ascii="Arial" w:eastAsia="Arial" w:hAnsi="Arial"/>
            <w:sz w:val="19"/>
            <w:szCs w:val="19"/>
          </w:rPr>
          <w:t xml:space="preserve"> </w:t>
        </w:r>
      </w:ins>
      <w:ins w:id="206" w:author="Benjamin Lambert" w:date="2019-01-20T22:26:00Z">
        <w:r w:rsidR="00384D63" w:rsidRPr="00C172B0">
          <w:rPr>
            <w:rFonts w:ascii="Arial" w:eastAsia="Arial" w:hAnsi="Arial"/>
            <w:sz w:val="19"/>
            <w:szCs w:val="19"/>
          </w:rPr>
          <w:t xml:space="preserve">Overall, the assumptions underpinning </w:t>
        </w:r>
      </w:ins>
      <w:ins w:id="207" w:author="Benjamin Lambert" w:date="2019-01-20T22:46:00Z">
        <w:r w:rsidR="008659AA">
          <w:rPr>
            <w:rFonts w:ascii="Arial" w:eastAsia="Arial" w:hAnsi="Arial"/>
            <w:sz w:val="19"/>
            <w:szCs w:val="19"/>
          </w:rPr>
          <w:t>our analysis of dis</w:t>
        </w:r>
      </w:ins>
      <w:ins w:id="208" w:author="Benjamin Lambert" w:date="2019-01-20T22:47:00Z">
        <w:r w:rsidR="008659AA">
          <w:rPr>
            <w:rFonts w:ascii="Arial" w:eastAsia="Arial" w:hAnsi="Arial"/>
            <w:sz w:val="19"/>
            <w:szCs w:val="19"/>
          </w:rPr>
          <w:t xml:space="preserve">section data </w:t>
        </w:r>
      </w:ins>
      <w:ins w:id="209" w:author="Benjamin Lambert" w:date="2019-01-20T22:56:00Z">
        <w:r w:rsidR="006B323F">
          <w:rPr>
            <w:rFonts w:ascii="Arial" w:eastAsia="Arial" w:hAnsi="Arial"/>
            <w:sz w:val="19"/>
            <w:szCs w:val="19"/>
          </w:rPr>
          <w:t>suggest</w:t>
        </w:r>
      </w:ins>
      <w:ins w:id="210" w:author="Benjamin Lambert" w:date="2019-01-20T22:47:00Z">
        <w:r w:rsidR="008659AA">
          <w:rPr>
            <w:rFonts w:ascii="Arial" w:eastAsia="Arial" w:hAnsi="Arial"/>
            <w:sz w:val="19"/>
            <w:szCs w:val="19"/>
          </w:rPr>
          <w:t xml:space="preserve"> our</w:t>
        </w:r>
      </w:ins>
      <w:ins w:id="211" w:author="Benjamin Lambert" w:date="2019-01-20T22:56:00Z">
        <w:r w:rsidR="003D2520">
          <w:rPr>
            <w:rFonts w:ascii="Arial" w:eastAsia="Arial" w:hAnsi="Arial"/>
            <w:sz w:val="19"/>
            <w:szCs w:val="19"/>
          </w:rPr>
          <w:t xml:space="preserve"> </w:t>
        </w:r>
      </w:ins>
      <w:ins w:id="212" w:author="Benjamin Lambert" w:date="2019-01-20T22:47:00Z">
        <w:r w:rsidR="008659AA">
          <w:rPr>
            <w:rFonts w:ascii="Arial" w:eastAsia="Arial" w:hAnsi="Arial"/>
            <w:sz w:val="19"/>
            <w:szCs w:val="19"/>
          </w:rPr>
          <w:t>estimates</w:t>
        </w:r>
      </w:ins>
      <w:ins w:id="213" w:author="Benjamin Lambert" w:date="2019-01-20T22:56:00Z">
        <w:r w:rsidR="003D2520">
          <w:rPr>
            <w:rFonts w:ascii="Arial" w:eastAsia="Arial" w:hAnsi="Arial"/>
            <w:sz w:val="19"/>
            <w:szCs w:val="19"/>
          </w:rPr>
          <w:t>, like those from MRR,</w:t>
        </w:r>
      </w:ins>
      <w:ins w:id="214" w:author="Benjamin Lambert" w:date="2019-01-20T22:55:00Z">
        <w:r w:rsidR="005A7D2F">
          <w:rPr>
            <w:rFonts w:ascii="Arial" w:eastAsia="Arial" w:hAnsi="Arial"/>
            <w:sz w:val="19"/>
            <w:szCs w:val="19"/>
          </w:rPr>
          <w:t xml:space="preserve"> represent</w:t>
        </w:r>
      </w:ins>
      <w:ins w:id="215" w:author="Benjamin Lambert" w:date="2019-01-20T22:47:00Z">
        <w:r w:rsidR="008659AA">
          <w:rPr>
            <w:rFonts w:ascii="Arial" w:eastAsia="Arial" w:hAnsi="Arial"/>
            <w:sz w:val="19"/>
            <w:szCs w:val="19"/>
          </w:rPr>
          <w:t xml:space="preserve"> </w:t>
        </w:r>
      </w:ins>
      <w:ins w:id="216" w:author="Benjamin Lambert" w:date="2019-01-20T22:26:00Z">
        <w:r w:rsidR="00384D63" w:rsidRPr="00C172B0">
          <w:rPr>
            <w:rFonts w:ascii="Arial" w:eastAsia="Arial" w:hAnsi="Arial"/>
            <w:sz w:val="19"/>
            <w:szCs w:val="19"/>
          </w:rPr>
          <w:t xml:space="preserve">lower bounds on lifespan. The alternative dissection-based approach of </w:t>
        </w:r>
        <w:proofErr w:type="spellStart"/>
        <w:r w:rsidR="00384D63" w:rsidRPr="00C172B0">
          <w:rPr>
            <w:rFonts w:ascii="Arial" w:eastAsia="Arial" w:hAnsi="Arial"/>
            <w:sz w:val="19"/>
            <w:szCs w:val="19"/>
          </w:rPr>
          <w:t>Detinova</w:t>
        </w:r>
        <w:proofErr w:type="spellEnd"/>
        <w:r w:rsidR="00384D63" w:rsidRPr="00C172B0">
          <w:rPr>
            <w:rFonts w:ascii="Arial" w:eastAsia="Arial" w:hAnsi="Arial"/>
            <w:sz w:val="19"/>
            <w:szCs w:val="19"/>
          </w:rPr>
          <w:t xml:space="preserve"> </w:t>
        </w:r>
      </w:ins>
      <w:ins w:id="217" w:author="Benjamin Lambert" w:date="2019-01-20T22:57:00Z">
        <w:r w:rsidR="00683BC0">
          <w:rPr>
            <w:rFonts w:ascii="Arial" w:eastAsia="Arial" w:hAnsi="Arial"/>
            <w:sz w:val="19"/>
            <w:szCs w:val="19"/>
          </w:rPr>
          <w:t>(</w:t>
        </w:r>
      </w:ins>
      <w:proofErr w:type="spellStart"/>
      <w:ins w:id="218" w:author="Benjamin Lambert" w:date="2019-01-20T22:26:00Z">
        <w:r w:rsidR="00384D63" w:rsidRPr="00C172B0">
          <w:rPr>
            <w:rFonts w:ascii="Arial" w:eastAsia="Arial" w:hAnsi="Arial"/>
            <w:sz w:val="19"/>
            <w:szCs w:val="19"/>
          </w:rPr>
          <w:t>Detinova</w:t>
        </w:r>
        <w:proofErr w:type="spellEnd"/>
        <w:r w:rsidR="00384D63" w:rsidRPr="00C172B0">
          <w:rPr>
            <w:rFonts w:ascii="Arial" w:eastAsia="Arial" w:hAnsi="Arial"/>
            <w:sz w:val="19"/>
            <w:szCs w:val="19"/>
          </w:rPr>
          <w:t xml:space="preserve">, </w:t>
        </w:r>
        <w:r w:rsidR="00384D63" w:rsidRPr="00C172B0">
          <w:rPr>
            <w:rStyle w:val="InternetLink"/>
            <w:rFonts w:ascii="Arial" w:eastAsia="Arial" w:hAnsi="Arial"/>
            <w:sz w:val="19"/>
            <w:szCs w:val="19"/>
          </w:rPr>
          <w:t>1962</w:t>
        </w:r>
      </w:ins>
      <w:ins w:id="219" w:author="Benjamin Lambert" w:date="2019-01-20T22:57:00Z">
        <w:r w:rsidR="00683BC0">
          <w:rPr>
            <w:rStyle w:val="InternetLink"/>
            <w:rFonts w:ascii="Arial" w:eastAsia="Arial" w:hAnsi="Arial"/>
            <w:sz w:val="19"/>
            <w:szCs w:val="19"/>
          </w:rPr>
          <w:t>)</w:t>
        </w:r>
      </w:ins>
      <w:ins w:id="220" w:author="Benjamin Lambert" w:date="2019-01-20T22:26:00Z">
        <w:r w:rsidR="00384D63" w:rsidRPr="00C172B0">
          <w:rPr>
            <w:rStyle w:val="InternetLink"/>
            <w:rFonts w:ascii="Arial" w:eastAsia="Arial" w:hAnsi="Arial"/>
            <w:sz w:val="19"/>
            <w:szCs w:val="19"/>
          </w:rPr>
          <w:t xml:space="preserve">, </w:t>
        </w:r>
        <w:r w:rsidR="00384D63" w:rsidRPr="00C172B0">
          <w:rPr>
            <w:rFonts w:ascii="Arial" w:eastAsia="Arial" w:hAnsi="Arial"/>
            <w:sz w:val="19"/>
            <w:szCs w:val="19"/>
          </w:rPr>
          <w:t xml:space="preserve">based on dichotomous </w:t>
        </w:r>
        <w:proofErr w:type="spellStart"/>
        <w:r w:rsidR="00384D63" w:rsidRPr="00C172B0">
          <w:rPr>
            <w:rFonts w:ascii="Arial" w:eastAsia="Arial" w:hAnsi="Arial"/>
            <w:sz w:val="19"/>
            <w:szCs w:val="19"/>
          </w:rPr>
          <w:t>categorisation</w:t>
        </w:r>
        <w:proofErr w:type="spellEnd"/>
        <w:r w:rsidR="00384D63" w:rsidRPr="00C172B0">
          <w:rPr>
            <w:rFonts w:ascii="Arial" w:eastAsia="Arial" w:hAnsi="Arial"/>
            <w:sz w:val="19"/>
            <w:szCs w:val="19"/>
          </w:rPr>
          <w:t xml:space="preserve"> of female mosquito specimens as ‘parous’ or ‘</w:t>
        </w:r>
        <w:proofErr w:type="spellStart"/>
        <w:r w:rsidR="00384D63" w:rsidRPr="00C172B0">
          <w:rPr>
            <w:rFonts w:ascii="Arial" w:eastAsia="Arial" w:hAnsi="Arial"/>
            <w:sz w:val="19"/>
            <w:szCs w:val="19"/>
          </w:rPr>
          <w:t>unparous</w:t>
        </w:r>
        <w:proofErr w:type="spellEnd"/>
        <w:r w:rsidR="00384D63" w:rsidRPr="00C172B0">
          <w:rPr>
            <w:rFonts w:ascii="Arial" w:eastAsia="Arial" w:hAnsi="Arial"/>
            <w:sz w:val="19"/>
            <w:szCs w:val="19"/>
          </w:rPr>
          <w:t>’ relies on fewer assumptions, and is</w:t>
        </w:r>
      </w:ins>
      <w:ins w:id="221" w:author="Benjamin Lambert" w:date="2019-01-20T23:01:00Z">
        <w:r w:rsidR="00455563">
          <w:rPr>
            <w:rFonts w:ascii="Arial" w:eastAsia="Arial" w:hAnsi="Arial"/>
            <w:sz w:val="19"/>
            <w:szCs w:val="19"/>
          </w:rPr>
          <w:t xml:space="preserve"> also</w:t>
        </w:r>
      </w:ins>
      <w:ins w:id="222" w:author="Benjamin Lambert" w:date="2019-01-20T22:26:00Z">
        <w:r w:rsidR="00384D63" w:rsidRPr="00C172B0">
          <w:rPr>
            <w:rFonts w:ascii="Arial" w:eastAsia="Arial" w:hAnsi="Arial"/>
            <w:sz w:val="19"/>
            <w:szCs w:val="19"/>
          </w:rPr>
          <w:t xml:space="preserve"> widely used. Further work examining parity rates in field specimens may be fruitful although, in principle, it oﬀers less information on the age structure of a population than </w:t>
        </w:r>
        <w:proofErr w:type="spellStart"/>
        <w:r w:rsidR="00384D63" w:rsidRPr="00C172B0">
          <w:rPr>
            <w:rFonts w:ascii="Arial" w:eastAsia="Arial" w:hAnsi="Arial"/>
            <w:sz w:val="19"/>
            <w:szCs w:val="19"/>
          </w:rPr>
          <w:t>Polovodova’s</w:t>
        </w:r>
        <w:commentRangeStart w:id="223"/>
        <w:commentRangeEnd w:id="223"/>
        <w:proofErr w:type="spellEnd"/>
        <w:r w:rsidR="00384D63">
          <w:rPr>
            <w:rStyle w:val="CommentReference"/>
            <w:rFonts w:ascii="Liberation Serif" w:eastAsia="AR PL SungtiL GB" w:hAnsi="Liberation Serif" w:cs="Mangal"/>
            <w:kern w:val="2"/>
            <w:lang w:val="en-GB"/>
          </w:rPr>
          <w:commentReference w:id="223"/>
        </w:r>
      </w:ins>
      <w:commentRangeStart w:id="224"/>
      <w:commentRangeEnd w:id="224"/>
      <w:ins w:id="225" w:author="Benjamin Lambert" w:date="2019-01-20T23:02:00Z">
        <w:r w:rsidR="006C049E">
          <w:rPr>
            <w:rStyle w:val="CommentReference"/>
            <w:rFonts w:ascii="Liberation Serif" w:eastAsia="AR PL SungtiL GB" w:hAnsi="Liberation Serif" w:cs="Mangal"/>
            <w:kern w:val="2"/>
            <w:lang w:val="en-GB"/>
          </w:rPr>
          <w:commentReference w:id="224"/>
        </w:r>
      </w:ins>
      <w:ins w:id="226" w:author="Benjamin Lambert" w:date="2019-01-20T22:26:00Z">
        <w:r w:rsidR="00384D63" w:rsidRPr="00C172B0">
          <w:rPr>
            <w:rFonts w:ascii="Arial" w:eastAsia="Arial" w:hAnsi="Arial"/>
            <w:sz w:val="19"/>
            <w:szCs w:val="19"/>
          </w:rPr>
          <w:t>.</w:t>
        </w:r>
      </w:ins>
    </w:p>
    <w:p w14:paraId="0C5FE96E" w14:textId="16BC09E8" w:rsidR="00AD6213" w:rsidRDefault="00AD6213" w:rsidP="00043D23">
      <w:pPr>
        <w:spacing w:line="276" w:lineRule="auto"/>
        <w:ind w:right="-22"/>
        <w:rPr>
          <w:ins w:id="227" w:author="Benjamin Lambert" w:date="2019-01-20T22:18:00Z"/>
          <w:rFonts w:ascii="Arial" w:eastAsia="Arial" w:hAnsi="Arial"/>
          <w:sz w:val="19"/>
          <w:szCs w:val="19"/>
        </w:rPr>
      </w:pPr>
    </w:p>
    <w:p w14:paraId="48FE0566" w14:textId="1D6CD518" w:rsidR="00E26002" w:rsidRDefault="00E26002" w:rsidP="00FB1084">
      <w:pPr>
        <w:spacing w:line="276" w:lineRule="auto"/>
        <w:ind w:right="-22"/>
        <w:rPr>
          <w:ins w:id="228" w:author="Benjamin Lambert" w:date="2019-01-20T22:12:00Z"/>
          <w:rFonts w:ascii="Arial" w:eastAsia="Arial" w:hAnsi="Arial"/>
          <w:sz w:val="19"/>
          <w:szCs w:val="19"/>
        </w:rPr>
      </w:pPr>
    </w:p>
    <w:p w14:paraId="153F8A7D" w14:textId="6183A01D" w:rsidR="00713050" w:rsidRDefault="00032148" w:rsidP="00FB1084">
      <w:pPr>
        <w:spacing w:line="276" w:lineRule="auto"/>
        <w:ind w:right="-22"/>
        <w:rPr>
          <w:ins w:id="229" w:author="Benjamin Lambert" w:date="2019-01-20T21:54:00Z"/>
          <w:rFonts w:ascii="Arial" w:eastAsia="Arial" w:hAnsi="Arial"/>
          <w:sz w:val="19"/>
          <w:szCs w:val="19"/>
        </w:rPr>
      </w:pPr>
      <w:moveToRangeStart w:id="230" w:author="Benjamin Lambert" w:date="2019-01-20T21:35:00Z" w:name="move535783458"/>
      <w:moveTo w:id="231" w:author="Benjamin Lambert" w:date="2019-01-20T21:35:00Z">
        <w:del w:id="232" w:author="Benjamin Lambert" w:date="2019-01-20T22:11:00Z">
          <w:r w:rsidRPr="00C172B0" w:rsidDel="002968B3">
            <w:rPr>
              <w:rFonts w:ascii="Arial" w:eastAsia="Arial" w:hAnsi="Arial"/>
              <w:sz w:val="19"/>
              <w:szCs w:val="19"/>
            </w:rPr>
            <w:delText xml:space="preserve">The reliability </w:delText>
          </w:r>
        </w:del>
        <w:del w:id="233" w:author="Benjamin Lambert" w:date="2019-01-20T22:06:00Z">
          <w:r w:rsidRPr="00C172B0" w:rsidDel="001A3D86">
            <w:rPr>
              <w:rFonts w:ascii="Arial" w:eastAsia="Arial" w:hAnsi="Arial"/>
              <w:sz w:val="19"/>
              <w:szCs w:val="19"/>
            </w:rPr>
            <w:delText xml:space="preserve">and accuracy </w:delText>
          </w:r>
        </w:del>
        <w:del w:id="234" w:author="Benjamin Lambert" w:date="2019-01-20T22:11:00Z">
          <w:r w:rsidRPr="00C172B0" w:rsidDel="002968B3">
            <w:rPr>
              <w:rFonts w:ascii="Arial" w:eastAsia="Arial" w:hAnsi="Arial"/>
              <w:sz w:val="19"/>
              <w:szCs w:val="19"/>
            </w:rPr>
            <w:delText>of dissection has been questioned</w:delText>
          </w:r>
        </w:del>
        <w:del w:id="235" w:author="Benjamin Lambert" w:date="2019-01-20T21:35:00Z">
          <w:r w:rsidRPr="00C172B0" w:rsidDel="00032143">
            <w:rPr>
              <w:rFonts w:ascii="Arial" w:eastAsia="Arial" w:hAnsi="Arial"/>
              <w:sz w:val="19"/>
              <w:szCs w:val="19"/>
            </w:rPr>
            <w:delText>.</w:delText>
          </w:r>
        </w:del>
      </w:moveTo>
    </w:p>
    <w:p w14:paraId="674105C6" w14:textId="03845C61" w:rsidR="00FD4523" w:rsidRDefault="00032148" w:rsidP="00FB1084">
      <w:pPr>
        <w:spacing w:line="276" w:lineRule="auto"/>
        <w:ind w:right="-22"/>
        <w:rPr>
          <w:ins w:id="236" w:author="Benjamin Lambert" w:date="2019-01-20T21:51:00Z"/>
          <w:rFonts w:ascii="Arial" w:eastAsia="Arial" w:hAnsi="Arial"/>
          <w:sz w:val="19"/>
          <w:szCs w:val="19"/>
        </w:rPr>
      </w:pPr>
      <w:moveTo w:id="237" w:author="Benjamin Lambert" w:date="2019-01-20T21:35:00Z">
        <w:del w:id="238" w:author="Benjamin Lambert" w:date="2019-01-20T21:35:00Z">
          <w:r w:rsidRPr="00C172B0" w:rsidDel="00032143">
            <w:rPr>
              <w:rFonts w:ascii="Arial" w:eastAsia="Arial" w:hAnsi="Arial"/>
              <w:sz w:val="19"/>
              <w:szCs w:val="19"/>
            </w:rPr>
            <w:delText xml:space="preserve"> The objections</w:delText>
          </w:r>
          <w:r w:rsidRPr="00C172B0" w:rsidDel="00F93B9E">
            <w:rPr>
              <w:rFonts w:ascii="Arial" w:eastAsia="Arial" w:hAnsi="Arial"/>
              <w:sz w:val="19"/>
              <w:szCs w:val="19"/>
            </w:rPr>
            <w:delText xml:space="preserve"> include </w:delText>
          </w:r>
        </w:del>
        <w:del w:id="239" w:author="Benjamin Lambert" w:date="2019-01-20T22:05:00Z">
          <w:r w:rsidRPr="00C172B0" w:rsidDel="00F06C43">
            <w:rPr>
              <w:rFonts w:ascii="Arial" w:eastAsia="Arial" w:hAnsi="Arial"/>
              <w:sz w:val="19"/>
              <w:szCs w:val="19"/>
            </w:rPr>
            <w:delText xml:space="preserve">the impracticality of dissecting more than a small proportion of ovarioles (Hoc and Wilkes, </w:delText>
          </w:r>
          <w:r w:rsidRPr="00C172B0" w:rsidDel="00F06C43">
            <w:rPr>
              <w:rStyle w:val="InternetLink"/>
              <w:rFonts w:ascii="Arial" w:eastAsia="Arial" w:hAnsi="Arial"/>
              <w:sz w:val="19"/>
              <w:szCs w:val="19"/>
            </w:rPr>
            <w:delText>1995)</w:delText>
          </w:r>
        </w:del>
        <w:del w:id="240" w:author="Benjamin Lambert" w:date="2019-01-20T21:36:00Z">
          <w:r w:rsidRPr="00C172B0" w:rsidDel="007D595E">
            <w:rPr>
              <w:rStyle w:val="InternetLink"/>
              <w:rFonts w:ascii="Arial" w:eastAsia="Arial" w:hAnsi="Arial"/>
              <w:sz w:val="19"/>
              <w:szCs w:val="19"/>
            </w:rPr>
            <w:delText>,</w:delText>
          </w:r>
        </w:del>
        <w:del w:id="241" w:author="Benjamin Lambert" w:date="2019-01-20T22:05:00Z">
          <w:r w:rsidRPr="00C172B0" w:rsidDel="00F06C43">
            <w:rPr>
              <w:rStyle w:val="InternetLink"/>
              <w:rFonts w:ascii="Arial" w:eastAsia="Arial" w:hAnsi="Arial"/>
              <w:sz w:val="19"/>
              <w:szCs w:val="19"/>
            </w:rPr>
            <w:delText xml:space="preserve"> </w:delText>
          </w:r>
          <w:r w:rsidRPr="00C172B0" w:rsidDel="00F06C43">
            <w:rPr>
              <w:rFonts w:ascii="Arial" w:eastAsia="Arial" w:hAnsi="Arial"/>
              <w:sz w:val="19"/>
              <w:szCs w:val="19"/>
            </w:rPr>
            <w:delText xml:space="preserve">particularly in African vector species (Gillies and Wilkes, </w:delText>
          </w:r>
          <w:r w:rsidRPr="00C172B0" w:rsidDel="00F06C43">
            <w:rPr>
              <w:rStyle w:val="InternetLink"/>
              <w:rFonts w:ascii="Arial" w:eastAsia="Arial" w:hAnsi="Arial"/>
              <w:sz w:val="19"/>
              <w:szCs w:val="19"/>
            </w:rPr>
            <w:delText>1965)</w:delText>
          </w:r>
          <w:r w:rsidRPr="00C172B0" w:rsidDel="00F06C43">
            <w:rPr>
              <w:rFonts w:ascii="Arial" w:eastAsia="Arial" w:hAnsi="Arial"/>
              <w:sz w:val="19"/>
              <w:szCs w:val="19"/>
            </w:rPr>
            <w:delText xml:space="preserve">, the related issue of locating ovarioles </w:delText>
          </w:r>
        </w:del>
        <w:del w:id="242" w:author="Benjamin Lambert" w:date="2019-01-20T21:38:00Z">
          <w:r w:rsidRPr="00C172B0" w:rsidDel="00EA7B9D">
            <w:rPr>
              <w:rFonts w:ascii="Arial" w:eastAsia="Arial" w:hAnsi="Arial"/>
              <w:sz w:val="19"/>
              <w:szCs w:val="19"/>
            </w:rPr>
            <w:delText xml:space="preserve">whose count of dilations represents true </w:delText>
          </w:r>
        </w:del>
        <w:del w:id="243" w:author="Benjamin Lambert" w:date="2019-01-20T22:05:00Z">
          <w:r w:rsidRPr="00C172B0" w:rsidDel="00F06C43">
            <w:rPr>
              <w:rFonts w:ascii="Arial" w:eastAsia="Arial" w:hAnsi="Arial"/>
              <w:sz w:val="19"/>
              <w:szCs w:val="19"/>
            </w:rPr>
            <w:delText xml:space="preserve">physiological age (Fox and Brust, </w:delText>
          </w:r>
          <w:r w:rsidRPr="00C172B0" w:rsidDel="00F06C43">
            <w:rPr>
              <w:rStyle w:val="InternetLink"/>
              <w:rFonts w:ascii="Arial" w:eastAsia="Arial" w:hAnsi="Arial"/>
              <w:sz w:val="19"/>
              <w:szCs w:val="19"/>
            </w:rPr>
            <w:delText xml:space="preserve">1994), </w:delText>
          </w:r>
          <w:r w:rsidRPr="00C172B0" w:rsidDel="00F06C43">
            <w:rPr>
              <w:rFonts w:ascii="Arial" w:eastAsia="Arial" w:hAnsi="Arial"/>
              <w:sz w:val="19"/>
              <w:szCs w:val="19"/>
            </w:rPr>
            <w:delText xml:space="preserve">and the variation in </w:delText>
          </w:r>
        </w:del>
        <w:del w:id="244" w:author="Benjamin Lambert" w:date="2019-01-20T21:39:00Z">
          <w:r w:rsidRPr="00C172B0" w:rsidDel="005B1D4F">
            <w:rPr>
              <w:rFonts w:ascii="Arial" w:eastAsia="Arial" w:hAnsi="Arial"/>
              <w:sz w:val="19"/>
              <w:szCs w:val="19"/>
            </w:rPr>
            <w:delText xml:space="preserve">numbers of ovariolar dilations </w:delText>
          </w:r>
        </w:del>
        <w:del w:id="245" w:author="Benjamin Lambert" w:date="2019-01-20T22:05:00Z">
          <w:r w:rsidRPr="00C172B0" w:rsidDel="00F06C43">
            <w:rPr>
              <w:rFonts w:ascii="Arial" w:eastAsia="Arial" w:hAnsi="Arial"/>
              <w:sz w:val="19"/>
              <w:szCs w:val="19"/>
            </w:rPr>
            <w:delText xml:space="preserve">for mosquitoes of the same, known, physiological age (Kay, </w:delText>
          </w:r>
          <w:r w:rsidRPr="00C172B0" w:rsidDel="00F06C43">
            <w:rPr>
              <w:rStyle w:val="InternetLink"/>
              <w:rFonts w:ascii="Arial" w:eastAsia="Arial" w:hAnsi="Arial"/>
              <w:sz w:val="19"/>
              <w:szCs w:val="19"/>
            </w:rPr>
            <w:delText xml:space="preserve">1979; </w:delText>
          </w:r>
          <w:r w:rsidRPr="00C172B0" w:rsidDel="00F06C43">
            <w:rPr>
              <w:rFonts w:ascii="Arial" w:eastAsia="Arial" w:hAnsi="Arial"/>
              <w:sz w:val="19"/>
              <w:szCs w:val="19"/>
            </w:rPr>
            <w:delText xml:space="preserve">Russell, </w:delText>
          </w:r>
          <w:r w:rsidRPr="00C172B0" w:rsidDel="00F06C43">
            <w:rPr>
              <w:rStyle w:val="InternetLink"/>
              <w:rFonts w:ascii="Arial" w:eastAsia="Arial" w:hAnsi="Arial"/>
              <w:sz w:val="19"/>
              <w:szCs w:val="19"/>
            </w:rPr>
            <w:delText xml:space="preserve">1986; </w:delText>
          </w:r>
          <w:r w:rsidRPr="00C172B0" w:rsidDel="00F06C43">
            <w:rPr>
              <w:rFonts w:ascii="Arial" w:eastAsia="Arial" w:hAnsi="Arial"/>
              <w:sz w:val="19"/>
              <w:szCs w:val="19"/>
            </w:rPr>
            <w:delText xml:space="preserve">Hugo et al., </w:delText>
          </w:r>
          <w:r w:rsidRPr="00C172B0" w:rsidDel="00F06C43">
            <w:rPr>
              <w:rStyle w:val="InternetLink"/>
              <w:rFonts w:ascii="Arial" w:eastAsia="Arial" w:hAnsi="Arial"/>
              <w:sz w:val="19"/>
              <w:szCs w:val="19"/>
            </w:rPr>
            <w:delText>2008)</w:delText>
          </w:r>
          <w:r w:rsidRPr="00C172B0" w:rsidDel="00F06C43">
            <w:rPr>
              <w:rFonts w:ascii="Arial" w:eastAsia="Arial" w:hAnsi="Arial"/>
              <w:sz w:val="19"/>
              <w:szCs w:val="19"/>
            </w:rPr>
            <w:delText>.</w:delText>
          </w:r>
        </w:del>
      </w:moveTo>
      <w:moveToRangeEnd w:id="230"/>
    </w:p>
    <w:p w14:paraId="1993D8A9" w14:textId="77777777" w:rsidR="00FD4523" w:rsidRDefault="00FD4523" w:rsidP="00FB1084">
      <w:pPr>
        <w:spacing w:line="276" w:lineRule="auto"/>
        <w:ind w:right="-22"/>
        <w:rPr>
          <w:ins w:id="246" w:author="Benjamin Lambert" w:date="2019-01-20T21:51:00Z"/>
          <w:rFonts w:ascii="Arial" w:eastAsia="Arial" w:hAnsi="Arial"/>
          <w:sz w:val="19"/>
          <w:szCs w:val="19"/>
        </w:rPr>
      </w:pPr>
    </w:p>
    <w:p w14:paraId="5CFC6D44" w14:textId="40F68FF5" w:rsidR="00085651" w:rsidRDefault="00CC46DE" w:rsidP="00FB1084">
      <w:pPr>
        <w:spacing w:line="276" w:lineRule="auto"/>
        <w:ind w:right="-22"/>
        <w:rPr>
          <w:ins w:id="247" w:author="Benjamin Lambert" w:date="2019-01-20T21:07:00Z"/>
          <w:rFonts w:ascii="Arial" w:eastAsia="Arial" w:hAnsi="Arial"/>
          <w:sz w:val="19"/>
          <w:szCs w:val="19"/>
        </w:rPr>
      </w:pPr>
      <w:moveToRangeStart w:id="248" w:author="Benjamin Lambert" w:date="2019-01-20T21:40:00Z" w:name="move535783735"/>
      <w:moveTo w:id="249" w:author="Benjamin Lambert" w:date="2019-01-20T21:40:00Z">
        <w:del w:id="250" w:author="Benjamin Lambert" w:date="2019-01-20T22:18:00Z">
          <w:r w:rsidRPr="00C172B0" w:rsidDel="0073243C">
            <w:rPr>
              <w:rFonts w:ascii="Arial" w:eastAsia="Arial" w:hAnsi="Arial"/>
              <w:sz w:val="19"/>
              <w:szCs w:val="19"/>
            </w:rPr>
            <w:delText xml:space="preserve">The exchange rate between physiological age and chronological age is the duration of gonotrophic cycles. Two methods are commonly used to estimate the duration of gonotrophic cycles: MRR studies (see, for example, Gillies and Wilkes, </w:delText>
          </w:r>
          <w:r w:rsidRPr="00C172B0" w:rsidDel="0073243C">
            <w:rPr>
              <w:rStyle w:val="InternetLink"/>
              <w:rFonts w:ascii="Arial" w:eastAsia="Arial" w:hAnsi="Arial"/>
              <w:sz w:val="19"/>
              <w:szCs w:val="19"/>
            </w:rPr>
            <w:delText xml:space="preserve">1965), </w:delText>
          </w:r>
          <w:r w:rsidRPr="00C172B0" w:rsidDel="0073243C">
            <w:rPr>
              <w:rFonts w:ascii="Arial" w:eastAsia="Arial" w:hAnsi="Arial"/>
              <w:sz w:val="19"/>
              <w:szCs w:val="19"/>
            </w:rPr>
            <w:delText>where marked mosquitoes are recaptured and dissected to determine the number of gonotrophic cycles occurring since release; and</w:delText>
          </w:r>
        </w:del>
        <w:del w:id="251" w:author="Benjamin Lambert" w:date="2019-01-20T21:42:00Z">
          <w:r w:rsidRPr="00C172B0" w:rsidDel="00D0387B">
            <w:rPr>
              <w:rFonts w:ascii="Arial" w:eastAsia="Arial" w:hAnsi="Arial"/>
              <w:sz w:val="19"/>
              <w:szCs w:val="19"/>
            </w:rPr>
            <w:delText xml:space="preserve"> laboratory-based observations </w:delText>
          </w:r>
        </w:del>
        <w:del w:id="252" w:author="Benjamin Lambert" w:date="2019-01-20T21:43:00Z">
          <w:r w:rsidRPr="00C172B0" w:rsidDel="00F4194B">
            <w:rPr>
              <w:rFonts w:ascii="Arial" w:eastAsia="Arial" w:hAnsi="Arial"/>
              <w:sz w:val="19"/>
              <w:szCs w:val="19"/>
            </w:rPr>
            <w:delText xml:space="preserve">of </w:delText>
          </w:r>
        </w:del>
        <w:del w:id="253" w:author="Benjamin Lambert" w:date="2019-01-20T21:42:00Z">
          <w:r w:rsidRPr="00C172B0" w:rsidDel="007844DA">
            <w:rPr>
              <w:rFonts w:ascii="Arial" w:eastAsia="Arial" w:hAnsi="Arial"/>
              <w:sz w:val="19"/>
              <w:szCs w:val="19"/>
            </w:rPr>
            <w:delText xml:space="preserve">colonies </w:delText>
          </w:r>
        </w:del>
        <w:del w:id="254" w:author="Benjamin Lambert" w:date="2019-01-20T21:43:00Z">
          <w:r w:rsidRPr="00C172B0" w:rsidDel="00F4194B">
            <w:rPr>
              <w:rFonts w:ascii="Arial" w:eastAsia="Arial" w:hAnsi="Arial"/>
              <w:sz w:val="19"/>
              <w:szCs w:val="19"/>
            </w:rPr>
            <w:delText>of (typically) wild-caught females</w:delText>
          </w:r>
        </w:del>
        <w:del w:id="255" w:author="Benjamin Lambert" w:date="2019-01-20T21:42:00Z">
          <w:r w:rsidRPr="00C172B0" w:rsidDel="003D0465">
            <w:rPr>
              <w:rFonts w:ascii="Arial" w:eastAsia="Arial" w:hAnsi="Arial"/>
              <w:sz w:val="19"/>
              <w:szCs w:val="19"/>
            </w:rPr>
            <w:delText>,</w:delText>
          </w:r>
        </w:del>
        <w:del w:id="256" w:author="Benjamin Lambert" w:date="2019-01-20T21:43:00Z">
          <w:r w:rsidRPr="00C172B0" w:rsidDel="00F4194B">
            <w:rPr>
              <w:rFonts w:ascii="Arial" w:eastAsia="Arial" w:hAnsi="Arial"/>
              <w:sz w:val="19"/>
              <w:szCs w:val="19"/>
            </w:rPr>
            <w:delText xml:space="preserve"> or their progeny </w:delText>
          </w:r>
        </w:del>
        <w:del w:id="257" w:author="Benjamin Lambert" w:date="2019-01-20T22:18:00Z">
          <w:r w:rsidRPr="00C172B0" w:rsidDel="0073243C">
            <w:rPr>
              <w:rFonts w:ascii="Arial" w:eastAsia="Arial" w:hAnsi="Arial"/>
              <w:sz w:val="19"/>
              <w:szCs w:val="19"/>
            </w:rPr>
            <w:delText xml:space="preserve">(see, for example, Afrane et al., </w:delText>
          </w:r>
          <w:r w:rsidRPr="00C172B0" w:rsidDel="0073243C">
            <w:rPr>
              <w:rStyle w:val="InternetLink"/>
              <w:rFonts w:ascii="Arial" w:eastAsia="Arial" w:hAnsi="Arial"/>
              <w:sz w:val="19"/>
              <w:szCs w:val="19"/>
            </w:rPr>
            <w:delText>2005)</w:delText>
          </w:r>
          <w:r w:rsidRPr="00C172B0" w:rsidDel="0073243C">
            <w:rPr>
              <w:rFonts w:ascii="Arial" w:eastAsia="Arial" w:hAnsi="Arial"/>
              <w:sz w:val="19"/>
              <w:szCs w:val="19"/>
            </w:rPr>
            <w:delText xml:space="preserve">. </w:delText>
          </w:r>
        </w:del>
        <w:del w:id="258" w:author="Benjamin Lambert" w:date="2019-01-20T21:43:00Z">
          <w:r w:rsidRPr="00C172B0" w:rsidDel="002D1688">
            <w:rPr>
              <w:rFonts w:ascii="Arial" w:eastAsia="Arial" w:hAnsi="Arial"/>
              <w:sz w:val="19"/>
              <w:szCs w:val="19"/>
            </w:rPr>
            <w:delText>Whilst it is unclear how each method could bias estimated gonotrophic cycle duration, in our analysis</w:delText>
          </w:r>
        </w:del>
        <w:del w:id="259" w:author="Benjamin Lambert" w:date="2019-01-20T22:18:00Z">
          <w:r w:rsidRPr="00C172B0" w:rsidDel="0073243C">
            <w:rPr>
              <w:rFonts w:ascii="Arial" w:eastAsia="Arial" w:hAnsi="Arial"/>
              <w:sz w:val="19"/>
              <w:szCs w:val="19"/>
            </w:rPr>
            <w:delText>,</w:delText>
          </w:r>
        </w:del>
        <w:del w:id="260" w:author="Benjamin Lambert" w:date="2019-01-20T21:43:00Z">
          <w:r w:rsidRPr="00C172B0" w:rsidDel="004C3648">
            <w:rPr>
              <w:rFonts w:ascii="Arial" w:eastAsia="Arial" w:hAnsi="Arial"/>
              <w:sz w:val="19"/>
              <w:szCs w:val="19"/>
            </w:rPr>
            <w:delText xml:space="preserve"> </w:delText>
          </w:r>
        </w:del>
        <w:del w:id="261" w:author="Benjamin Lambert" w:date="2019-01-20T22:18:00Z">
          <w:r w:rsidRPr="00C172B0" w:rsidDel="0073243C">
            <w:rPr>
              <w:rFonts w:ascii="Arial" w:eastAsia="Arial" w:hAnsi="Arial"/>
              <w:sz w:val="19"/>
              <w:szCs w:val="19"/>
            </w:rPr>
            <w:delText xml:space="preserve">laboratory-based studies indicated a longer gonotrophic cycle (Fig. S9). </w:delText>
          </w:r>
        </w:del>
        <w:del w:id="262" w:author="Benjamin Lambert" w:date="2019-01-20T21:46:00Z">
          <w:r w:rsidRPr="00C172B0" w:rsidDel="00350FA0">
            <w:rPr>
              <w:rFonts w:ascii="Arial" w:eastAsia="Arial" w:hAnsi="Arial"/>
              <w:sz w:val="19"/>
              <w:szCs w:val="19"/>
            </w:rPr>
            <w:delText xml:space="preserve">The distributions we used to convert physiological age into calendar age were calculated by pooling data across both approaches, </w:delText>
          </w:r>
        </w:del>
        <w:del w:id="263" w:author="Benjamin Lambert" w:date="2019-01-20T21:48:00Z">
          <w:r w:rsidRPr="00C172B0" w:rsidDel="00916985">
            <w:rPr>
              <w:rFonts w:ascii="Arial" w:eastAsia="Arial" w:hAnsi="Arial"/>
              <w:sz w:val="19"/>
              <w:szCs w:val="19"/>
            </w:rPr>
            <w:delText xml:space="preserve">to incorporate uncertainty from both experimental procedures. </w:delText>
          </w:r>
        </w:del>
        <w:del w:id="264" w:author="Benjamin Lambert" w:date="2019-01-20T22:18:00Z">
          <w:r w:rsidRPr="00C172B0" w:rsidDel="0073243C">
            <w:rPr>
              <w:rFonts w:ascii="Arial" w:eastAsia="Arial" w:hAnsi="Arial"/>
              <w:sz w:val="19"/>
              <w:szCs w:val="19"/>
            </w:rPr>
            <w:delText xml:space="preserve">It is possible, however, that </w:delText>
          </w:r>
        </w:del>
        <w:del w:id="265" w:author="Benjamin Lambert" w:date="2019-01-20T21:49:00Z">
          <w:r w:rsidRPr="00C172B0" w:rsidDel="0059018E">
            <w:rPr>
              <w:rFonts w:ascii="Arial" w:eastAsia="Arial" w:hAnsi="Arial"/>
              <w:sz w:val="19"/>
              <w:szCs w:val="19"/>
            </w:rPr>
            <w:delText>this aggregate approach may induce biases in estimates and an approach more entrenched in experimental knowledge would fare better.</w:delText>
          </w:r>
        </w:del>
      </w:moveTo>
      <w:moveToRangeEnd w:id="248"/>
    </w:p>
    <w:p w14:paraId="6D264616" w14:textId="35C66276" w:rsidR="00A53713" w:rsidRPr="00C172B0" w:rsidRDefault="00301E20" w:rsidP="00FB1084">
      <w:pPr>
        <w:spacing w:line="276" w:lineRule="auto"/>
        <w:ind w:right="-22"/>
        <w:rPr>
          <w:rFonts w:ascii="Arial" w:hAnsi="Arial"/>
          <w:sz w:val="19"/>
          <w:szCs w:val="19"/>
        </w:rPr>
      </w:pPr>
      <w:del w:id="266" w:author="Benjamin Lambert" w:date="2019-01-20T21:07:00Z">
        <w:r w:rsidRPr="00C172B0" w:rsidDel="00085651">
          <w:rPr>
            <w:rFonts w:ascii="Arial" w:eastAsia="Arial" w:hAnsi="Arial"/>
            <w:sz w:val="19"/>
            <w:szCs w:val="19"/>
          </w:rPr>
          <w:delText>,</w:delText>
        </w:r>
      </w:del>
      <w:del w:id="267" w:author="Benjamin Lambert" w:date="2019-01-20T22:26:00Z">
        <w:r w:rsidRPr="00C172B0" w:rsidDel="00F21390">
          <w:rPr>
            <w:rFonts w:ascii="Arial" w:eastAsia="Arial" w:hAnsi="Arial"/>
            <w:sz w:val="19"/>
            <w:szCs w:val="19"/>
          </w:rPr>
          <w:delText xml:space="preserve"> (iii) the population being sampled is in equilibrium </w:delText>
        </w:r>
      </w:del>
      <w:del w:id="268" w:author="Benjamin Lambert" w:date="2019-01-20T22:25:00Z">
        <w:r w:rsidRPr="00C172B0" w:rsidDel="00646095">
          <w:rPr>
            <w:rFonts w:ascii="Arial" w:eastAsia="Arial" w:hAnsi="Arial"/>
            <w:sz w:val="19"/>
            <w:szCs w:val="19"/>
          </w:rPr>
          <w:delText xml:space="preserve">(recruitment matches mortality) </w:delText>
        </w:r>
      </w:del>
      <w:del w:id="269" w:author="Benjamin Lambert" w:date="2019-01-20T22:26:00Z">
        <w:r w:rsidRPr="00C172B0" w:rsidDel="00F21390">
          <w:rPr>
            <w:rFonts w:ascii="Arial" w:eastAsia="Arial" w:hAnsi="Arial"/>
            <w:sz w:val="19"/>
            <w:szCs w:val="19"/>
          </w:rPr>
          <w:delText xml:space="preserve">and (iv) individual mosquitoes can be randomly sampled from the population. </w:delText>
        </w:r>
      </w:del>
      <w:moveFromRangeStart w:id="270" w:author="Benjamin Lambert" w:date="2019-01-20T21:35:00Z" w:name="move535783458"/>
      <w:moveFrom w:id="271" w:author="Benjamin Lambert" w:date="2019-01-20T21:35:00Z">
        <w:r w:rsidRPr="00C172B0" w:rsidDel="00032148">
          <w:rPr>
            <w:rFonts w:ascii="Arial" w:eastAsia="Arial" w:hAnsi="Arial"/>
            <w:sz w:val="19"/>
            <w:szCs w:val="19"/>
          </w:rPr>
          <w:t xml:space="preserve">The reliability and accuracy of dissection has been questioned. The objections include the impracticality of dissecting more than a small proportion of ovarioles (Hoc and Wilkes, </w:t>
        </w:r>
        <w:r w:rsidRPr="00C172B0" w:rsidDel="00032148">
          <w:rPr>
            <w:rStyle w:val="InternetLink"/>
            <w:rFonts w:ascii="Arial" w:eastAsia="Arial" w:hAnsi="Arial"/>
            <w:sz w:val="19"/>
            <w:szCs w:val="19"/>
          </w:rPr>
          <w:t xml:space="preserve">1995), </w:t>
        </w:r>
        <w:r w:rsidRPr="00C172B0" w:rsidDel="00032148">
          <w:rPr>
            <w:rFonts w:ascii="Arial" w:eastAsia="Arial" w:hAnsi="Arial"/>
            <w:sz w:val="19"/>
            <w:szCs w:val="19"/>
          </w:rPr>
          <w:t xml:space="preserve">particularly in African vector species (Gillies and Wilkes, </w:t>
        </w:r>
        <w:r w:rsidRPr="00C172B0" w:rsidDel="00032148">
          <w:rPr>
            <w:rStyle w:val="InternetLink"/>
            <w:rFonts w:ascii="Arial" w:eastAsia="Arial" w:hAnsi="Arial"/>
            <w:sz w:val="19"/>
            <w:szCs w:val="19"/>
          </w:rPr>
          <w:t>1965)</w:t>
        </w:r>
        <w:r w:rsidRPr="00C172B0" w:rsidDel="00032148">
          <w:rPr>
            <w:rFonts w:ascii="Arial" w:eastAsia="Arial" w:hAnsi="Arial"/>
            <w:sz w:val="19"/>
            <w:szCs w:val="19"/>
          </w:rPr>
          <w:t xml:space="preserve">, the related issue of locating ovarioles whose count of dilations represents true physiological age (Fox and </w:t>
        </w:r>
        <w:r w:rsidRPr="00C172B0" w:rsidDel="00032148">
          <w:rPr>
            <w:rFonts w:ascii="Arial" w:eastAsia="Arial" w:hAnsi="Arial"/>
            <w:sz w:val="19"/>
            <w:szCs w:val="19"/>
          </w:rPr>
          <w:lastRenderedPageBreak/>
          <w:t xml:space="preserve">Brust, </w:t>
        </w:r>
        <w:r w:rsidRPr="00C172B0" w:rsidDel="00032148">
          <w:rPr>
            <w:rStyle w:val="InternetLink"/>
            <w:rFonts w:ascii="Arial" w:eastAsia="Arial" w:hAnsi="Arial"/>
            <w:sz w:val="19"/>
            <w:szCs w:val="19"/>
          </w:rPr>
          <w:t xml:space="preserve">1994), </w:t>
        </w:r>
        <w:r w:rsidRPr="00C172B0" w:rsidDel="00032148">
          <w:rPr>
            <w:rFonts w:ascii="Arial" w:eastAsia="Arial" w:hAnsi="Arial"/>
            <w:sz w:val="19"/>
            <w:szCs w:val="19"/>
          </w:rPr>
          <w:t xml:space="preserve">and the variation in numbers of ovariolar dilations for mosquitoes of the same, known, physiological age (Kay, </w:t>
        </w:r>
        <w:r w:rsidRPr="00C172B0" w:rsidDel="00032148">
          <w:rPr>
            <w:rStyle w:val="InternetLink"/>
            <w:rFonts w:ascii="Arial" w:eastAsia="Arial" w:hAnsi="Arial"/>
            <w:sz w:val="19"/>
            <w:szCs w:val="19"/>
          </w:rPr>
          <w:t xml:space="preserve">1979; </w:t>
        </w:r>
        <w:r w:rsidRPr="00C172B0" w:rsidDel="00032148">
          <w:rPr>
            <w:rFonts w:ascii="Arial" w:eastAsia="Arial" w:hAnsi="Arial"/>
            <w:sz w:val="19"/>
            <w:szCs w:val="19"/>
          </w:rPr>
          <w:t xml:space="preserve">Russell, </w:t>
        </w:r>
        <w:r w:rsidRPr="00C172B0" w:rsidDel="00032148">
          <w:rPr>
            <w:rStyle w:val="InternetLink"/>
            <w:rFonts w:ascii="Arial" w:eastAsia="Arial" w:hAnsi="Arial"/>
            <w:sz w:val="19"/>
            <w:szCs w:val="19"/>
          </w:rPr>
          <w:t xml:space="preserve">1986; </w:t>
        </w:r>
        <w:r w:rsidRPr="00C172B0" w:rsidDel="00032148">
          <w:rPr>
            <w:rFonts w:ascii="Arial" w:eastAsia="Arial" w:hAnsi="Arial"/>
            <w:sz w:val="19"/>
            <w:szCs w:val="19"/>
          </w:rPr>
          <w:t xml:space="preserve">Hugo et al., </w:t>
        </w:r>
        <w:r w:rsidRPr="00C172B0" w:rsidDel="00032148">
          <w:rPr>
            <w:rStyle w:val="InternetLink"/>
            <w:rFonts w:ascii="Arial" w:eastAsia="Arial" w:hAnsi="Arial"/>
            <w:sz w:val="19"/>
            <w:szCs w:val="19"/>
          </w:rPr>
          <w:t>2008)</w:t>
        </w:r>
        <w:r w:rsidRPr="00C172B0" w:rsidDel="00032148">
          <w:rPr>
            <w:rFonts w:ascii="Arial" w:eastAsia="Arial" w:hAnsi="Arial"/>
            <w:sz w:val="19"/>
            <w:szCs w:val="19"/>
          </w:rPr>
          <w:t xml:space="preserve">. </w:t>
        </w:r>
      </w:moveFrom>
      <w:moveFromRangeEnd w:id="270"/>
      <w:del w:id="272" w:author="Benjamin Lambert" w:date="2019-01-20T20:50:00Z">
        <w:r w:rsidRPr="00C172B0" w:rsidDel="00C735F3">
          <w:rPr>
            <w:rFonts w:ascii="Arial" w:eastAsia="Arial" w:hAnsi="Arial"/>
            <w:sz w:val="19"/>
            <w:szCs w:val="19"/>
          </w:rPr>
          <w:delText xml:space="preserve">Indeed there is considerable uncertainty concerning the fundamental question of how dilations in ovarioles form in the first place. Whilst the ‘Old School’ of thought (a term coined by Fox and Brust, 1994) headed by Polovodana (Polovodova, </w:delText>
        </w:r>
        <w:r w:rsidRPr="00C172B0" w:rsidDel="00C735F3">
          <w:rPr>
            <w:rStyle w:val="InternetLink"/>
            <w:rFonts w:ascii="Arial" w:eastAsia="Arial" w:hAnsi="Arial"/>
            <w:sz w:val="19"/>
            <w:szCs w:val="19"/>
          </w:rPr>
          <w:delText xml:space="preserve">1949) </w:delText>
        </w:r>
        <w:r w:rsidRPr="00C172B0" w:rsidDel="00C735F3">
          <w:rPr>
            <w:rFonts w:ascii="Arial" w:eastAsia="Arial" w:hAnsi="Arial"/>
            <w:sz w:val="19"/>
            <w:szCs w:val="19"/>
          </w:rPr>
          <w:delText xml:space="preserve">and Detinova (Detinova, </w:delText>
        </w:r>
        <w:r w:rsidRPr="00C172B0" w:rsidDel="00C735F3">
          <w:rPr>
            <w:rStyle w:val="InternetLink"/>
            <w:rFonts w:ascii="Arial" w:eastAsia="Arial" w:hAnsi="Arial"/>
            <w:sz w:val="19"/>
            <w:szCs w:val="19"/>
          </w:rPr>
          <w:delText>1962)</w:delText>
        </w:r>
        <w:r w:rsidRPr="00C172B0" w:rsidDel="00C735F3">
          <w:rPr>
            <w:rFonts w:ascii="Arial" w:eastAsia="Arial" w:hAnsi="Arial"/>
            <w:sz w:val="19"/>
            <w:szCs w:val="19"/>
          </w:rPr>
          <w:delText xml:space="preserve"> considers dilations to result from normal oogenesis, a ‘New School’ headed by Lange and Hoc (Lange and Hoc, </w:delText>
        </w:r>
        <w:r w:rsidRPr="00C172B0" w:rsidDel="00C735F3">
          <w:rPr>
            <w:rStyle w:val="InternetLink"/>
            <w:rFonts w:ascii="Arial" w:eastAsia="Arial" w:hAnsi="Arial"/>
            <w:sz w:val="19"/>
            <w:szCs w:val="19"/>
          </w:rPr>
          <w:delText xml:space="preserve">1981) </w:delText>
        </w:r>
        <w:r w:rsidRPr="00C172B0" w:rsidDel="00C735F3">
          <w:rPr>
            <w:rFonts w:ascii="Arial" w:eastAsia="Arial" w:hAnsi="Arial"/>
            <w:sz w:val="19"/>
            <w:szCs w:val="19"/>
          </w:rPr>
          <w:delText xml:space="preserve">has challenged this assertion. The New School believe that only abortive oogenesis results in follicular dilations because normal oogenesis destroys the sack-like structures (Fox and Brust, </w:delText>
        </w:r>
        <w:r w:rsidRPr="00C172B0" w:rsidDel="00C735F3">
          <w:rPr>
            <w:rStyle w:val="InternetLink"/>
            <w:rFonts w:ascii="Arial" w:eastAsia="Arial" w:hAnsi="Arial"/>
            <w:sz w:val="19"/>
            <w:szCs w:val="19"/>
          </w:rPr>
          <w:delText>1994)</w:delText>
        </w:r>
        <w:r w:rsidRPr="00C172B0" w:rsidDel="00C735F3">
          <w:rPr>
            <w:rFonts w:ascii="Arial" w:eastAsia="Arial" w:hAnsi="Arial"/>
            <w:sz w:val="19"/>
            <w:szCs w:val="19"/>
          </w:rPr>
          <w:delText xml:space="preserve">. This means that Polovodana’s method requires dissecting large numbers of ovarioles to uncover those with the most dilations, where abortive oogenesis has occurred in each gonotrophic cycle. They deem these ovarioles ‘diagnostic’ since only in these cases the number of dilations equals the number of gonotrophic cycles that have occurred. As a mosquito ages, the number of diagnostic ovarioles diminishes, since the random occurrence of normal oogenesis in a particular ovariole means its dilation count does not equal the number of gonotrophic cycles undertaken. This increased diﬃculty of finding diagnostic ovarioles as a mosquito ages would elevate the chance of age ‘hypodiagnosis’ for older specimens (Fox and Brust, </w:delText>
        </w:r>
        <w:r w:rsidRPr="00C172B0" w:rsidDel="00C735F3">
          <w:rPr>
            <w:rStyle w:val="InternetLink"/>
            <w:rFonts w:ascii="Arial" w:eastAsia="Arial" w:hAnsi="Arial"/>
            <w:sz w:val="19"/>
            <w:szCs w:val="19"/>
          </w:rPr>
          <w:delText xml:space="preserve">1994), </w:delText>
        </w:r>
        <w:r w:rsidRPr="00C172B0" w:rsidDel="00C735F3">
          <w:rPr>
            <w:rFonts w:ascii="Arial" w:eastAsia="Arial" w:hAnsi="Arial"/>
            <w:sz w:val="19"/>
            <w:szCs w:val="19"/>
          </w:rPr>
          <w:delText xml:space="preserve">and likely biases lifespan estimates downwards. The diﬃculty of locating diagnostic ovarioles has been investigated using lab populations of </w:delText>
        </w:r>
        <w:r w:rsidRPr="00C172B0" w:rsidDel="00C735F3">
          <w:rPr>
            <w:rFonts w:ascii="Arial" w:eastAsia="Arial" w:hAnsi="Arial"/>
            <w:i/>
            <w:sz w:val="19"/>
            <w:szCs w:val="19"/>
          </w:rPr>
          <w:delText>Cule</w:delText>
        </w:r>
        <w:r w:rsidR="00FB1084" w:rsidDel="00C735F3">
          <w:rPr>
            <w:rFonts w:ascii="Arial" w:eastAsia="Arial" w:hAnsi="Arial"/>
            <w:i/>
            <w:sz w:val="19"/>
            <w:szCs w:val="19"/>
          </w:rPr>
          <w:delText>x</w:delText>
        </w:r>
        <w:r w:rsidR="00DF3582" w:rsidDel="00C735F3">
          <w:rPr>
            <w:rFonts w:ascii="Arial" w:eastAsia="Arial" w:hAnsi="Arial"/>
            <w:i/>
            <w:sz w:val="19"/>
            <w:szCs w:val="19"/>
          </w:rPr>
          <w:delText xml:space="preserve"> </w:delText>
        </w:r>
        <w:r w:rsidRPr="00C172B0" w:rsidDel="00C735F3">
          <w:rPr>
            <w:rFonts w:ascii="Arial" w:eastAsia="Arial" w:hAnsi="Arial"/>
            <w:sz w:val="19"/>
            <w:szCs w:val="19"/>
          </w:rPr>
          <w:delText xml:space="preserve">and </w:delText>
        </w:r>
        <w:r w:rsidRPr="00C172B0" w:rsidDel="00C735F3">
          <w:rPr>
            <w:rFonts w:ascii="Arial" w:eastAsia="Arial" w:hAnsi="Arial"/>
            <w:i/>
            <w:sz w:val="19"/>
            <w:szCs w:val="19"/>
          </w:rPr>
          <w:delText>Aedes</w:delText>
        </w:r>
        <w:r w:rsidRPr="00C172B0" w:rsidDel="00C735F3">
          <w:rPr>
            <w:rFonts w:ascii="Arial" w:eastAsia="Arial" w:hAnsi="Arial"/>
            <w:sz w:val="19"/>
            <w:szCs w:val="19"/>
          </w:rPr>
          <w:delText xml:space="preserve"> mosquitoes by Hugo et al. (2008), who conclude that only a small percentage of ovarioles are diagnostic. </w:delText>
        </w:r>
      </w:del>
      <w:moveFromRangeStart w:id="273" w:author="Benjamin Lambert" w:date="2019-01-20T21:40:00Z" w:name="move535783735"/>
      <w:moveFrom w:id="274" w:author="Benjamin Lambert" w:date="2019-01-20T21:40:00Z">
        <w:r w:rsidRPr="00C172B0" w:rsidDel="00D87D95">
          <w:rPr>
            <w:rFonts w:ascii="Arial" w:eastAsia="Arial" w:hAnsi="Arial"/>
            <w:sz w:val="19"/>
            <w:szCs w:val="19"/>
          </w:rPr>
          <w:t xml:space="preserve">The exchange rate between physiological age and chronological age is the duration of gonotrophic cycles. Two methods are commonly used to estimate the duration of gonotrophic cycles: MRR studies (see, for example, Gillies and Wilkes, </w:t>
        </w:r>
        <w:r w:rsidRPr="00C172B0" w:rsidDel="00D87D95">
          <w:rPr>
            <w:rStyle w:val="InternetLink"/>
            <w:rFonts w:ascii="Arial" w:eastAsia="Arial" w:hAnsi="Arial"/>
            <w:sz w:val="19"/>
            <w:szCs w:val="19"/>
          </w:rPr>
          <w:t xml:space="preserve">1965), </w:t>
        </w:r>
        <w:r w:rsidRPr="00C172B0" w:rsidDel="00D87D95">
          <w:rPr>
            <w:rFonts w:ascii="Arial" w:eastAsia="Arial" w:hAnsi="Arial"/>
            <w:sz w:val="19"/>
            <w:szCs w:val="19"/>
          </w:rPr>
          <w:t xml:space="preserve">where marked mosquitoes are recaptured and dissected to determine the number of gonotrophic cycles occurring since release; and laboratory-based observations of colonies of (typically) wild-caught females, or their progeny (see, for example, Afrane et al., </w:t>
        </w:r>
        <w:r w:rsidRPr="00C172B0" w:rsidDel="00D87D95">
          <w:rPr>
            <w:rStyle w:val="InternetLink"/>
            <w:rFonts w:ascii="Arial" w:eastAsia="Arial" w:hAnsi="Arial"/>
            <w:sz w:val="19"/>
            <w:szCs w:val="19"/>
          </w:rPr>
          <w:t>2005)</w:t>
        </w:r>
        <w:r w:rsidRPr="00C172B0" w:rsidDel="00D87D95">
          <w:rPr>
            <w:rFonts w:ascii="Arial" w:eastAsia="Arial" w:hAnsi="Arial"/>
            <w:sz w:val="19"/>
            <w:szCs w:val="19"/>
          </w:rPr>
          <w:t xml:space="preserve">. Whilst it is unclear how each method could bias estimated gonotrophic cycle duration, in our analysis, laboratory-based studies indicated a longer gonotrophic cycle (Fig. S9). The distributions we used to convert physiological age into calendar age were calculated by pooling data across both approaches, to incorporate uncertainty from both experimental procedures. It is possible, however, that this aggregate approach may induce biases in estimates and an approach more entrenched in experimental knowledge would fare better. </w:t>
        </w:r>
      </w:moveFrom>
      <w:moveFromRangeEnd w:id="273"/>
      <w:del w:id="275" w:author="Benjamin Lambert" w:date="2019-01-20T22:26:00Z">
        <w:r w:rsidRPr="00C172B0" w:rsidDel="00384D63">
          <w:rPr>
            <w:rFonts w:ascii="Arial" w:eastAsia="Arial" w:hAnsi="Arial"/>
            <w:sz w:val="19"/>
            <w:szCs w:val="19"/>
          </w:rPr>
          <w:delText xml:space="preserve">If a population of mosquitoes is shrinking, this leads to a relative under-abundance of young mosquitoes, and a flattening of the survival curve, resulting in over-estimates of lifespan. </w:delText>
        </w:r>
      </w:del>
      <w:del w:id="276" w:author="Benjamin Lambert" w:date="2019-01-20T20:51:00Z">
        <w:r w:rsidRPr="00C172B0" w:rsidDel="00875117">
          <w:rPr>
            <w:rFonts w:ascii="Arial" w:eastAsia="Arial" w:hAnsi="Arial"/>
            <w:sz w:val="19"/>
            <w:szCs w:val="19"/>
          </w:rPr>
          <w:delText xml:space="preserve">For stable populations, periods when shrinking occurs must result in equal changes in the population size compared to those when it expands. If mosquito collections occur with equal frequency in each of these two modes, then aggregating the data across all sampling times and estimating a single model, as we do here, should yield an approximately unbiased estimate of lifespan. The additional uncertainty of a fluctuating population size, however, could lead us to understate the uncertainty in estimates. </w:delText>
        </w:r>
      </w:del>
      <w:del w:id="277" w:author="Benjamin Lambert" w:date="2019-01-20T22:26:00Z">
        <w:r w:rsidRPr="00C172B0" w:rsidDel="00384D63">
          <w:rPr>
            <w:rFonts w:ascii="Arial" w:eastAsia="Arial" w:hAnsi="Arial"/>
            <w:sz w:val="19"/>
            <w:szCs w:val="19"/>
          </w:rPr>
          <w:delText xml:space="preserve">Field entomologists have challenged the assumption of random sampling the mosquito population, although there are conflicting opinions as to whether this results in a relative paucity (Gillies and Wilkes, </w:delText>
        </w:r>
        <w:r w:rsidRPr="00C172B0" w:rsidDel="00384D63">
          <w:rPr>
            <w:rStyle w:val="InternetLink"/>
            <w:rFonts w:ascii="Arial" w:eastAsia="Arial" w:hAnsi="Arial"/>
            <w:sz w:val="19"/>
            <w:szCs w:val="19"/>
          </w:rPr>
          <w:delText xml:space="preserve">1965) </w:delText>
        </w:r>
        <w:r w:rsidRPr="00C172B0" w:rsidDel="00384D63">
          <w:rPr>
            <w:rFonts w:ascii="Arial" w:eastAsia="Arial" w:hAnsi="Arial"/>
            <w:sz w:val="19"/>
            <w:szCs w:val="19"/>
          </w:rPr>
          <w:delText xml:space="preserve">or abundance (Clements and Paterson, </w:delText>
        </w:r>
        <w:r w:rsidRPr="00C172B0" w:rsidDel="00384D63">
          <w:rPr>
            <w:rStyle w:val="InternetLink"/>
            <w:rFonts w:ascii="Arial" w:eastAsia="Arial" w:hAnsi="Arial"/>
            <w:sz w:val="19"/>
            <w:szCs w:val="19"/>
          </w:rPr>
          <w:delText xml:space="preserve">1981) </w:delText>
        </w:r>
        <w:r w:rsidRPr="00C172B0" w:rsidDel="00384D63">
          <w:rPr>
            <w:rFonts w:ascii="Arial" w:eastAsia="Arial" w:hAnsi="Arial"/>
            <w:sz w:val="19"/>
            <w:szCs w:val="19"/>
          </w:rPr>
          <w:delText>of nulliparous individuals</w:delText>
        </w:r>
      </w:del>
      <w:del w:id="278" w:author="Benjamin Lambert" w:date="2019-01-20T20:55:00Z">
        <w:r w:rsidRPr="00C172B0" w:rsidDel="00353A6B">
          <w:rPr>
            <w:rFonts w:ascii="Arial" w:eastAsia="Arial" w:hAnsi="Arial"/>
            <w:sz w:val="19"/>
            <w:szCs w:val="19"/>
          </w:rPr>
          <w:delText xml:space="preserve">. In our database, there are cases where </w:delText>
        </w:r>
        <w:r w:rsidRPr="00C172B0" w:rsidDel="00823DCC">
          <w:rPr>
            <w:rFonts w:ascii="Arial" w:eastAsia="Arial" w:hAnsi="Arial"/>
            <w:sz w:val="19"/>
            <w:szCs w:val="19"/>
          </w:rPr>
          <w:delText xml:space="preserve">there was an obvious </w:delText>
        </w:r>
      </w:del>
      <w:del w:id="279" w:author="Benjamin Lambert" w:date="2019-01-20T22:26:00Z">
        <w:r w:rsidRPr="00C172B0" w:rsidDel="00384D63">
          <w:rPr>
            <w:rFonts w:ascii="Arial" w:eastAsia="Arial" w:hAnsi="Arial"/>
            <w:sz w:val="19"/>
            <w:szCs w:val="19"/>
          </w:rPr>
          <w:delText>deficit of nulliparous individuals</w:delText>
        </w:r>
      </w:del>
      <w:del w:id="280" w:author="Benjamin Lambert" w:date="2019-01-20T20:56:00Z">
        <w:r w:rsidRPr="00C172B0" w:rsidDel="006732DD">
          <w:rPr>
            <w:rFonts w:ascii="Arial" w:eastAsia="Arial" w:hAnsi="Arial"/>
            <w:sz w:val="19"/>
            <w:szCs w:val="19"/>
          </w:rPr>
          <w:delText xml:space="preserve">, which has previously been ascribed to the diﬀering distribution of resting females between indoor and outdoor traps (Detinova, </w:delText>
        </w:r>
        <w:r w:rsidRPr="00C172B0" w:rsidDel="006732DD">
          <w:rPr>
            <w:rStyle w:val="InternetLink"/>
            <w:rFonts w:ascii="Arial" w:eastAsia="Arial" w:hAnsi="Arial"/>
            <w:sz w:val="19"/>
            <w:szCs w:val="19"/>
          </w:rPr>
          <w:delText xml:space="preserve">1962; </w:delText>
        </w:r>
        <w:r w:rsidRPr="00C172B0" w:rsidDel="006732DD">
          <w:rPr>
            <w:rFonts w:ascii="Arial" w:eastAsia="Arial" w:hAnsi="Arial"/>
            <w:sz w:val="19"/>
            <w:szCs w:val="19"/>
          </w:rPr>
          <w:delText xml:space="preserve">Clements and Paterson, </w:delText>
        </w:r>
        <w:r w:rsidRPr="00C172B0" w:rsidDel="006732DD">
          <w:rPr>
            <w:rStyle w:val="InternetLink"/>
            <w:rFonts w:ascii="Arial" w:eastAsia="Arial" w:hAnsi="Arial"/>
            <w:sz w:val="19"/>
            <w:szCs w:val="19"/>
          </w:rPr>
          <w:delText>1981)</w:delText>
        </w:r>
      </w:del>
      <w:del w:id="281" w:author="Benjamin Lambert" w:date="2019-01-20T20:54:00Z">
        <w:r w:rsidRPr="00C172B0" w:rsidDel="00A57A2D">
          <w:rPr>
            <w:rFonts w:ascii="Arial" w:eastAsia="Arial" w:hAnsi="Arial"/>
            <w:sz w:val="19"/>
            <w:szCs w:val="19"/>
          </w:rPr>
          <w:delText xml:space="preserve">. We chose to not include those counts of nulliparous individuals in our analysis where their number was less than 90% of the uniparous. </w:delText>
        </w:r>
      </w:del>
      <w:del w:id="282" w:author="Benjamin Lambert" w:date="2019-01-20T21:02:00Z">
        <w:r w:rsidRPr="00C172B0" w:rsidDel="00237BC2">
          <w:rPr>
            <w:rFonts w:ascii="Arial" w:eastAsia="Arial" w:hAnsi="Arial"/>
            <w:sz w:val="19"/>
            <w:szCs w:val="19"/>
          </w:rPr>
          <w:delText xml:space="preserve">Whilst we see no obvious diﬀerences in lifespan according to collection method (data not shown) or location, it is possible that the assumption of random sampling is violated, although the directionality of the bias induced by this is unclear. </w:delText>
        </w:r>
      </w:del>
      <w:del w:id="283" w:author="Benjamin Lambert" w:date="2019-01-20T22:26:00Z">
        <w:r w:rsidRPr="00C172B0" w:rsidDel="00384D63">
          <w:rPr>
            <w:rFonts w:ascii="Arial" w:eastAsia="Arial" w:hAnsi="Arial"/>
            <w:sz w:val="19"/>
            <w:szCs w:val="19"/>
          </w:rPr>
          <w:delText xml:space="preserve">Overall, the assumptions underpinning estimates from dissection studies indicate that our estimates represent lower bounds on lifespan. The alternative dissection-based approach of Detinova Detinova, </w:delText>
        </w:r>
        <w:r w:rsidRPr="00C172B0" w:rsidDel="00384D63">
          <w:rPr>
            <w:rStyle w:val="InternetLink"/>
            <w:rFonts w:ascii="Arial" w:eastAsia="Arial" w:hAnsi="Arial"/>
            <w:sz w:val="19"/>
            <w:szCs w:val="19"/>
          </w:rPr>
          <w:delText xml:space="preserve">1962, </w:delText>
        </w:r>
        <w:r w:rsidRPr="00C172B0" w:rsidDel="00384D63">
          <w:rPr>
            <w:rFonts w:ascii="Arial" w:eastAsia="Arial" w:hAnsi="Arial"/>
            <w:sz w:val="19"/>
            <w:szCs w:val="19"/>
          </w:rPr>
          <w:delText>based on dichotomous categorisation of female mosquito specimens as ‘parous’ or ‘unparous’ relies on fewer assumptions, and is widely used. Further work examining parity rates in field specimens may be fruitful although, in principle, it oﬀers less information on the age structure of a population than Polovodova’s approach.</w:delText>
        </w:r>
      </w:del>
    </w:p>
    <w:p w14:paraId="705BAFC7" w14:textId="77777777" w:rsidR="00A53713" w:rsidRPr="00C172B0" w:rsidRDefault="00A53713" w:rsidP="00FB1084">
      <w:pPr>
        <w:spacing w:line="276" w:lineRule="auto"/>
        <w:ind w:right="-22"/>
        <w:rPr>
          <w:rFonts w:ascii="Arial" w:eastAsia="Arial" w:hAnsi="Arial"/>
          <w:sz w:val="19"/>
          <w:szCs w:val="19"/>
        </w:rPr>
      </w:pPr>
    </w:p>
    <w:p w14:paraId="087353D1" w14:textId="4075BD51" w:rsidR="00A53713" w:rsidRPr="00C172B0" w:rsidDel="0060460D" w:rsidRDefault="00301E20" w:rsidP="00FB1084">
      <w:pPr>
        <w:spacing w:line="276" w:lineRule="auto"/>
        <w:ind w:right="-22"/>
        <w:rPr>
          <w:del w:id="284" w:author="Benjamin Lambert" w:date="2019-01-20T23:03:00Z"/>
          <w:rFonts w:ascii="Arial" w:eastAsia="Times New Roman" w:hAnsi="Arial"/>
          <w:sz w:val="19"/>
          <w:szCs w:val="19"/>
        </w:rPr>
      </w:pPr>
      <w:del w:id="285" w:author="Benjamin Lambert" w:date="2019-01-20T23:03:00Z">
        <w:r w:rsidRPr="00C172B0" w:rsidDel="0060460D">
          <w:rPr>
            <w:rFonts w:ascii="Arial" w:eastAsia="Arial" w:hAnsi="Arial"/>
            <w:sz w:val="19"/>
            <w:szCs w:val="19"/>
          </w:rPr>
          <w:delText xml:space="preserve">By applying a common method to analysing all studies in our databases, it is possible that we may have missed patterns of mortality that would have been evident from using a more bespoke approach. As our </w:delText>
        </w:r>
        <w:r w:rsidRPr="00C172B0" w:rsidDel="0060460D">
          <w:rPr>
            <w:rFonts w:ascii="Arial" w:eastAsia="Arial" w:hAnsi="Arial"/>
            <w:i/>
            <w:sz w:val="19"/>
            <w:szCs w:val="19"/>
          </w:rPr>
          <w:delText xml:space="preserve">in </w:delText>
        </w:r>
        <w:r w:rsidRPr="00C172B0" w:rsidDel="0060460D">
          <w:rPr>
            <w:rFonts w:ascii="Arial" w:eastAsia="Arial" w:hAnsi="Arial"/>
            <w:i/>
            <w:sz w:val="19"/>
            <w:szCs w:val="19"/>
          </w:rPr>
          <w:lastRenderedPageBreak/>
          <w:delText>silico</w:delText>
        </w:r>
        <w:r w:rsidRPr="00C172B0" w:rsidDel="0060460D">
          <w:rPr>
            <w:rFonts w:ascii="Arial" w:eastAsia="Arial" w:hAnsi="Arial"/>
            <w:sz w:val="19"/>
            <w:szCs w:val="19"/>
          </w:rPr>
          <w:delText xml:space="preserve"> analysis of MR</w:delText>
        </w:r>
        <w:r w:rsidR="00B01D26" w:rsidRPr="00C172B0" w:rsidDel="0060460D">
          <w:rPr>
            <w:rFonts w:ascii="Arial" w:eastAsia="Arial" w:hAnsi="Arial"/>
            <w:sz w:val="19"/>
            <w:szCs w:val="19"/>
          </w:rPr>
          <w:delText>R</w:delText>
        </w:r>
        <w:r w:rsidR="00B01D26" w:rsidRPr="00C172B0" w:rsidDel="0060460D">
          <w:rPr>
            <w:rFonts w:ascii="Arial" w:eastAsia="Times New Roman" w:hAnsi="Arial"/>
            <w:sz w:val="19"/>
            <w:szCs w:val="19"/>
          </w:rPr>
          <w:delText xml:space="preserve"> </w:delText>
        </w:r>
        <w:r w:rsidRPr="00C172B0" w:rsidDel="0060460D">
          <w:rPr>
            <w:rFonts w:ascii="Arial" w:eastAsia="Arial" w:hAnsi="Arial"/>
            <w:sz w:val="19"/>
            <w:szCs w:val="19"/>
          </w:rPr>
          <w:delText>experiments indicates, however, the overdispersed data from single experiments results in high measurement error (Fig. S12). By applying diﬀerent methods to each study, this could lead us to falsely detect patterns when none are present, and we prefer a pooled approach.</w:delText>
        </w:r>
      </w:del>
    </w:p>
    <w:p w14:paraId="4B632967" w14:textId="77777777" w:rsidR="00A53713" w:rsidRPr="00C172B0" w:rsidRDefault="00A53713" w:rsidP="00FB1084">
      <w:pPr>
        <w:spacing w:line="276" w:lineRule="auto"/>
        <w:ind w:right="-22"/>
        <w:rPr>
          <w:rFonts w:ascii="Arial" w:eastAsia="Times New Roman" w:hAnsi="Arial"/>
          <w:sz w:val="19"/>
          <w:szCs w:val="19"/>
        </w:rPr>
      </w:pPr>
    </w:p>
    <w:p w14:paraId="36384244" w14:textId="69EBD61B" w:rsidR="00A53713" w:rsidDel="00282380" w:rsidRDefault="00301E20" w:rsidP="00FB1084">
      <w:pPr>
        <w:spacing w:line="276" w:lineRule="auto"/>
        <w:ind w:right="-22"/>
        <w:rPr>
          <w:del w:id="286" w:author="Benjamin Lambert" w:date="2019-01-20T23:03:00Z"/>
          <w:rFonts w:ascii="Arial" w:eastAsia="Arial" w:hAnsi="Arial"/>
          <w:sz w:val="19"/>
          <w:szCs w:val="19"/>
        </w:rPr>
      </w:pPr>
      <w:del w:id="287" w:author="Benjamin Lambert" w:date="2019-01-20T23:03:00Z">
        <w:r w:rsidRPr="00C172B0" w:rsidDel="009A35F7">
          <w:rPr>
            <w:rFonts w:ascii="Arial" w:eastAsia="Arial" w:hAnsi="Arial"/>
            <w:sz w:val="19"/>
            <w:szCs w:val="19"/>
          </w:rPr>
          <w:delText>The diﬀerent nature of the assumptions of each of the two methods means they oﬀer complimentary information on mosquito survival. We also note that Polovodova’s dissection-based studies require specialised expertise which will often be unavailable, whereas MRR methods can more readily be used. Furthermore, most if not all dissection methods that have been used previously are only applicable to female mosquitoes, whereas MRR can be applied to either sex and can additionally be used to determine other ecological parameters (for example, population size and dispersal). Although dissection data gives detailed of age-structure, we thus foresee a continued reliance on MRR experiments in field entomological experiments. Eﬀorts to use both approaches concurrently will be particularly useful and will allow quantification of the biases induced by the assumptions of each. Similarly, MRR experiments releasing large numbers of marked mosquitoes and recording spatiotemporally-disaggregated captures of wild and re-caught marked mosquitoes will continue be useful in estimating lifespan and dispersal.</w:delText>
        </w:r>
      </w:del>
    </w:p>
    <w:p w14:paraId="1781C332" w14:textId="682A1287" w:rsidR="00282380" w:rsidRDefault="00282380" w:rsidP="00FB1084">
      <w:pPr>
        <w:spacing w:line="276" w:lineRule="auto"/>
        <w:ind w:right="-22"/>
        <w:rPr>
          <w:ins w:id="288" w:author="Benjamin Lambert" w:date="2019-01-20T23:11:00Z"/>
          <w:rFonts w:ascii="Arial" w:hAnsi="Arial"/>
          <w:sz w:val="19"/>
          <w:szCs w:val="19"/>
        </w:rPr>
      </w:pPr>
    </w:p>
    <w:p w14:paraId="3711313F" w14:textId="4DC1C1B6" w:rsidR="002A2248" w:rsidRDefault="00761578" w:rsidP="00FB1084">
      <w:pPr>
        <w:spacing w:line="276" w:lineRule="auto"/>
        <w:ind w:right="-22"/>
        <w:rPr>
          <w:ins w:id="289" w:author="Benjamin Lambert" w:date="2019-01-21T00:29:00Z"/>
          <w:rFonts w:ascii="Arial" w:eastAsia="Arial" w:hAnsi="Arial"/>
          <w:sz w:val="19"/>
          <w:szCs w:val="19"/>
        </w:rPr>
      </w:pPr>
      <w:moveToRangeStart w:id="290" w:author="Benjamin Lambert" w:date="2019-01-21T00:17:00Z" w:name="move535793175"/>
      <w:moveTo w:id="291" w:author="Benjamin Lambert" w:date="2019-01-21T00:17:00Z">
        <w:del w:id="292" w:author="Benjamin Lambert" w:date="2019-01-21T00:17:00Z">
          <w:r w:rsidRPr="00C172B0" w:rsidDel="001B7C4C">
            <w:rPr>
              <w:rFonts w:ascii="Arial" w:eastAsia="Arial" w:hAnsi="Arial"/>
              <w:sz w:val="19"/>
              <w:szCs w:val="19"/>
            </w:rPr>
            <w:delText>Across all studies</w:delText>
          </w:r>
        </w:del>
        <w:del w:id="293" w:author="Benjamin Lambert" w:date="2019-01-21T00:18:00Z">
          <w:r w:rsidRPr="00C172B0" w:rsidDel="002A2248">
            <w:rPr>
              <w:rFonts w:ascii="Arial" w:eastAsia="Arial" w:hAnsi="Arial"/>
              <w:sz w:val="19"/>
              <w:szCs w:val="19"/>
            </w:rPr>
            <w:delText xml:space="preserve"> we estimate from the MRR analysis that mean mosquito lifespan is 6.0 days versus 5.5 days from the dissection-based studies. </w:delText>
          </w:r>
        </w:del>
      </w:moveTo>
      <w:moveToRangeEnd w:id="290"/>
    </w:p>
    <w:p w14:paraId="1D31414E" w14:textId="05A30D2E" w:rsidR="00633BA8" w:rsidRDefault="00633BA8" w:rsidP="00FB1084">
      <w:pPr>
        <w:spacing w:line="276" w:lineRule="auto"/>
        <w:ind w:right="-22"/>
        <w:rPr>
          <w:ins w:id="294" w:author="Benjamin Lambert" w:date="2019-01-21T00:29:00Z"/>
          <w:rFonts w:ascii="Arial" w:eastAsia="Arial" w:hAnsi="Arial"/>
          <w:sz w:val="19"/>
          <w:szCs w:val="19"/>
        </w:rPr>
      </w:pPr>
    </w:p>
    <w:p w14:paraId="5B3D47E5" w14:textId="00F2A4D9" w:rsidR="00633BA8" w:rsidRDefault="00633BA8" w:rsidP="00FB1084">
      <w:pPr>
        <w:spacing w:line="276" w:lineRule="auto"/>
        <w:ind w:right="-22"/>
        <w:rPr>
          <w:ins w:id="295" w:author="Benjamin Lambert" w:date="2019-01-21T00:56:00Z"/>
          <w:rFonts w:ascii="Arial" w:eastAsia="Arial" w:hAnsi="Arial"/>
          <w:sz w:val="19"/>
          <w:szCs w:val="19"/>
        </w:rPr>
      </w:pPr>
      <w:ins w:id="296" w:author="Benjamin Lambert" w:date="2019-01-21T00:29:00Z">
        <w:r w:rsidRPr="00C172B0">
          <w:rPr>
            <w:rFonts w:ascii="Arial" w:eastAsia="Arial" w:hAnsi="Arial"/>
            <w:sz w:val="19"/>
            <w:szCs w:val="19"/>
          </w:rPr>
          <w:t>It is widely believed mosquitoes live artificially long under the benign conditions of the laboratory</w:t>
        </w:r>
      </w:ins>
      <w:ins w:id="297" w:author="Benjamin Lambert" w:date="2019-01-21T00:35:00Z">
        <w:r w:rsidR="0001328E">
          <w:rPr>
            <w:rFonts w:ascii="Arial" w:eastAsia="Arial" w:hAnsi="Arial"/>
            <w:sz w:val="19"/>
            <w:szCs w:val="19"/>
          </w:rPr>
          <w:t xml:space="preserve"> </w:t>
        </w:r>
      </w:ins>
      <w:ins w:id="298" w:author="Benjamin Lambert" w:date="2019-01-21T00:36:00Z">
        <w:r w:rsidR="005F1F79">
          <w:rPr>
            <w:rFonts w:ascii="Arial" w:eastAsia="Arial" w:hAnsi="Arial"/>
            <w:sz w:val="19"/>
            <w:szCs w:val="19"/>
          </w:rPr>
          <w:t xml:space="preserve">and their lifespans </w:t>
        </w:r>
      </w:ins>
      <w:ins w:id="299" w:author="Benjamin Lambert" w:date="2019-01-21T00:35:00Z">
        <w:r w:rsidR="008712BA">
          <w:rPr>
            <w:rFonts w:ascii="Arial" w:eastAsia="Arial" w:hAnsi="Arial"/>
            <w:sz w:val="19"/>
            <w:szCs w:val="19"/>
          </w:rPr>
          <w:t xml:space="preserve">likely </w:t>
        </w:r>
        <w:r w:rsidR="005018C9">
          <w:rPr>
            <w:rFonts w:ascii="Arial" w:eastAsia="Arial" w:hAnsi="Arial"/>
            <w:sz w:val="19"/>
            <w:szCs w:val="19"/>
          </w:rPr>
          <w:t xml:space="preserve">constitute an upper bound </w:t>
        </w:r>
      </w:ins>
      <w:ins w:id="300" w:author="Benjamin Lambert" w:date="2019-01-21T00:36:00Z">
        <w:r w:rsidR="004F7BD7">
          <w:rPr>
            <w:rFonts w:ascii="Arial" w:eastAsia="Arial" w:hAnsi="Arial"/>
            <w:sz w:val="19"/>
            <w:szCs w:val="19"/>
          </w:rPr>
          <w:t xml:space="preserve">on </w:t>
        </w:r>
        <w:r w:rsidR="00992FFA">
          <w:rPr>
            <w:rFonts w:ascii="Arial" w:eastAsia="Arial" w:hAnsi="Arial"/>
            <w:sz w:val="19"/>
            <w:szCs w:val="19"/>
          </w:rPr>
          <w:t>wild populations.</w:t>
        </w:r>
      </w:ins>
      <w:ins w:id="301" w:author="Benjamin Lambert" w:date="2019-01-21T00:39:00Z">
        <w:r w:rsidR="00155D43">
          <w:rPr>
            <w:rFonts w:ascii="Arial" w:eastAsia="Arial" w:hAnsi="Arial"/>
            <w:sz w:val="19"/>
            <w:szCs w:val="19"/>
          </w:rPr>
          <w:t xml:space="preserve"> </w:t>
        </w:r>
      </w:ins>
      <w:ins w:id="302" w:author="Benjamin Lambert" w:date="2019-01-21T00:43:00Z">
        <w:r w:rsidR="0004719E">
          <w:rPr>
            <w:rFonts w:ascii="Arial" w:eastAsia="Arial" w:hAnsi="Arial"/>
            <w:sz w:val="19"/>
            <w:szCs w:val="19"/>
          </w:rPr>
          <w:t xml:space="preserve">A </w:t>
        </w:r>
        <w:r w:rsidR="009179FF">
          <w:rPr>
            <w:rFonts w:ascii="Arial" w:eastAsia="Arial" w:hAnsi="Arial"/>
            <w:sz w:val="19"/>
            <w:szCs w:val="19"/>
          </w:rPr>
          <w:t>l</w:t>
        </w:r>
        <w:r w:rsidR="007924BC">
          <w:rPr>
            <w:rFonts w:ascii="Arial" w:eastAsia="Arial" w:hAnsi="Arial"/>
            <w:sz w:val="19"/>
            <w:szCs w:val="19"/>
          </w:rPr>
          <w:t>arge c</w:t>
        </w:r>
      </w:ins>
      <w:ins w:id="303" w:author="Benjamin Lambert" w:date="2019-01-21T00:39:00Z">
        <w:r w:rsidR="00155D43">
          <w:rPr>
            <w:rFonts w:ascii="Arial" w:eastAsia="Arial" w:hAnsi="Arial"/>
            <w:sz w:val="19"/>
            <w:szCs w:val="19"/>
          </w:rPr>
          <w:t xml:space="preserve">age experiment </w:t>
        </w:r>
      </w:ins>
      <w:ins w:id="304" w:author="Benjamin Lambert" w:date="2019-01-21T00:40:00Z">
        <w:r w:rsidR="00B05DA2">
          <w:rPr>
            <w:rFonts w:ascii="Arial" w:eastAsia="Arial" w:hAnsi="Arial"/>
            <w:sz w:val="19"/>
            <w:szCs w:val="19"/>
          </w:rPr>
          <w:t xml:space="preserve">of </w:t>
        </w:r>
        <w:r w:rsidR="00AB7DEB">
          <w:rPr>
            <w:rFonts w:ascii="Arial" w:eastAsia="Arial" w:hAnsi="Arial"/>
            <w:i/>
            <w:sz w:val="19"/>
            <w:szCs w:val="19"/>
          </w:rPr>
          <w:t xml:space="preserve">Ae. </w:t>
        </w:r>
        <w:r w:rsidR="00B9484A">
          <w:rPr>
            <w:rFonts w:ascii="Arial" w:eastAsia="Arial" w:hAnsi="Arial"/>
            <w:i/>
            <w:sz w:val="19"/>
            <w:szCs w:val="19"/>
          </w:rPr>
          <w:t>a</w:t>
        </w:r>
        <w:r w:rsidR="00AB7DEB">
          <w:rPr>
            <w:rFonts w:ascii="Arial" w:eastAsia="Arial" w:hAnsi="Arial"/>
            <w:i/>
            <w:sz w:val="19"/>
            <w:szCs w:val="19"/>
          </w:rPr>
          <w:t xml:space="preserve">egypti </w:t>
        </w:r>
        <w:r w:rsidR="009F5D01" w:rsidRPr="00C172B0">
          <w:rPr>
            <w:rFonts w:ascii="Arial" w:eastAsia="Arial" w:hAnsi="Arial"/>
            <w:sz w:val="19"/>
            <w:szCs w:val="19"/>
          </w:rPr>
          <w:t>determined that females lived</w:t>
        </w:r>
      </w:ins>
      <w:ins w:id="305" w:author="Benjamin Lambert" w:date="2019-01-21T00:41:00Z">
        <w:r w:rsidR="00D07362">
          <w:rPr>
            <w:rFonts w:ascii="Arial" w:eastAsia="Arial" w:hAnsi="Arial"/>
            <w:sz w:val="19"/>
            <w:szCs w:val="19"/>
          </w:rPr>
          <w:t xml:space="preserve"> on average for </w:t>
        </w:r>
      </w:ins>
      <w:ins w:id="306" w:author="Benjamin Lambert" w:date="2019-01-21T00:42:00Z">
        <w:r w:rsidR="003672DB">
          <w:rPr>
            <w:rFonts w:ascii="Arial" w:eastAsia="Arial" w:hAnsi="Arial"/>
            <w:sz w:val="19"/>
            <w:szCs w:val="19"/>
          </w:rPr>
          <w:t>nearly 32 days</w:t>
        </w:r>
      </w:ins>
      <w:ins w:id="307" w:author="Benjamin Lambert" w:date="2019-01-21T00:41:00Z">
        <w:r w:rsidR="00D07362">
          <w:rPr>
            <w:rFonts w:ascii="Arial" w:eastAsia="Arial" w:hAnsi="Arial"/>
            <w:sz w:val="19"/>
            <w:szCs w:val="19"/>
          </w:rPr>
          <w:t xml:space="preserve"> </w:t>
        </w:r>
        <w:proofErr w:type="spellStart"/>
        <w:r w:rsidR="00D07362">
          <w:rPr>
            <w:rFonts w:ascii="Arial" w:eastAsia="Arial" w:hAnsi="Arial"/>
            <w:sz w:val="19"/>
            <w:szCs w:val="19"/>
          </w:rPr>
          <w:t>days</w:t>
        </w:r>
      </w:ins>
      <w:proofErr w:type="spellEnd"/>
      <w:ins w:id="308" w:author="Benjamin Lambert" w:date="2019-01-21T01:03:00Z">
        <w:r w:rsidR="00CA2B33">
          <w:rPr>
            <w:rFonts w:ascii="Arial" w:eastAsia="Arial" w:hAnsi="Arial"/>
            <w:sz w:val="19"/>
            <w:szCs w:val="19"/>
          </w:rPr>
          <w:t xml:space="preserve"> </w:t>
        </w:r>
      </w:ins>
      <w:ins w:id="309" w:author="Benjamin Lambert" w:date="2019-01-21T00:42:00Z">
        <w:r w:rsidR="00021E81">
          <w:rPr>
            <w:rFonts w:ascii="Arial" w:eastAsia="Arial" w:hAnsi="Arial"/>
            <w:sz w:val="19"/>
            <w:szCs w:val="19"/>
          </w:rPr>
          <w:t>(</w:t>
        </w:r>
        <w:proofErr w:type="spellStart"/>
        <w:r w:rsidR="00021E81">
          <w:rPr>
            <w:rFonts w:ascii="Arial" w:eastAsia="Arial" w:hAnsi="Arial"/>
            <w:sz w:val="19"/>
            <w:szCs w:val="19"/>
          </w:rPr>
          <w:t>Styer</w:t>
        </w:r>
        <w:proofErr w:type="spellEnd"/>
        <w:r w:rsidR="00021E81">
          <w:rPr>
            <w:rFonts w:ascii="Arial" w:eastAsia="Arial" w:hAnsi="Arial"/>
            <w:sz w:val="19"/>
            <w:szCs w:val="19"/>
          </w:rPr>
          <w:t xml:space="preserve"> et al., 2007)</w:t>
        </w:r>
      </w:ins>
      <w:ins w:id="310" w:author="Benjamin Lambert" w:date="2019-01-21T01:03:00Z">
        <w:r w:rsidR="008F6AEE">
          <w:rPr>
            <w:rFonts w:ascii="Arial" w:eastAsia="Arial" w:hAnsi="Arial"/>
            <w:sz w:val="19"/>
            <w:szCs w:val="19"/>
          </w:rPr>
          <w:t xml:space="preserve">, </w:t>
        </w:r>
      </w:ins>
      <w:ins w:id="311" w:author="Benjamin Lambert" w:date="2019-01-21T01:04:00Z">
        <w:r w:rsidR="006A7E71">
          <w:rPr>
            <w:rFonts w:ascii="Arial" w:eastAsia="Arial" w:hAnsi="Arial"/>
            <w:sz w:val="19"/>
            <w:szCs w:val="19"/>
          </w:rPr>
          <w:t>and</w:t>
        </w:r>
      </w:ins>
      <w:ins w:id="312" w:author="Benjamin Lambert" w:date="2019-01-21T00:44:00Z">
        <w:r w:rsidR="008C640E">
          <w:rPr>
            <w:rFonts w:ascii="Arial" w:eastAsia="Arial" w:hAnsi="Arial"/>
            <w:sz w:val="19"/>
            <w:szCs w:val="19"/>
          </w:rPr>
          <w:t xml:space="preserve"> </w:t>
        </w:r>
      </w:ins>
      <w:ins w:id="313" w:author="Benjamin Lambert" w:date="2019-01-21T01:03:00Z">
        <w:r w:rsidR="008F6AEE">
          <w:rPr>
            <w:rFonts w:ascii="Arial" w:eastAsia="Arial" w:hAnsi="Arial"/>
            <w:sz w:val="19"/>
            <w:szCs w:val="19"/>
          </w:rPr>
          <w:t>a</w:t>
        </w:r>
      </w:ins>
      <w:ins w:id="314" w:author="Benjamin Lambert" w:date="2019-01-21T00:44:00Z">
        <w:r w:rsidR="00977AA0">
          <w:rPr>
            <w:rFonts w:ascii="Arial" w:eastAsia="Arial" w:hAnsi="Arial"/>
            <w:sz w:val="19"/>
            <w:szCs w:val="19"/>
          </w:rPr>
          <w:t xml:space="preserve"> similar study w</w:t>
        </w:r>
        <w:r w:rsidR="00E9275D">
          <w:rPr>
            <w:rFonts w:ascii="Arial" w:eastAsia="Arial" w:hAnsi="Arial"/>
            <w:sz w:val="19"/>
            <w:szCs w:val="19"/>
          </w:rPr>
          <w:t xml:space="preserve">ith </w:t>
        </w:r>
      </w:ins>
      <w:ins w:id="315" w:author="Benjamin Lambert" w:date="2019-01-21T01:03:00Z">
        <w:r w:rsidR="00C6014B">
          <w:rPr>
            <w:rFonts w:ascii="Arial" w:eastAsia="Arial" w:hAnsi="Arial"/>
            <w:sz w:val="19"/>
            <w:szCs w:val="19"/>
          </w:rPr>
          <w:t xml:space="preserve">female </w:t>
        </w:r>
      </w:ins>
      <w:ins w:id="316" w:author="Benjamin Lambert" w:date="2019-01-21T00:44:00Z">
        <w:r w:rsidR="00E9275D">
          <w:rPr>
            <w:rFonts w:ascii="Arial" w:eastAsia="Arial" w:hAnsi="Arial"/>
            <w:i/>
            <w:sz w:val="19"/>
            <w:szCs w:val="19"/>
          </w:rPr>
          <w:t xml:space="preserve">A. </w:t>
        </w:r>
        <w:proofErr w:type="spellStart"/>
        <w:r w:rsidR="00E9275D">
          <w:rPr>
            <w:rFonts w:ascii="Arial" w:eastAsia="Arial" w:hAnsi="Arial"/>
            <w:i/>
            <w:sz w:val="19"/>
            <w:szCs w:val="19"/>
          </w:rPr>
          <w:t>stephensi</w:t>
        </w:r>
        <w:proofErr w:type="spellEnd"/>
        <w:r w:rsidR="00E9275D">
          <w:rPr>
            <w:rFonts w:ascii="Arial" w:eastAsia="Arial" w:hAnsi="Arial"/>
            <w:sz w:val="19"/>
            <w:szCs w:val="19"/>
          </w:rPr>
          <w:t xml:space="preserve"> </w:t>
        </w:r>
      </w:ins>
      <w:ins w:id="317" w:author="Benjamin Lambert" w:date="2019-01-21T00:45:00Z">
        <w:r w:rsidR="001B7B2C">
          <w:rPr>
            <w:rFonts w:ascii="Arial" w:eastAsia="Arial" w:hAnsi="Arial"/>
            <w:sz w:val="19"/>
            <w:szCs w:val="19"/>
          </w:rPr>
          <w:t xml:space="preserve">determined their median lifespan was </w:t>
        </w:r>
        <w:r w:rsidR="00124255">
          <w:rPr>
            <w:rFonts w:ascii="Arial" w:eastAsia="Arial" w:hAnsi="Arial"/>
            <w:sz w:val="19"/>
            <w:szCs w:val="19"/>
          </w:rPr>
          <w:t>between 31 and 42 days</w:t>
        </w:r>
        <w:r w:rsidR="007A4A76">
          <w:rPr>
            <w:rFonts w:ascii="Arial" w:eastAsia="Arial" w:hAnsi="Arial"/>
            <w:sz w:val="19"/>
            <w:szCs w:val="19"/>
          </w:rPr>
          <w:t xml:space="preserve"> (</w:t>
        </w:r>
      </w:ins>
      <w:ins w:id="318" w:author="Benjamin Lambert" w:date="2019-01-21T00:46:00Z">
        <w:r w:rsidR="007A4A76">
          <w:rPr>
            <w:rFonts w:ascii="Arial" w:eastAsia="Arial" w:hAnsi="Arial"/>
            <w:sz w:val="19"/>
            <w:szCs w:val="19"/>
          </w:rPr>
          <w:t>Dawes et al., 2009)</w:t>
        </w:r>
      </w:ins>
      <w:ins w:id="319" w:author="Benjamin Lambert" w:date="2019-01-21T00:45:00Z">
        <w:r w:rsidR="00124255">
          <w:rPr>
            <w:rFonts w:ascii="Arial" w:eastAsia="Arial" w:hAnsi="Arial"/>
            <w:sz w:val="19"/>
            <w:szCs w:val="19"/>
          </w:rPr>
          <w:t>.</w:t>
        </w:r>
      </w:ins>
      <w:ins w:id="320" w:author="Benjamin Lambert" w:date="2019-01-21T00:46:00Z">
        <w:r w:rsidR="00E75B28">
          <w:rPr>
            <w:rFonts w:ascii="Arial" w:eastAsia="Arial" w:hAnsi="Arial"/>
            <w:sz w:val="19"/>
            <w:szCs w:val="19"/>
          </w:rPr>
          <w:t xml:space="preserve"> </w:t>
        </w:r>
      </w:ins>
      <w:ins w:id="321" w:author="Benjamin Lambert" w:date="2019-01-21T01:04:00Z">
        <w:r w:rsidR="0004562E">
          <w:rPr>
            <w:rFonts w:ascii="Arial" w:eastAsia="Arial" w:hAnsi="Arial"/>
            <w:sz w:val="19"/>
            <w:szCs w:val="19"/>
          </w:rPr>
          <w:t>These</w:t>
        </w:r>
      </w:ins>
      <w:ins w:id="322" w:author="Benjamin Lambert" w:date="2019-01-21T00:46:00Z">
        <w:r w:rsidR="00E75B28">
          <w:rPr>
            <w:rFonts w:ascii="Arial" w:eastAsia="Arial" w:hAnsi="Arial"/>
            <w:sz w:val="19"/>
            <w:szCs w:val="19"/>
          </w:rPr>
          <w:t xml:space="preserve"> estimates are multiples of the</w:t>
        </w:r>
      </w:ins>
      <w:ins w:id="323" w:author="Benjamin Lambert" w:date="2019-01-21T01:04:00Z">
        <w:r w:rsidR="007F509A">
          <w:rPr>
            <w:rFonts w:ascii="Arial" w:eastAsia="Arial" w:hAnsi="Arial"/>
            <w:sz w:val="19"/>
            <w:szCs w:val="19"/>
          </w:rPr>
          <w:t xml:space="preserve"> </w:t>
        </w:r>
        <w:r w:rsidR="00213582">
          <w:rPr>
            <w:rFonts w:ascii="Arial" w:eastAsia="Arial" w:hAnsi="Arial"/>
            <w:sz w:val="19"/>
            <w:szCs w:val="19"/>
          </w:rPr>
          <w:t>modal</w:t>
        </w:r>
      </w:ins>
      <w:ins w:id="324" w:author="Benjamin Lambert" w:date="2019-01-21T00:46:00Z">
        <w:r w:rsidR="00E75B28">
          <w:rPr>
            <w:rFonts w:ascii="Arial" w:eastAsia="Arial" w:hAnsi="Arial"/>
            <w:sz w:val="19"/>
            <w:szCs w:val="19"/>
          </w:rPr>
          <w:t xml:space="preserve"> estimates from </w:t>
        </w:r>
      </w:ins>
      <w:ins w:id="325" w:author="Benjamin Lambert" w:date="2019-01-21T00:47:00Z">
        <w:r w:rsidR="00E75B28">
          <w:rPr>
            <w:rFonts w:ascii="Arial" w:eastAsia="Arial" w:hAnsi="Arial"/>
            <w:sz w:val="19"/>
            <w:szCs w:val="19"/>
          </w:rPr>
          <w:t>either of our analyses.</w:t>
        </w:r>
        <w:r w:rsidR="00572B6D">
          <w:rPr>
            <w:rFonts w:ascii="Arial" w:eastAsia="Arial" w:hAnsi="Arial"/>
            <w:sz w:val="19"/>
            <w:szCs w:val="19"/>
          </w:rPr>
          <w:t xml:space="preserve"> </w:t>
        </w:r>
      </w:ins>
      <w:ins w:id="326" w:author="Benjamin Lambert" w:date="2019-01-21T00:29:00Z">
        <w:r w:rsidRPr="00C172B0">
          <w:rPr>
            <w:rFonts w:ascii="Arial" w:eastAsia="Arial" w:hAnsi="Arial"/>
            <w:sz w:val="19"/>
            <w:szCs w:val="19"/>
          </w:rPr>
          <w:t xml:space="preserve">Without </w:t>
        </w:r>
      </w:ins>
      <w:ins w:id="327" w:author="Benjamin Lambert" w:date="2019-01-21T00:47:00Z">
        <w:r w:rsidR="00917A1B">
          <w:rPr>
            <w:rFonts w:ascii="Arial" w:eastAsia="Arial" w:hAnsi="Arial"/>
            <w:sz w:val="19"/>
            <w:szCs w:val="19"/>
          </w:rPr>
          <w:t>a gold standard</w:t>
        </w:r>
      </w:ins>
      <w:ins w:id="328" w:author="Benjamin Lambert" w:date="2019-01-21T00:29:00Z">
        <w:r w:rsidRPr="00C172B0">
          <w:rPr>
            <w:rFonts w:ascii="Arial" w:eastAsia="Arial" w:hAnsi="Arial"/>
            <w:sz w:val="19"/>
            <w:szCs w:val="19"/>
          </w:rPr>
          <w:t xml:space="preserve"> method to measure mosquito lifespan</w:t>
        </w:r>
      </w:ins>
      <w:ins w:id="329" w:author="Benjamin Lambert" w:date="2019-01-21T00:47:00Z">
        <w:r w:rsidR="002E539F">
          <w:rPr>
            <w:rFonts w:ascii="Arial" w:eastAsia="Arial" w:hAnsi="Arial"/>
            <w:sz w:val="19"/>
            <w:szCs w:val="19"/>
          </w:rPr>
          <w:t xml:space="preserve"> in the field</w:t>
        </w:r>
      </w:ins>
      <w:ins w:id="330" w:author="Benjamin Lambert" w:date="2019-01-21T00:29:00Z">
        <w:r w:rsidRPr="00C172B0">
          <w:rPr>
            <w:rFonts w:ascii="Arial" w:eastAsia="Arial" w:hAnsi="Arial"/>
            <w:sz w:val="19"/>
            <w:szCs w:val="19"/>
          </w:rPr>
          <w:t xml:space="preserve">, it is diﬃcult to quantify the gap that exists between field and laboratory </w:t>
        </w:r>
      </w:ins>
      <w:ins w:id="331" w:author="Benjamin Lambert" w:date="2019-01-21T00:48:00Z">
        <w:r w:rsidR="00D30C6E">
          <w:rPr>
            <w:rFonts w:ascii="Arial" w:eastAsia="Arial" w:hAnsi="Arial"/>
            <w:sz w:val="19"/>
            <w:szCs w:val="19"/>
          </w:rPr>
          <w:t>populations</w:t>
        </w:r>
      </w:ins>
      <w:ins w:id="332" w:author="Benjamin Lambert" w:date="2019-01-21T00:29:00Z">
        <w:r w:rsidRPr="00C172B0">
          <w:rPr>
            <w:rFonts w:ascii="Arial" w:eastAsia="Arial" w:hAnsi="Arial"/>
            <w:sz w:val="19"/>
            <w:szCs w:val="19"/>
          </w:rPr>
          <w:t>. The development of additional methods to estimate mosquito age such as ‘Near-Infrared Spectroscopy’ (</w:t>
        </w:r>
        <w:proofErr w:type="spellStart"/>
        <w:r w:rsidRPr="00C172B0">
          <w:rPr>
            <w:rFonts w:ascii="Arial" w:eastAsia="Arial" w:hAnsi="Arial"/>
            <w:sz w:val="19"/>
            <w:szCs w:val="19"/>
          </w:rPr>
          <w:t>Mayagaya</w:t>
        </w:r>
        <w:proofErr w:type="spellEnd"/>
        <w:r w:rsidRPr="00C172B0">
          <w:rPr>
            <w:rFonts w:ascii="Arial" w:eastAsia="Arial" w:hAnsi="Arial"/>
            <w:sz w:val="19"/>
            <w:szCs w:val="19"/>
          </w:rPr>
          <w:t xml:space="preserve"> et al., </w:t>
        </w:r>
        <w:r w:rsidRPr="00C172B0">
          <w:rPr>
            <w:rStyle w:val="InternetLink"/>
            <w:rFonts w:ascii="Arial" w:eastAsia="Arial" w:hAnsi="Arial"/>
            <w:sz w:val="19"/>
            <w:szCs w:val="19"/>
          </w:rPr>
          <w:t xml:space="preserve">2009; </w:t>
        </w:r>
        <w:proofErr w:type="spellStart"/>
        <w:r w:rsidRPr="00C172B0">
          <w:rPr>
            <w:rFonts w:ascii="Arial" w:eastAsia="Arial" w:hAnsi="Arial"/>
            <w:sz w:val="19"/>
            <w:szCs w:val="19"/>
          </w:rPr>
          <w:t>Sikulu</w:t>
        </w:r>
        <w:proofErr w:type="spellEnd"/>
        <w:r w:rsidRPr="00C172B0">
          <w:rPr>
            <w:rFonts w:ascii="Arial" w:eastAsia="Arial" w:hAnsi="Arial"/>
            <w:sz w:val="19"/>
            <w:szCs w:val="19"/>
          </w:rPr>
          <w:t xml:space="preserve"> et al., </w:t>
        </w:r>
        <w:r w:rsidRPr="00C172B0">
          <w:rPr>
            <w:rStyle w:val="InternetLink"/>
            <w:rFonts w:ascii="Arial" w:eastAsia="Arial" w:hAnsi="Arial"/>
            <w:sz w:val="19"/>
            <w:szCs w:val="19"/>
          </w:rPr>
          <w:t xml:space="preserve">2011; </w:t>
        </w:r>
        <w:r w:rsidRPr="00C172B0">
          <w:rPr>
            <w:rFonts w:ascii="Arial" w:eastAsia="Arial" w:hAnsi="Arial"/>
            <w:sz w:val="19"/>
            <w:szCs w:val="19"/>
          </w:rPr>
          <w:t xml:space="preserve">Lambert et al., </w:t>
        </w:r>
        <w:r w:rsidRPr="00C172B0">
          <w:rPr>
            <w:rStyle w:val="InternetLink"/>
            <w:rFonts w:ascii="Arial" w:eastAsia="Arial" w:hAnsi="Arial"/>
            <w:sz w:val="19"/>
            <w:szCs w:val="19"/>
          </w:rPr>
          <w:t xml:space="preserve">2018) </w:t>
        </w:r>
        <w:r w:rsidRPr="00C172B0">
          <w:rPr>
            <w:rFonts w:ascii="Arial" w:eastAsia="Arial" w:hAnsi="Arial"/>
            <w:sz w:val="19"/>
            <w:szCs w:val="19"/>
          </w:rPr>
          <w:t xml:space="preserve">if they are proven to work in the field, may be of considerable worth </w:t>
        </w:r>
        <w:commentRangeStart w:id="333"/>
        <w:commentRangeStart w:id="334"/>
        <w:r w:rsidRPr="00C172B0">
          <w:rPr>
            <w:rFonts w:ascii="Arial" w:eastAsia="Arial" w:hAnsi="Arial"/>
            <w:sz w:val="19"/>
            <w:szCs w:val="19"/>
          </w:rPr>
          <w:t>here</w:t>
        </w:r>
        <w:commentRangeEnd w:id="333"/>
        <w:r>
          <w:rPr>
            <w:rStyle w:val="CommentReference"/>
            <w:rFonts w:ascii="Liberation Serif" w:eastAsia="AR PL SungtiL GB" w:hAnsi="Liberation Serif" w:cs="Mangal"/>
            <w:kern w:val="2"/>
            <w:lang w:val="en-GB"/>
          </w:rPr>
          <w:commentReference w:id="333"/>
        </w:r>
      </w:ins>
      <w:commentRangeEnd w:id="334"/>
      <w:ins w:id="335" w:author="Benjamin Lambert" w:date="2019-01-21T00:48:00Z">
        <w:r w:rsidR="001664D9">
          <w:rPr>
            <w:rStyle w:val="CommentReference"/>
            <w:rFonts w:ascii="Liberation Serif" w:eastAsia="AR PL SungtiL GB" w:hAnsi="Liberation Serif" w:cs="Mangal"/>
            <w:kern w:val="2"/>
            <w:lang w:val="en-GB"/>
          </w:rPr>
          <w:commentReference w:id="334"/>
        </w:r>
      </w:ins>
      <w:ins w:id="336" w:author="Benjamin Lambert" w:date="2019-01-21T00:29:00Z">
        <w:r w:rsidRPr="00C172B0">
          <w:rPr>
            <w:rFonts w:ascii="Arial" w:eastAsia="Arial" w:hAnsi="Arial"/>
            <w:sz w:val="19"/>
            <w:szCs w:val="19"/>
          </w:rPr>
          <w:t>.</w:t>
        </w:r>
      </w:ins>
    </w:p>
    <w:p w14:paraId="15C988CF" w14:textId="6F922265" w:rsidR="00BE206E" w:rsidRDefault="00BE206E" w:rsidP="00FB1084">
      <w:pPr>
        <w:spacing w:line="276" w:lineRule="auto"/>
        <w:ind w:right="-22"/>
        <w:rPr>
          <w:ins w:id="337" w:author="Benjamin Lambert" w:date="2019-01-21T00:56:00Z"/>
          <w:rFonts w:ascii="Arial" w:eastAsia="Arial" w:hAnsi="Arial"/>
          <w:sz w:val="19"/>
          <w:szCs w:val="19"/>
        </w:rPr>
      </w:pPr>
    </w:p>
    <w:p w14:paraId="543E7B8B" w14:textId="67D0827D" w:rsidR="00BE206E" w:rsidRPr="00572B6D" w:rsidRDefault="009E778F" w:rsidP="00FB1084">
      <w:pPr>
        <w:spacing w:line="276" w:lineRule="auto"/>
        <w:ind w:right="-22"/>
        <w:rPr>
          <w:ins w:id="338" w:author="Benjamin Lambert" w:date="2019-01-21T00:18:00Z"/>
          <w:rFonts w:ascii="Arial" w:eastAsia="Arial" w:hAnsi="Arial"/>
          <w:sz w:val="19"/>
          <w:szCs w:val="19"/>
        </w:rPr>
      </w:pPr>
      <w:ins w:id="339" w:author="Benjamin Lambert" w:date="2019-01-21T00:58:00Z">
        <w:r>
          <w:rPr>
            <w:rFonts w:ascii="Arial" w:eastAsia="Arial" w:hAnsi="Arial"/>
            <w:sz w:val="19"/>
            <w:szCs w:val="19"/>
          </w:rPr>
          <w:t xml:space="preserve">In our analysis of </w:t>
        </w:r>
      </w:ins>
      <w:ins w:id="340" w:author="Benjamin Lambert" w:date="2019-01-21T00:59:00Z">
        <w:r w:rsidR="00C719FD">
          <w:rPr>
            <w:rFonts w:ascii="Arial" w:eastAsia="Arial" w:hAnsi="Arial"/>
            <w:sz w:val="19"/>
            <w:szCs w:val="19"/>
          </w:rPr>
          <w:t xml:space="preserve">the MRR data, we considered the effect of air temperature, sex and </w:t>
        </w:r>
        <w:r w:rsidR="00331498">
          <w:rPr>
            <w:rFonts w:ascii="Arial" w:eastAsia="Arial" w:hAnsi="Arial"/>
            <w:sz w:val="19"/>
            <w:szCs w:val="19"/>
          </w:rPr>
          <w:t xml:space="preserve">pre-release feeding status on </w:t>
        </w:r>
      </w:ins>
      <w:ins w:id="341" w:author="Benjamin Lambert" w:date="2019-01-21T01:00:00Z">
        <w:r w:rsidR="001F3A7A">
          <w:rPr>
            <w:rFonts w:ascii="Arial" w:eastAsia="Arial" w:hAnsi="Arial"/>
            <w:sz w:val="19"/>
            <w:szCs w:val="19"/>
          </w:rPr>
          <w:t xml:space="preserve">lifespan. </w:t>
        </w:r>
      </w:ins>
      <w:ins w:id="342" w:author="Benjamin Lambert" w:date="2019-01-21T00:56:00Z">
        <w:r w:rsidR="00BE206E" w:rsidRPr="00C172B0">
          <w:rPr>
            <w:rFonts w:ascii="Arial" w:eastAsia="Arial" w:hAnsi="Arial"/>
            <w:sz w:val="19"/>
            <w:szCs w:val="19"/>
          </w:rPr>
          <w:t xml:space="preserve">There is evidence mainly from laboratory studies that temperature modulates mosquito ecology and </w:t>
        </w:r>
        <w:proofErr w:type="spellStart"/>
        <w:r w:rsidR="00BE206E" w:rsidRPr="00C172B0">
          <w:rPr>
            <w:rFonts w:ascii="Arial" w:eastAsia="Arial" w:hAnsi="Arial"/>
            <w:sz w:val="19"/>
            <w:szCs w:val="19"/>
          </w:rPr>
          <w:t>behaviour</w:t>
        </w:r>
        <w:proofErr w:type="spellEnd"/>
        <w:r w:rsidR="00BE206E" w:rsidRPr="00C172B0">
          <w:rPr>
            <w:rFonts w:ascii="Arial" w:eastAsia="Arial" w:hAnsi="Arial"/>
            <w:sz w:val="19"/>
            <w:szCs w:val="19"/>
          </w:rPr>
          <w:t xml:space="preserve"> (Yang et al., </w:t>
        </w:r>
        <w:r w:rsidR="00BE206E" w:rsidRPr="00C172B0">
          <w:rPr>
            <w:rStyle w:val="InternetLink"/>
            <w:rFonts w:ascii="Arial" w:eastAsia="Arial" w:hAnsi="Arial"/>
            <w:sz w:val="19"/>
            <w:szCs w:val="19"/>
          </w:rPr>
          <w:t xml:space="preserve">2009; </w:t>
        </w:r>
        <w:r w:rsidR="00BE206E" w:rsidRPr="00C172B0">
          <w:rPr>
            <w:rFonts w:ascii="Arial" w:eastAsia="Arial" w:hAnsi="Arial"/>
            <w:sz w:val="19"/>
            <w:szCs w:val="19"/>
          </w:rPr>
          <w:t xml:space="preserve">Brady et al., </w:t>
        </w:r>
        <w:r w:rsidR="00BE206E" w:rsidRPr="00C172B0">
          <w:rPr>
            <w:rStyle w:val="InternetLink"/>
            <w:rFonts w:ascii="Arial" w:eastAsia="Arial" w:hAnsi="Arial"/>
            <w:sz w:val="19"/>
            <w:szCs w:val="19"/>
          </w:rPr>
          <w:t xml:space="preserve">2013; </w:t>
        </w:r>
        <w:r w:rsidR="00BE206E" w:rsidRPr="00C172B0">
          <w:rPr>
            <w:rFonts w:ascii="Arial" w:eastAsia="Arial" w:hAnsi="Arial"/>
            <w:sz w:val="19"/>
            <w:szCs w:val="19"/>
          </w:rPr>
          <w:t xml:space="preserve">Murdock et al., </w:t>
        </w:r>
        <w:r w:rsidR="00BE206E" w:rsidRPr="00C172B0">
          <w:rPr>
            <w:rStyle w:val="InternetLink"/>
            <w:rFonts w:ascii="Arial" w:eastAsia="Arial" w:hAnsi="Arial"/>
            <w:sz w:val="19"/>
            <w:szCs w:val="19"/>
          </w:rPr>
          <w:t xml:space="preserve">2012; </w:t>
        </w:r>
        <w:r w:rsidR="00BE206E" w:rsidRPr="00C172B0">
          <w:rPr>
            <w:rFonts w:ascii="Arial" w:eastAsia="Arial" w:hAnsi="Arial"/>
            <w:sz w:val="19"/>
            <w:szCs w:val="19"/>
          </w:rPr>
          <w:t xml:space="preserve">Beck-Johnson et al., </w:t>
        </w:r>
        <w:r w:rsidR="00BE206E" w:rsidRPr="00C172B0">
          <w:rPr>
            <w:rStyle w:val="InternetLink"/>
            <w:rFonts w:ascii="Arial" w:eastAsia="Arial" w:hAnsi="Arial"/>
            <w:sz w:val="19"/>
            <w:szCs w:val="19"/>
          </w:rPr>
          <w:t>2013)</w:t>
        </w:r>
        <w:r w:rsidR="00BE206E" w:rsidRPr="00C172B0">
          <w:rPr>
            <w:rFonts w:ascii="Arial" w:eastAsia="Arial" w:hAnsi="Arial"/>
            <w:sz w:val="19"/>
            <w:szCs w:val="19"/>
          </w:rPr>
          <w:t xml:space="preserve">. The locations and times of year </w:t>
        </w:r>
      </w:ins>
      <w:ins w:id="343" w:author="Benjamin Lambert" w:date="2019-01-21T00:57:00Z">
        <w:r w:rsidR="00081CD2">
          <w:rPr>
            <w:rFonts w:ascii="Arial" w:eastAsia="Arial" w:hAnsi="Arial"/>
            <w:sz w:val="19"/>
            <w:szCs w:val="19"/>
          </w:rPr>
          <w:t>when the</w:t>
        </w:r>
      </w:ins>
      <w:ins w:id="344" w:author="Benjamin Lambert" w:date="2019-01-21T00:56:00Z">
        <w:r w:rsidR="00BE206E" w:rsidRPr="00C172B0">
          <w:rPr>
            <w:rFonts w:ascii="Arial" w:eastAsia="Arial" w:hAnsi="Arial"/>
            <w:sz w:val="19"/>
            <w:szCs w:val="19"/>
          </w:rPr>
          <w:t xml:space="preserve"> MRR studies were conducted encompassed a large range of average air temperatures, from approximately 10 </w:t>
        </w:r>
        <w:proofErr w:type="spellStart"/>
        <w:r w:rsidR="00BE206E" w:rsidRPr="00C172B0">
          <w:rPr>
            <w:rFonts w:ascii="Arial" w:eastAsia="Arial" w:hAnsi="Arial"/>
            <w:sz w:val="19"/>
            <w:szCs w:val="19"/>
          </w:rPr>
          <w:t>oC</w:t>
        </w:r>
        <w:proofErr w:type="spellEnd"/>
        <w:r w:rsidR="00BE206E" w:rsidRPr="00C172B0">
          <w:rPr>
            <w:rFonts w:ascii="Arial" w:eastAsia="Arial" w:hAnsi="Arial"/>
            <w:sz w:val="19"/>
            <w:szCs w:val="19"/>
          </w:rPr>
          <w:t xml:space="preserve"> to 35 </w:t>
        </w:r>
        <w:proofErr w:type="spellStart"/>
        <w:proofErr w:type="gramStart"/>
        <w:r w:rsidR="00BE206E" w:rsidRPr="00C172B0">
          <w:rPr>
            <w:rFonts w:ascii="Arial" w:eastAsia="Arial" w:hAnsi="Arial"/>
            <w:sz w:val="19"/>
            <w:szCs w:val="19"/>
          </w:rPr>
          <w:t>oC</w:t>
        </w:r>
        <w:proofErr w:type="spellEnd"/>
        <w:r w:rsidR="00BE206E" w:rsidRPr="00C172B0">
          <w:rPr>
            <w:rFonts w:ascii="Arial" w:eastAsia="Arial" w:hAnsi="Arial"/>
            <w:sz w:val="19"/>
            <w:szCs w:val="19"/>
          </w:rPr>
          <w:t xml:space="preserve"> </w:t>
        </w:r>
        <w:r w:rsidR="00BE206E">
          <w:rPr>
            <w:rFonts w:ascii="Arial" w:eastAsia="Arial" w:hAnsi="Arial"/>
            <w:sz w:val="19"/>
            <w:szCs w:val="19"/>
          </w:rPr>
          <w:t xml:space="preserve"> yet</w:t>
        </w:r>
        <w:proofErr w:type="gramEnd"/>
        <w:r w:rsidR="00BE206E">
          <w:rPr>
            <w:rFonts w:ascii="Arial" w:eastAsia="Arial" w:hAnsi="Arial"/>
            <w:sz w:val="19"/>
            <w:szCs w:val="19"/>
          </w:rPr>
          <w:t xml:space="preserve"> </w:t>
        </w:r>
        <w:r w:rsidR="00BE206E" w:rsidRPr="00C172B0">
          <w:rPr>
            <w:rFonts w:ascii="Arial" w:eastAsia="Arial" w:hAnsi="Arial"/>
            <w:sz w:val="19"/>
            <w:szCs w:val="19"/>
          </w:rPr>
          <w:t xml:space="preserve">we </w:t>
        </w:r>
      </w:ins>
      <w:ins w:id="345" w:author="Benjamin Lambert" w:date="2019-01-21T01:04:00Z">
        <w:r w:rsidR="00820029">
          <w:rPr>
            <w:rFonts w:ascii="Arial" w:eastAsia="Arial" w:hAnsi="Arial"/>
            <w:sz w:val="19"/>
            <w:szCs w:val="19"/>
          </w:rPr>
          <w:t>fo</w:t>
        </w:r>
      </w:ins>
      <w:ins w:id="346" w:author="Benjamin Lambert" w:date="2019-01-21T01:05:00Z">
        <w:r w:rsidR="00820029">
          <w:rPr>
            <w:rFonts w:ascii="Arial" w:eastAsia="Arial" w:hAnsi="Arial"/>
            <w:sz w:val="19"/>
            <w:szCs w:val="19"/>
          </w:rPr>
          <w:t>und</w:t>
        </w:r>
      </w:ins>
      <w:ins w:id="347" w:author="Benjamin Lambert" w:date="2019-01-21T00:56:00Z">
        <w:r w:rsidR="00BE206E" w:rsidRPr="00C172B0">
          <w:rPr>
            <w:rFonts w:ascii="Arial" w:eastAsia="Arial" w:hAnsi="Arial"/>
            <w:sz w:val="19"/>
            <w:szCs w:val="19"/>
          </w:rPr>
          <w:t xml:space="preserve"> no relationship between lifespan and temperature </w:t>
        </w:r>
      </w:ins>
      <w:ins w:id="348" w:author="Benjamin Lambert" w:date="2019-01-21T01:05:00Z">
        <w:r w:rsidR="004D52CE">
          <w:rPr>
            <w:rFonts w:ascii="Arial" w:eastAsia="Arial" w:hAnsi="Arial"/>
            <w:sz w:val="19"/>
            <w:szCs w:val="19"/>
          </w:rPr>
          <w:t xml:space="preserve">when pooling all </w:t>
        </w:r>
        <w:r w:rsidR="00EC2C4A">
          <w:rPr>
            <w:rFonts w:ascii="Arial" w:eastAsia="Arial" w:hAnsi="Arial"/>
            <w:sz w:val="19"/>
            <w:szCs w:val="19"/>
          </w:rPr>
          <w:t>series</w:t>
        </w:r>
        <w:r w:rsidR="004D52CE">
          <w:rPr>
            <w:rFonts w:ascii="Arial" w:eastAsia="Arial" w:hAnsi="Arial"/>
            <w:sz w:val="19"/>
            <w:szCs w:val="19"/>
          </w:rPr>
          <w:t xml:space="preserve"> </w:t>
        </w:r>
      </w:ins>
      <w:ins w:id="349" w:author="Benjamin Lambert" w:date="2019-01-21T00:56:00Z">
        <w:r w:rsidR="00BE206E" w:rsidRPr="00C172B0">
          <w:rPr>
            <w:rFonts w:ascii="Arial" w:eastAsia="Arial" w:hAnsi="Arial"/>
            <w:sz w:val="19"/>
            <w:szCs w:val="19"/>
          </w:rPr>
          <w:t xml:space="preserve">(Fig. S5) or for </w:t>
        </w:r>
        <w:r w:rsidR="00BE206E">
          <w:rPr>
            <w:rFonts w:ascii="Arial" w:eastAsia="Arial" w:hAnsi="Arial"/>
            <w:sz w:val="19"/>
            <w:szCs w:val="19"/>
          </w:rPr>
          <w:t>those individual</w:t>
        </w:r>
        <w:r w:rsidR="00BE206E" w:rsidRPr="00C172B0">
          <w:rPr>
            <w:rFonts w:ascii="Arial" w:eastAsia="Arial" w:hAnsi="Arial"/>
            <w:sz w:val="19"/>
            <w:szCs w:val="19"/>
          </w:rPr>
          <w:t xml:space="preserve"> species with the most data (Fig. S6). It is possible that by considering a raw average of air temperature across the month</w:t>
        </w:r>
      </w:ins>
      <w:ins w:id="350" w:author="Benjamin Lambert" w:date="2019-01-21T01:05:00Z">
        <w:r w:rsidR="00E274CE">
          <w:rPr>
            <w:rFonts w:ascii="Arial" w:eastAsia="Arial" w:hAnsi="Arial"/>
            <w:sz w:val="19"/>
            <w:szCs w:val="19"/>
          </w:rPr>
          <w:t xml:space="preserve"> and ignoring rainfall</w:t>
        </w:r>
      </w:ins>
      <w:ins w:id="351" w:author="Benjamin Lambert" w:date="2019-01-21T01:06:00Z">
        <w:r w:rsidR="009A0CDA">
          <w:rPr>
            <w:rFonts w:ascii="Arial" w:eastAsia="Arial" w:hAnsi="Arial"/>
            <w:sz w:val="19"/>
            <w:szCs w:val="19"/>
          </w:rPr>
          <w:t xml:space="preserve"> </w:t>
        </w:r>
        <w:r w:rsidR="009A0CDA" w:rsidRPr="00C172B0">
          <w:rPr>
            <w:rFonts w:ascii="Arial" w:eastAsia="Arial" w:hAnsi="Arial"/>
            <w:sz w:val="19"/>
            <w:szCs w:val="19"/>
          </w:rPr>
          <w:t xml:space="preserve">(the historical data on rainfall is </w:t>
        </w:r>
        <w:r w:rsidR="009A0CDA">
          <w:rPr>
            <w:rFonts w:ascii="Arial" w:eastAsia="Arial" w:hAnsi="Arial"/>
            <w:sz w:val="19"/>
            <w:szCs w:val="19"/>
          </w:rPr>
          <w:t xml:space="preserve">likely </w:t>
        </w:r>
        <w:r w:rsidR="009A0CDA" w:rsidRPr="00C172B0">
          <w:rPr>
            <w:rFonts w:ascii="Arial" w:eastAsia="Arial" w:hAnsi="Arial"/>
            <w:sz w:val="19"/>
            <w:szCs w:val="19"/>
          </w:rPr>
          <w:t>less reliable for a given location)</w:t>
        </w:r>
      </w:ins>
      <w:ins w:id="352" w:author="Benjamin Lambert" w:date="2019-01-21T00:56:00Z">
        <w:r w:rsidR="00BE206E" w:rsidRPr="00C172B0">
          <w:rPr>
            <w:rFonts w:ascii="Arial" w:eastAsia="Arial" w:hAnsi="Arial"/>
            <w:sz w:val="19"/>
            <w:szCs w:val="19"/>
          </w:rPr>
          <w:t xml:space="preserve">, this </w:t>
        </w:r>
      </w:ins>
      <w:ins w:id="353" w:author="Benjamin Lambert" w:date="2019-01-21T01:06:00Z">
        <w:r w:rsidR="003D341F">
          <w:rPr>
            <w:rFonts w:ascii="Arial" w:eastAsia="Arial" w:hAnsi="Arial"/>
            <w:sz w:val="19"/>
            <w:szCs w:val="19"/>
          </w:rPr>
          <w:t>masked</w:t>
        </w:r>
      </w:ins>
      <w:ins w:id="354" w:author="Benjamin Lambert" w:date="2019-01-21T00:56:00Z">
        <w:r w:rsidR="00BE206E" w:rsidRPr="00C172B0">
          <w:rPr>
            <w:rFonts w:ascii="Arial" w:eastAsia="Arial" w:hAnsi="Arial"/>
            <w:sz w:val="19"/>
            <w:szCs w:val="19"/>
          </w:rPr>
          <w:t xml:space="preserve"> more complex interactions between temperature and lifespan</w:t>
        </w:r>
      </w:ins>
      <w:ins w:id="355" w:author="Benjamin Lambert" w:date="2019-01-21T01:06:00Z">
        <w:r w:rsidR="00561A80">
          <w:rPr>
            <w:rFonts w:ascii="Arial" w:eastAsia="Arial" w:hAnsi="Arial"/>
            <w:sz w:val="19"/>
            <w:szCs w:val="19"/>
          </w:rPr>
          <w:t xml:space="preserve">. </w:t>
        </w:r>
      </w:ins>
      <w:ins w:id="356" w:author="Benjamin Lambert" w:date="2019-01-21T00:56:00Z">
        <w:r w:rsidR="00BE206E" w:rsidRPr="00C172B0">
          <w:rPr>
            <w:rFonts w:ascii="Arial" w:eastAsia="Arial" w:hAnsi="Arial"/>
            <w:sz w:val="19"/>
            <w:szCs w:val="19"/>
          </w:rPr>
          <w:t xml:space="preserve">The observed laboratory relationship between lifespan and temperature, however, may not be as robust in the field if mosquitoes adjust their </w:t>
        </w:r>
        <w:proofErr w:type="spellStart"/>
        <w:r w:rsidR="00BE206E" w:rsidRPr="00C172B0">
          <w:rPr>
            <w:rFonts w:ascii="Arial" w:eastAsia="Arial" w:hAnsi="Arial"/>
            <w:sz w:val="19"/>
            <w:szCs w:val="19"/>
          </w:rPr>
          <w:t>behaviour</w:t>
        </w:r>
        <w:proofErr w:type="spellEnd"/>
        <w:r w:rsidR="00BE206E" w:rsidRPr="00C172B0">
          <w:rPr>
            <w:rFonts w:ascii="Arial" w:eastAsia="Arial" w:hAnsi="Arial"/>
            <w:sz w:val="19"/>
            <w:szCs w:val="19"/>
          </w:rPr>
          <w:t xml:space="preserve"> (such as, by seeking shade) in reaction to changes in temperature.</w:t>
        </w:r>
      </w:ins>
      <w:ins w:id="357" w:author="Benjamin Lambert" w:date="2019-01-21T00:58:00Z">
        <w:r w:rsidR="009354D4">
          <w:rPr>
            <w:rFonts w:ascii="Arial" w:eastAsia="Arial" w:hAnsi="Arial"/>
            <w:sz w:val="19"/>
            <w:szCs w:val="19"/>
          </w:rPr>
          <w:t xml:space="preserve"> </w:t>
        </w:r>
      </w:ins>
      <w:ins w:id="358" w:author="Benjamin Lambert" w:date="2019-01-21T01:01:00Z">
        <w:r w:rsidR="002B5F34">
          <w:rPr>
            <w:rFonts w:ascii="Arial" w:eastAsia="Arial" w:hAnsi="Arial"/>
            <w:sz w:val="19"/>
            <w:szCs w:val="19"/>
          </w:rPr>
          <w:t>As in laboratory studies (</w:t>
        </w:r>
        <w:proofErr w:type="spellStart"/>
        <w:r w:rsidR="002B5F34">
          <w:rPr>
            <w:rFonts w:ascii="Arial" w:eastAsia="Arial" w:hAnsi="Arial"/>
            <w:sz w:val="19"/>
            <w:szCs w:val="19"/>
          </w:rPr>
          <w:t>Styer</w:t>
        </w:r>
        <w:proofErr w:type="spellEnd"/>
        <w:r w:rsidR="002B5F34">
          <w:rPr>
            <w:rFonts w:ascii="Arial" w:eastAsia="Arial" w:hAnsi="Arial"/>
            <w:sz w:val="19"/>
            <w:szCs w:val="19"/>
          </w:rPr>
          <w:t xml:space="preserve"> et al., 2007; Dawes et al., 2009) o</w:t>
        </w:r>
      </w:ins>
      <w:ins w:id="359" w:author="Benjamin Lambert" w:date="2019-01-21T01:00:00Z">
        <w:r w:rsidR="00E53E66" w:rsidRPr="00C172B0">
          <w:rPr>
            <w:rFonts w:ascii="Arial" w:eastAsia="Arial" w:hAnsi="Arial"/>
            <w:sz w:val="19"/>
            <w:szCs w:val="19"/>
          </w:rPr>
          <w:t>ur analysis indicates that females outlive male mosquitoes</w:t>
        </w:r>
      </w:ins>
      <w:ins w:id="360" w:author="Benjamin Lambert" w:date="2019-01-21T01:01:00Z">
        <w:r w:rsidR="00166476">
          <w:rPr>
            <w:rFonts w:ascii="Arial" w:eastAsia="Arial" w:hAnsi="Arial"/>
            <w:sz w:val="19"/>
            <w:szCs w:val="19"/>
          </w:rPr>
          <w:t xml:space="preserve">, although </w:t>
        </w:r>
      </w:ins>
      <w:ins w:id="361" w:author="Benjamin Lambert" w:date="2019-01-21T01:02:00Z">
        <w:r w:rsidR="003D7D31">
          <w:rPr>
            <w:rFonts w:ascii="Arial" w:eastAsia="Arial" w:hAnsi="Arial"/>
            <w:sz w:val="19"/>
            <w:szCs w:val="19"/>
          </w:rPr>
          <w:t>the magnitude of this difference is not as large in absolute or percentage terms.</w:t>
        </w:r>
      </w:ins>
      <w:ins w:id="362" w:author="Benjamin Lambert" w:date="2019-01-21T01:07:00Z">
        <w:r w:rsidR="00591F00">
          <w:rPr>
            <w:rFonts w:ascii="Arial" w:eastAsia="Arial" w:hAnsi="Arial"/>
            <w:sz w:val="19"/>
            <w:szCs w:val="19"/>
          </w:rPr>
          <w:t xml:space="preserve"> </w:t>
        </w:r>
        <w:commentRangeStart w:id="363"/>
        <w:commentRangeStart w:id="364"/>
        <w:r w:rsidR="00591F00" w:rsidRPr="00C172B0">
          <w:rPr>
            <w:rFonts w:ascii="Arial" w:eastAsia="Arial" w:hAnsi="Arial"/>
            <w:sz w:val="19"/>
            <w:szCs w:val="19"/>
          </w:rPr>
          <w:t xml:space="preserve">As </w:t>
        </w:r>
        <w:commentRangeEnd w:id="363"/>
        <w:r w:rsidR="00591F00">
          <w:rPr>
            <w:rStyle w:val="CommentReference"/>
            <w:rFonts w:ascii="Liberation Serif" w:eastAsia="AR PL SungtiL GB" w:hAnsi="Liberation Serif" w:cs="Mangal"/>
            <w:kern w:val="2"/>
            <w:lang w:val="en-GB"/>
          </w:rPr>
          <w:commentReference w:id="363"/>
        </w:r>
        <w:commentRangeEnd w:id="364"/>
        <w:r w:rsidR="00591F00">
          <w:rPr>
            <w:rStyle w:val="CommentReference"/>
            <w:rFonts w:ascii="Liberation Serif" w:eastAsia="AR PL SungtiL GB" w:hAnsi="Liberation Serif" w:cs="Mangal"/>
            <w:kern w:val="2"/>
            <w:lang w:val="en-GB"/>
          </w:rPr>
          <w:commentReference w:id="364"/>
        </w:r>
        <w:r w:rsidR="00591F00" w:rsidRPr="00C172B0">
          <w:rPr>
            <w:rFonts w:ascii="Arial" w:eastAsia="Arial" w:hAnsi="Arial"/>
            <w:sz w:val="19"/>
            <w:szCs w:val="19"/>
          </w:rPr>
          <w:t xml:space="preserve">ethical concerns </w:t>
        </w:r>
        <w:r w:rsidR="00652134">
          <w:rPr>
            <w:rFonts w:ascii="Arial" w:eastAsia="Arial" w:hAnsi="Arial"/>
            <w:sz w:val="19"/>
            <w:szCs w:val="19"/>
          </w:rPr>
          <w:t xml:space="preserve">are </w:t>
        </w:r>
        <w:r w:rsidR="00591F00" w:rsidRPr="00C172B0">
          <w:rPr>
            <w:rFonts w:ascii="Arial" w:eastAsia="Arial" w:hAnsi="Arial"/>
            <w:sz w:val="19"/>
            <w:szCs w:val="19"/>
          </w:rPr>
          <w:t xml:space="preserve">more often considered, it is now </w:t>
        </w:r>
      </w:ins>
      <w:ins w:id="365" w:author="Benjamin Lambert" w:date="2019-01-21T01:08:00Z">
        <w:r w:rsidR="00451DB1">
          <w:rPr>
            <w:rFonts w:ascii="Arial" w:eastAsia="Arial" w:hAnsi="Arial"/>
            <w:sz w:val="19"/>
            <w:szCs w:val="19"/>
          </w:rPr>
          <w:t>more</w:t>
        </w:r>
      </w:ins>
      <w:ins w:id="366" w:author="Benjamin Lambert" w:date="2019-01-21T01:07:00Z">
        <w:r w:rsidR="00591F00" w:rsidRPr="00C172B0">
          <w:rPr>
            <w:rFonts w:ascii="Arial" w:eastAsia="Arial" w:hAnsi="Arial"/>
            <w:sz w:val="19"/>
            <w:szCs w:val="19"/>
          </w:rPr>
          <w:t xml:space="preserve"> common for MRR experiments to release </w:t>
        </w:r>
      </w:ins>
      <w:ins w:id="367" w:author="Benjamin Lambert" w:date="2019-01-21T01:08:00Z">
        <w:r w:rsidR="00C74CA1">
          <w:rPr>
            <w:rFonts w:ascii="Arial" w:eastAsia="Arial" w:hAnsi="Arial"/>
            <w:sz w:val="19"/>
            <w:szCs w:val="19"/>
          </w:rPr>
          <w:t xml:space="preserve">males than females compared to </w:t>
        </w:r>
        <w:r w:rsidR="001D4CB9">
          <w:rPr>
            <w:rFonts w:ascii="Arial" w:eastAsia="Arial" w:hAnsi="Arial"/>
            <w:sz w:val="19"/>
            <w:szCs w:val="19"/>
          </w:rPr>
          <w:t>historically</w:t>
        </w:r>
      </w:ins>
      <w:ins w:id="368" w:author="Benjamin Lambert" w:date="2019-01-21T01:07:00Z">
        <w:r w:rsidR="00591F00" w:rsidRPr="00C172B0">
          <w:rPr>
            <w:rFonts w:ascii="Arial" w:eastAsia="Arial" w:hAnsi="Arial"/>
            <w:sz w:val="19"/>
            <w:szCs w:val="19"/>
          </w:rPr>
          <w:t xml:space="preserve"> (Fig. SM2)</w:t>
        </w:r>
        <w:r w:rsidR="00A07449">
          <w:rPr>
            <w:rFonts w:ascii="Arial" w:eastAsia="Arial" w:hAnsi="Arial"/>
            <w:sz w:val="19"/>
            <w:szCs w:val="19"/>
          </w:rPr>
          <w:t>.</w:t>
        </w:r>
      </w:ins>
      <w:ins w:id="369" w:author="Benjamin Lambert" w:date="2019-01-21T01:08:00Z">
        <w:r w:rsidR="00B626B2">
          <w:rPr>
            <w:rFonts w:ascii="Arial" w:eastAsia="Arial" w:hAnsi="Arial"/>
            <w:sz w:val="19"/>
            <w:szCs w:val="19"/>
          </w:rPr>
          <w:t xml:space="preserve"> </w:t>
        </w:r>
      </w:ins>
      <w:ins w:id="370" w:author="Benjamin Lambert" w:date="2019-01-21T01:09:00Z">
        <w:r w:rsidR="008716A4">
          <w:rPr>
            <w:rFonts w:ascii="Arial" w:eastAsia="Arial" w:hAnsi="Arial"/>
            <w:sz w:val="19"/>
            <w:szCs w:val="19"/>
          </w:rPr>
          <w:t>Since</w:t>
        </w:r>
        <w:r w:rsidR="00252C69">
          <w:rPr>
            <w:rFonts w:ascii="Arial" w:eastAsia="Arial" w:hAnsi="Arial"/>
            <w:sz w:val="19"/>
            <w:szCs w:val="19"/>
          </w:rPr>
          <w:t xml:space="preserve"> differences in lifespan exist between the sexes</w:t>
        </w:r>
        <w:r w:rsidR="001B6914">
          <w:rPr>
            <w:rFonts w:ascii="Arial" w:eastAsia="Arial" w:hAnsi="Arial"/>
            <w:sz w:val="19"/>
            <w:szCs w:val="19"/>
          </w:rPr>
          <w:t xml:space="preserve">, it is possible that </w:t>
        </w:r>
      </w:ins>
      <w:ins w:id="371" w:author="Benjamin Lambert" w:date="2019-01-21T01:16:00Z">
        <w:r w:rsidR="00053985">
          <w:rPr>
            <w:rFonts w:ascii="Arial" w:eastAsia="Arial" w:hAnsi="Arial"/>
            <w:sz w:val="19"/>
            <w:szCs w:val="19"/>
          </w:rPr>
          <w:t>differences exist in other ecological parameters that can be determined by MRRs</w:t>
        </w:r>
      </w:ins>
      <w:ins w:id="372" w:author="Benjamin Lambert" w:date="2019-01-21T01:17:00Z">
        <w:r w:rsidR="00F26D7A">
          <w:rPr>
            <w:rFonts w:ascii="Arial" w:eastAsia="Arial" w:hAnsi="Arial"/>
            <w:sz w:val="19"/>
            <w:szCs w:val="19"/>
          </w:rPr>
          <w:t xml:space="preserve">, </w:t>
        </w:r>
      </w:ins>
      <w:ins w:id="373" w:author="Benjamin Lambert" w:date="2019-01-21T01:18:00Z">
        <w:r w:rsidR="00546A35">
          <w:rPr>
            <w:rFonts w:ascii="Arial" w:eastAsia="Arial" w:hAnsi="Arial"/>
            <w:sz w:val="19"/>
            <w:szCs w:val="19"/>
          </w:rPr>
          <w:t xml:space="preserve">highlighting the need for </w:t>
        </w:r>
        <w:r w:rsidR="00D475FC">
          <w:rPr>
            <w:rFonts w:ascii="Arial" w:eastAsia="Arial" w:hAnsi="Arial"/>
            <w:sz w:val="19"/>
            <w:szCs w:val="19"/>
          </w:rPr>
          <w:t>field methods that directly measure</w:t>
        </w:r>
        <w:r w:rsidR="00910BDF">
          <w:rPr>
            <w:rFonts w:ascii="Arial" w:eastAsia="Arial" w:hAnsi="Arial"/>
            <w:sz w:val="19"/>
            <w:szCs w:val="19"/>
          </w:rPr>
          <w:t xml:space="preserve"> these</w:t>
        </w:r>
        <w:r w:rsidR="00D475FC">
          <w:rPr>
            <w:rFonts w:ascii="Arial" w:eastAsia="Arial" w:hAnsi="Arial"/>
            <w:sz w:val="19"/>
            <w:szCs w:val="19"/>
          </w:rPr>
          <w:t xml:space="preserve"> characteristics of wild females.</w:t>
        </w:r>
        <w:r w:rsidR="00D85F04">
          <w:rPr>
            <w:rFonts w:ascii="Arial" w:eastAsia="Arial" w:hAnsi="Arial"/>
            <w:sz w:val="19"/>
            <w:szCs w:val="19"/>
          </w:rPr>
          <w:t xml:space="preserve"> </w:t>
        </w:r>
      </w:ins>
      <w:ins w:id="374" w:author="Benjamin Lambert" w:date="2019-01-21T00:56:00Z">
        <w:r w:rsidR="00BE206E" w:rsidRPr="00C172B0">
          <w:rPr>
            <w:rFonts w:ascii="Arial" w:eastAsia="Arial" w:hAnsi="Arial"/>
            <w:sz w:val="19"/>
            <w:szCs w:val="19"/>
          </w:rPr>
          <w:t xml:space="preserve">Our estimates of LBL indicate that mosquitoes that were sugar-fed prior to release lived on average 0.7 days longer than unfed </w:t>
        </w:r>
      </w:ins>
      <w:ins w:id="375" w:author="Benjamin Lambert" w:date="2019-01-21T01:19:00Z">
        <w:r w:rsidR="0047646D">
          <w:rPr>
            <w:rFonts w:ascii="Arial" w:eastAsia="Arial" w:hAnsi="Arial"/>
            <w:sz w:val="19"/>
            <w:szCs w:val="19"/>
          </w:rPr>
          <w:t xml:space="preserve">individuals </w:t>
        </w:r>
      </w:ins>
      <w:ins w:id="376" w:author="Benjamin Lambert" w:date="2019-01-21T00:56:00Z">
        <w:r w:rsidR="00BE206E" w:rsidRPr="00C172B0">
          <w:rPr>
            <w:rFonts w:ascii="Arial" w:eastAsia="Arial" w:hAnsi="Arial"/>
            <w:sz w:val="19"/>
            <w:szCs w:val="19"/>
          </w:rPr>
          <w:t>(Fig. S4)</w:t>
        </w:r>
      </w:ins>
      <w:ins w:id="377" w:author="Benjamin Lambert" w:date="2019-01-21T01:20:00Z">
        <w:r w:rsidR="004F1A7F">
          <w:rPr>
            <w:rFonts w:ascii="Arial" w:eastAsia="Arial" w:hAnsi="Arial"/>
            <w:sz w:val="19"/>
            <w:szCs w:val="19"/>
          </w:rPr>
          <w:t xml:space="preserve">. </w:t>
        </w:r>
        <w:r w:rsidR="006B4DA0">
          <w:rPr>
            <w:rFonts w:ascii="Arial" w:eastAsia="Arial" w:hAnsi="Arial"/>
            <w:sz w:val="19"/>
            <w:szCs w:val="19"/>
          </w:rPr>
          <w:t>Thi</w:t>
        </w:r>
        <w:r w:rsidR="00115300">
          <w:rPr>
            <w:rFonts w:ascii="Arial" w:eastAsia="Arial" w:hAnsi="Arial"/>
            <w:sz w:val="19"/>
            <w:szCs w:val="19"/>
          </w:rPr>
          <w:t xml:space="preserve">s difference </w:t>
        </w:r>
      </w:ins>
      <w:ins w:id="378" w:author="Benjamin Lambert" w:date="2019-01-21T01:23:00Z">
        <w:r w:rsidR="00786C8A">
          <w:rPr>
            <w:rFonts w:ascii="Arial" w:eastAsia="Arial" w:hAnsi="Arial"/>
            <w:sz w:val="19"/>
            <w:szCs w:val="19"/>
          </w:rPr>
          <w:t>may explain the recent successes of</w:t>
        </w:r>
      </w:ins>
      <w:ins w:id="379" w:author="Benjamin Lambert" w:date="2019-01-21T01:21:00Z">
        <w:r w:rsidR="00115300">
          <w:rPr>
            <w:rFonts w:ascii="Arial" w:eastAsia="Arial" w:hAnsi="Arial"/>
            <w:sz w:val="19"/>
            <w:szCs w:val="19"/>
          </w:rPr>
          <w:t xml:space="preserve"> </w:t>
        </w:r>
        <w:r w:rsidR="00983A03">
          <w:rPr>
            <w:rFonts w:ascii="Arial" w:eastAsia="Arial" w:hAnsi="Arial"/>
            <w:sz w:val="19"/>
            <w:szCs w:val="19"/>
          </w:rPr>
          <w:t>vector control methods</w:t>
        </w:r>
      </w:ins>
      <w:ins w:id="380" w:author="Benjamin Lambert" w:date="2019-01-21T01:22:00Z">
        <w:r w:rsidR="00612759">
          <w:rPr>
            <w:rFonts w:ascii="Arial" w:eastAsia="Arial" w:hAnsi="Arial"/>
            <w:sz w:val="19"/>
            <w:szCs w:val="19"/>
          </w:rPr>
          <w:t xml:space="preserve"> </w:t>
        </w:r>
      </w:ins>
      <w:ins w:id="381" w:author="Benjamin Lambert" w:date="2019-01-21T01:23:00Z">
        <w:r w:rsidR="00A926A3">
          <w:rPr>
            <w:rFonts w:ascii="Arial" w:eastAsia="Arial" w:hAnsi="Arial"/>
            <w:sz w:val="19"/>
            <w:szCs w:val="19"/>
          </w:rPr>
          <w:t>reduc</w:t>
        </w:r>
        <w:r w:rsidR="00475F88">
          <w:rPr>
            <w:rFonts w:ascii="Arial" w:eastAsia="Arial" w:hAnsi="Arial"/>
            <w:sz w:val="19"/>
            <w:szCs w:val="19"/>
          </w:rPr>
          <w:t>ing</w:t>
        </w:r>
      </w:ins>
      <w:ins w:id="382" w:author="Benjamin Lambert" w:date="2019-01-21T01:22:00Z">
        <w:r w:rsidR="008C5D87">
          <w:rPr>
            <w:rFonts w:ascii="Arial" w:eastAsia="Arial" w:hAnsi="Arial"/>
            <w:sz w:val="19"/>
            <w:szCs w:val="19"/>
          </w:rPr>
          <w:t xml:space="preserve"> access</w:t>
        </w:r>
      </w:ins>
      <w:ins w:id="383" w:author="Benjamin Lambert" w:date="2019-01-21T01:23:00Z">
        <w:r w:rsidR="006949C1">
          <w:rPr>
            <w:rFonts w:ascii="Arial" w:eastAsia="Arial" w:hAnsi="Arial"/>
            <w:sz w:val="19"/>
            <w:szCs w:val="19"/>
          </w:rPr>
          <w:t xml:space="preserve"> of the insects</w:t>
        </w:r>
      </w:ins>
      <w:ins w:id="384" w:author="Benjamin Lambert" w:date="2019-01-21T01:22:00Z">
        <w:r w:rsidR="008C5D87">
          <w:rPr>
            <w:rFonts w:ascii="Arial" w:eastAsia="Arial" w:hAnsi="Arial"/>
            <w:sz w:val="19"/>
            <w:szCs w:val="19"/>
          </w:rPr>
          <w:t xml:space="preserve"> to sugar or </w:t>
        </w:r>
      </w:ins>
      <w:ins w:id="385" w:author="Benjamin Lambert" w:date="2019-01-21T01:23:00Z">
        <w:r w:rsidR="00D94E6F">
          <w:rPr>
            <w:rFonts w:ascii="Arial" w:eastAsia="Arial" w:hAnsi="Arial"/>
            <w:sz w:val="19"/>
            <w:szCs w:val="19"/>
          </w:rPr>
          <w:t xml:space="preserve">using </w:t>
        </w:r>
        <w:r w:rsidR="00231375">
          <w:rPr>
            <w:rFonts w:ascii="Arial" w:eastAsia="Arial" w:hAnsi="Arial"/>
            <w:sz w:val="19"/>
            <w:szCs w:val="19"/>
          </w:rPr>
          <w:t>toxic sugar baits</w:t>
        </w:r>
      </w:ins>
      <w:ins w:id="386" w:author="Benjamin Lambert" w:date="2019-01-21T01:24:00Z">
        <w:r w:rsidR="00D23D01">
          <w:rPr>
            <w:rFonts w:ascii="Arial" w:eastAsia="Arial" w:hAnsi="Arial"/>
            <w:sz w:val="19"/>
            <w:szCs w:val="19"/>
          </w:rPr>
          <w:t xml:space="preserve"> </w:t>
        </w:r>
        <w:r w:rsidR="00D23D01" w:rsidRPr="00C172B0">
          <w:rPr>
            <w:rFonts w:ascii="Arial" w:eastAsia="Arial" w:hAnsi="Arial"/>
            <w:sz w:val="19"/>
            <w:szCs w:val="19"/>
          </w:rPr>
          <w:t xml:space="preserve">(Müller, Kravchenko, and </w:t>
        </w:r>
        <w:proofErr w:type="spellStart"/>
        <w:r w:rsidR="00D23D01" w:rsidRPr="00C172B0">
          <w:rPr>
            <w:rFonts w:ascii="Arial" w:eastAsia="Arial" w:hAnsi="Arial"/>
            <w:sz w:val="19"/>
            <w:szCs w:val="19"/>
          </w:rPr>
          <w:t>Schlein</w:t>
        </w:r>
        <w:proofErr w:type="spellEnd"/>
        <w:r w:rsidR="00D23D01" w:rsidRPr="00C172B0">
          <w:rPr>
            <w:rFonts w:ascii="Arial" w:eastAsia="Arial" w:hAnsi="Arial"/>
            <w:sz w:val="19"/>
            <w:szCs w:val="19"/>
          </w:rPr>
          <w:t xml:space="preserve">, </w:t>
        </w:r>
        <w:r w:rsidR="00D23D01" w:rsidRPr="00C172B0">
          <w:rPr>
            <w:rStyle w:val="InternetLink"/>
            <w:rFonts w:ascii="Arial" w:eastAsia="Arial" w:hAnsi="Arial"/>
            <w:sz w:val="19"/>
            <w:szCs w:val="19"/>
          </w:rPr>
          <w:t xml:space="preserve">2008; </w:t>
        </w:r>
        <w:r w:rsidR="00D23D01" w:rsidRPr="00C172B0">
          <w:rPr>
            <w:rFonts w:ascii="Arial" w:eastAsia="Arial" w:hAnsi="Arial"/>
            <w:sz w:val="19"/>
            <w:szCs w:val="19"/>
          </w:rPr>
          <w:t xml:space="preserve">Müller, </w:t>
        </w:r>
        <w:proofErr w:type="spellStart"/>
        <w:r w:rsidR="00D23D01" w:rsidRPr="00C172B0">
          <w:rPr>
            <w:rFonts w:ascii="Arial" w:eastAsia="Arial" w:hAnsi="Arial"/>
            <w:sz w:val="19"/>
            <w:szCs w:val="19"/>
          </w:rPr>
          <w:t>Junnila</w:t>
        </w:r>
        <w:proofErr w:type="spellEnd"/>
        <w:r w:rsidR="00D23D01" w:rsidRPr="00C172B0">
          <w:rPr>
            <w:rFonts w:ascii="Arial" w:eastAsia="Arial" w:hAnsi="Arial"/>
            <w:sz w:val="19"/>
            <w:szCs w:val="19"/>
          </w:rPr>
          <w:t xml:space="preserve">, and </w:t>
        </w:r>
        <w:proofErr w:type="spellStart"/>
        <w:r w:rsidR="00D23D01" w:rsidRPr="00C172B0">
          <w:rPr>
            <w:rFonts w:ascii="Arial" w:eastAsia="Arial" w:hAnsi="Arial"/>
            <w:sz w:val="19"/>
            <w:szCs w:val="19"/>
          </w:rPr>
          <w:t>Schlein</w:t>
        </w:r>
        <w:proofErr w:type="spellEnd"/>
        <w:r w:rsidR="00D23D01" w:rsidRPr="00C172B0">
          <w:rPr>
            <w:rFonts w:ascii="Arial" w:eastAsia="Arial" w:hAnsi="Arial"/>
            <w:sz w:val="19"/>
            <w:szCs w:val="19"/>
          </w:rPr>
          <w:t xml:space="preserve">, </w:t>
        </w:r>
        <w:r w:rsidR="00D23D01" w:rsidRPr="00C172B0">
          <w:rPr>
            <w:rStyle w:val="InternetLink"/>
            <w:rFonts w:ascii="Arial" w:eastAsia="Arial" w:hAnsi="Arial"/>
            <w:sz w:val="19"/>
            <w:szCs w:val="19"/>
          </w:rPr>
          <w:t xml:space="preserve">2010; </w:t>
        </w:r>
        <w:r w:rsidR="00D23D01" w:rsidRPr="00C172B0">
          <w:rPr>
            <w:rFonts w:ascii="Arial" w:eastAsia="Arial" w:hAnsi="Arial"/>
            <w:sz w:val="19"/>
            <w:szCs w:val="19"/>
          </w:rPr>
          <w:t xml:space="preserve">Müller et al., </w:t>
        </w:r>
        <w:r w:rsidR="00D23D01" w:rsidRPr="00C172B0">
          <w:rPr>
            <w:rStyle w:val="InternetLink"/>
            <w:rFonts w:ascii="Arial" w:eastAsia="Arial" w:hAnsi="Arial"/>
            <w:sz w:val="19"/>
            <w:szCs w:val="19"/>
          </w:rPr>
          <w:t xml:space="preserve">2010a; </w:t>
        </w:r>
        <w:r w:rsidR="00D23D01" w:rsidRPr="00C172B0">
          <w:rPr>
            <w:rFonts w:ascii="Arial" w:eastAsia="Arial" w:hAnsi="Arial"/>
            <w:sz w:val="19"/>
            <w:szCs w:val="19"/>
          </w:rPr>
          <w:t xml:space="preserve">Müller et al., </w:t>
        </w:r>
        <w:r w:rsidR="00D23D01" w:rsidRPr="00C172B0">
          <w:rPr>
            <w:rStyle w:val="InternetLink"/>
            <w:rFonts w:ascii="Arial" w:eastAsia="Arial" w:hAnsi="Arial"/>
            <w:sz w:val="19"/>
            <w:szCs w:val="19"/>
          </w:rPr>
          <w:t xml:space="preserve">2010b; </w:t>
        </w:r>
        <w:proofErr w:type="spellStart"/>
        <w:r w:rsidR="00D23D01" w:rsidRPr="00C172B0">
          <w:rPr>
            <w:rFonts w:ascii="Arial" w:eastAsia="Arial" w:hAnsi="Arial"/>
            <w:sz w:val="19"/>
            <w:szCs w:val="19"/>
          </w:rPr>
          <w:t>Beier</w:t>
        </w:r>
        <w:proofErr w:type="spellEnd"/>
        <w:r w:rsidR="00D23D01" w:rsidRPr="00C172B0">
          <w:rPr>
            <w:rFonts w:ascii="Arial" w:eastAsia="Arial" w:hAnsi="Arial"/>
            <w:sz w:val="19"/>
            <w:szCs w:val="19"/>
          </w:rPr>
          <w:t xml:space="preserve"> et al., </w:t>
        </w:r>
        <w:r w:rsidR="00D23D01" w:rsidRPr="00C172B0">
          <w:rPr>
            <w:rStyle w:val="InternetLink"/>
            <w:rFonts w:ascii="Arial" w:eastAsia="Arial" w:hAnsi="Arial"/>
            <w:sz w:val="19"/>
            <w:szCs w:val="19"/>
          </w:rPr>
          <w:t>2012)</w:t>
        </w:r>
        <w:r w:rsidR="00D23D01" w:rsidRPr="00C172B0">
          <w:rPr>
            <w:rFonts w:ascii="Arial" w:eastAsia="Arial" w:hAnsi="Arial"/>
            <w:sz w:val="19"/>
            <w:szCs w:val="19"/>
          </w:rPr>
          <w:t>.</w:t>
        </w:r>
      </w:ins>
    </w:p>
    <w:p w14:paraId="3ABF70B6" w14:textId="77777777" w:rsidR="002A2248" w:rsidRDefault="002A2248" w:rsidP="00FB1084">
      <w:pPr>
        <w:spacing w:line="276" w:lineRule="auto"/>
        <w:ind w:right="-22"/>
        <w:rPr>
          <w:ins w:id="387" w:author="Benjamin Lambert" w:date="2019-01-21T00:18:00Z"/>
          <w:rFonts w:ascii="Arial" w:hAnsi="Arial"/>
          <w:sz w:val="19"/>
          <w:szCs w:val="19"/>
        </w:rPr>
      </w:pPr>
    </w:p>
    <w:p w14:paraId="3EB0A6E3" w14:textId="6B936730" w:rsidR="0078391C" w:rsidRPr="00C172B0" w:rsidRDefault="00072F5D" w:rsidP="0078391C">
      <w:pPr>
        <w:spacing w:line="276" w:lineRule="auto"/>
        <w:ind w:right="-22"/>
        <w:rPr>
          <w:ins w:id="388" w:author="Benjamin Lambert" w:date="2019-01-21T00:23:00Z"/>
          <w:rFonts w:ascii="Arial" w:hAnsi="Arial"/>
          <w:sz w:val="19"/>
          <w:szCs w:val="19"/>
        </w:rPr>
      </w:pPr>
      <w:ins w:id="389" w:author="Benjamin Lambert" w:date="2019-01-20T23:13:00Z">
        <w:r>
          <w:rPr>
            <w:rFonts w:ascii="Arial" w:hAnsi="Arial"/>
            <w:sz w:val="19"/>
            <w:szCs w:val="19"/>
          </w:rPr>
          <w:lastRenderedPageBreak/>
          <w:t xml:space="preserve">It is reassuring that </w:t>
        </w:r>
      </w:ins>
      <w:ins w:id="390" w:author="Benjamin Lambert" w:date="2019-01-21T00:18:00Z">
        <w:r w:rsidR="00233608">
          <w:rPr>
            <w:rFonts w:ascii="Arial" w:hAnsi="Arial"/>
            <w:sz w:val="19"/>
            <w:szCs w:val="19"/>
          </w:rPr>
          <w:t>we estimated comparable</w:t>
        </w:r>
      </w:ins>
      <w:ins w:id="391" w:author="Benjamin Lambert" w:date="2019-01-21T00:30:00Z">
        <w:r w:rsidR="00AE7DB0">
          <w:rPr>
            <w:rFonts w:ascii="Arial" w:hAnsi="Arial"/>
            <w:sz w:val="19"/>
            <w:szCs w:val="19"/>
          </w:rPr>
          <w:t xml:space="preserve"> overall</w:t>
        </w:r>
      </w:ins>
      <w:ins w:id="392" w:author="Benjamin Lambert" w:date="2019-01-21T00:18:00Z">
        <w:r w:rsidR="00233608">
          <w:rPr>
            <w:rFonts w:ascii="Arial" w:hAnsi="Arial"/>
            <w:sz w:val="19"/>
            <w:szCs w:val="19"/>
          </w:rPr>
          <w:t xml:space="preserve"> lifespans from both the MRR</w:t>
        </w:r>
      </w:ins>
      <w:ins w:id="393" w:author="Benjamin Lambert" w:date="2019-01-21T00:19:00Z">
        <w:r w:rsidR="007A6DC5">
          <w:rPr>
            <w:rFonts w:ascii="Arial" w:hAnsi="Arial"/>
            <w:sz w:val="19"/>
            <w:szCs w:val="19"/>
          </w:rPr>
          <w:t xml:space="preserve"> (6.0 days)</w:t>
        </w:r>
      </w:ins>
      <w:ins w:id="394" w:author="Benjamin Lambert" w:date="2019-01-21T00:18:00Z">
        <w:r w:rsidR="00233608">
          <w:rPr>
            <w:rFonts w:ascii="Arial" w:hAnsi="Arial"/>
            <w:sz w:val="19"/>
            <w:szCs w:val="19"/>
          </w:rPr>
          <w:t xml:space="preserve"> and dissection</w:t>
        </w:r>
      </w:ins>
      <w:ins w:id="395" w:author="Benjamin Lambert" w:date="2019-01-21T00:19:00Z">
        <w:r w:rsidR="007A6DC5">
          <w:rPr>
            <w:rFonts w:ascii="Arial" w:hAnsi="Arial"/>
            <w:sz w:val="19"/>
            <w:szCs w:val="19"/>
          </w:rPr>
          <w:t xml:space="preserve"> (5.5 days)</w:t>
        </w:r>
      </w:ins>
      <w:ins w:id="396" w:author="Benjamin Lambert" w:date="2019-01-21T00:18:00Z">
        <w:r w:rsidR="00233608">
          <w:rPr>
            <w:rFonts w:ascii="Arial" w:hAnsi="Arial"/>
            <w:sz w:val="19"/>
            <w:szCs w:val="19"/>
          </w:rPr>
          <w:t xml:space="preserve"> analyses and that</w:t>
        </w:r>
        <w:r w:rsidR="00C46072">
          <w:rPr>
            <w:rFonts w:ascii="Arial" w:hAnsi="Arial"/>
            <w:sz w:val="19"/>
            <w:szCs w:val="19"/>
          </w:rPr>
          <w:t xml:space="preserve"> </w:t>
        </w:r>
      </w:ins>
      <w:ins w:id="397" w:author="Benjamin Lambert" w:date="2019-01-20T23:13:00Z">
        <w:r>
          <w:rPr>
            <w:rFonts w:ascii="Arial" w:hAnsi="Arial"/>
            <w:sz w:val="19"/>
            <w:szCs w:val="19"/>
          </w:rPr>
          <w:t>there was a positive</w:t>
        </w:r>
      </w:ins>
      <w:ins w:id="398" w:author="Benjamin Lambert" w:date="2019-01-21T00:35:00Z">
        <w:r w:rsidR="00D151A0">
          <w:rPr>
            <w:rFonts w:ascii="Arial" w:hAnsi="Arial"/>
            <w:sz w:val="19"/>
            <w:szCs w:val="19"/>
          </w:rPr>
          <w:t xml:space="preserve"> (although insignificant)</w:t>
        </w:r>
      </w:ins>
      <w:ins w:id="399" w:author="Benjamin Lambert" w:date="2019-01-20T23:13:00Z">
        <w:r>
          <w:rPr>
            <w:rFonts w:ascii="Arial" w:hAnsi="Arial"/>
            <w:sz w:val="19"/>
            <w:szCs w:val="19"/>
          </w:rPr>
          <w:t xml:space="preserve"> correlat</w:t>
        </w:r>
      </w:ins>
      <w:ins w:id="400" w:author="Benjamin Lambert" w:date="2019-01-20T23:14:00Z">
        <w:r>
          <w:rPr>
            <w:rFonts w:ascii="Arial" w:hAnsi="Arial"/>
            <w:sz w:val="19"/>
            <w:szCs w:val="19"/>
          </w:rPr>
          <w:t xml:space="preserve">ion between </w:t>
        </w:r>
      </w:ins>
      <w:ins w:id="401" w:author="Benjamin Lambert" w:date="2019-01-20T23:11:00Z">
        <w:r w:rsidR="00AF4946">
          <w:rPr>
            <w:rFonts w:ascii="Arial" w:hAnsi="Arial"/>
            <w:sz w:val="19"/>
            <w:szCs w:val="19"/>
          </w:rPr>
          <w:t xml:space="preserve">species-level estimates of </w:t>
        </w:r>
        <w:r w:rsidR="001D1387">
          <w:rPr>
            <w:rFonts w:ascii="Arial" w:hAnsi="Arial"/>
            <w:sz w:val="19"/>
            <w:szCs w:val="19"/>
          </w:rPr>
          <w:t>lifespan fro</w:t>
        </w:r>
      </w:ins>
      <w:ins w:id="402" w:author="Benjamin Lambert" w:date="2019-01-20T23:12:00Z">
        <w:r w:rsidR="001D1387">
          <w:rPr>
            <w:rFonts w:ascii="Arial" w:hAnsi="Arial"/>
            <w:sz w:val="19"/>
            <w:szCs w:val="19"/>
          </w:rPr>
          <w:t>m analys</w:t>
        </w:r>
      </w:ins>
      <w:ins w:id="403" w:author="Benjamin Lambert" w:date="2019-01-20T23:14:00Z">
        <w:r w:rsidR="0077529D">
          <w:rPr>
            <w:rFonts w:ascii="Arial" w:hAnsi="Arial"/>
            <w:sz w:val="19"/>
            <w:szCs w:val="19"/>
          </w:rPr>
          <w:t>e</w:t>
        </w:r>
      </w:ins>
      <w:ins w:id="404" w:author="Benjamin Lambert" w:date="2019-01-20T23:12:00Z">
        <w:r w:rsidR="001D1387">
          <w:rPr>
            <w:rFonts w:ascii="Arial" w:hAnsi="Arial"/>
            <w:sz w:val="19"/>
            <w:szCs w:val="19"/>
          </w:rPr>
          <w:t xml:space="preserve">s of both </w:t>
        </w:r>
        <w:r w:rsidR="00557813">
          <w:rPr>
            <w:rFonts w:ascii="Arial" w:hAnsi="Arial"/>
            <w:sz w:val="19"/>
            <w:szCs w:val="19"/>
          </w:rPr>
          <w:t>experimental approaches</w:t>
        </w:r>
      </w:ins>
      <w:ins w:id="405" w:author="Benjamin Lambert" w:date="2019-01-21T00:18:00Z">
        <w:r w:rsidR="00506865">
          <w:rPr>
            <w:rFonts w:ascii="Arial" w:hAnsi="Arial"/>
            <w:sz w:val="19"/>
            <w:szCs w:val="19"/>
          </w:rPr>
          <w:t>.</w:t>
        </w:r>
      </w:ins>
      <w:ins w:id="406" w:author="Benjamin Lambert" w:date="2019-01-21T00:19:00Z">
        <w:r w:rsidR="00E07991">
          <w:rPr>
            <w:rFonts w:ascii="Arial" w:hAnsi="Arial"/>
            <w:sz w:val="19"/>
            <w:szCs w:val="19"/>
          </w:rPr>
          <w:t xml:space="preserve"> </w:t>
        </w:r>
        <w:r w:rsidR="00E07991" w:rsidRPr="00C172B0">
          <w:rPr>
            <w:rFonts w:ascii="Arial" w:eastAsia="Arial" w:hAnsi="Arial"/>
            <w:sz w:val="19"/>
            <w:szCs w:val="19"/>
          </w:rPr>
          <w:t xml:space="preserve">Across genera, the greatest discrepancy in estimates was for </w:t>
        </w:r>
        <w:r w:rsidR="00E07991" w:rsidRPr="00C172B0">
          <w:rPr>
            <w:rFonts w:ascii="Arial" w:eastAsia="Arial" w:hAnsi="Arial"/>
            <w:i/>
            <w:sz w:val="19"/>
            <w:szCs w:val="19"/>
          </w:rPr>
          <w:t>Aedes</w:t>
        </w:r>
        <w:r w:rsidR="00E07991" w:rsidRPr="00C172B0">
          <w:rPr>
            <w:rFonts w:ascii="Arial" w:eastAsia="Arial" w:hAnsi="Arial"/>
            <w:sz w:val="19"/>
            <w:szCs w:val="19"/>
          </w:rPr>
          <w:t xml:space="preserve">, where </w:t>
        </w:r>
      </w:ins>
      <w:ins w:id="407" w:author="Benjamin Lambert" w:date="2019-01-21T00:20:00Z">
        <w:r w:rsidR="00E1000F">
          <w:rPr>
            <w:rFonts w:ascii="Arial" w:eastAsia="Arial" w:hAnsi="Arial"/>
            <w:sz w:val="19"/>
            <w:szCs w:val="19"/>
          </w:rPr>
          <w:t xml:space="preserve">we </w:t>
        </w:r>
        <w:r w:rsidR="00180CFE">
          <w:rPr>
            <w:rFonts w:ascii="Arial" w:eastAsia="Arial" w:hAnsi="Arial"/>
            <w:sz w:val="19"/>
            <w:szCs w:val="19"/>
          </w:rPr>
          <w:t>estimated 8.1 days from</w:t>
        </w:r>
      </w:ins>
      <w:ins w:id="408" w:author="Benjamin Lambert" w:date="2019-01-21T00:21:00Z">
        <w:r w:rsidR="00F52D0E">
          <w:rPr>
            <w:rFonts w:ascii="Arial" w:eastAsia="Arial" w:hAnsi="Arial"/>
            <w:sz w:val="19"/>
            <w:szCs w:val="19"/>
          </w:rPr>
          <w:t xml:space="preserve"> the</w:t>
        </w:r>
      </w:ins>
      <w:ins w:id="409" w:author="Benjamin Lambert" w:date="2019-01-21T00:19:00Z">
        <w:r w:rsidR="00E07991" w:rsidRPr="00C172B0">
          <w:rPr>
            <w:rFonts w:ascii="Arial" w:eastAsia="Arial" w:hAnsi="Arial"/>
            <w:sz w:val="19"/>
            <w:szCs w:val="19"/>
          </w:rPr>
          <w:t xml:space="preserve"> MRR</w:t>
        </w:r>
      </w:ins>
      <w:ins w:id="410" w:author="Benjamin Lambert" w:date="2019-01-21T00:20:00Z">
        <w:r w:rsidR="00F52D0E">
          <w:rPr>
            <w:rFonts w:ascii="Arial" w:eastAsia="Arial" w:hAnsi="Arial"/>
            <w:sz w:val="19"/>
            <w:szCs w:val="19"/>
          </w:rPr>
          <w:t xml:space="preserve"> studies compared to 3.5 days from</w:t>
        </w:r>
      </w:ins>
      <w:ins w:id="411" w:author="Benjamin Lambert" w:date="2019-01-21T00:21:00Z">
        <w:r w:rsidR="00F52D0E">
          <w:rPr>
            <w:rFonts w:ascii="Arial" w:eastAsia="Arial" w:hAnsi="Arial"/>
            <w:sz w:val="19"/>
            <w:szCs w:val="19"/>
          </w:rPr>
          <w:t xml:space="preserve"> the</w:t>
        </w:r>
      </w:ins>
      <w:ins w:id="412" w:author="Benjamin Lambert" w:date="2019-01-21T00:20:00Z">
        <w:r w:rsidR="00F52D0E">
          <w:rPr>
            <w:rFonts w:ascii="Arial" w:eastAsia="Arial" w:hAnsi="Arial"/>
            <w:sz w:val="19"/>
            <w:szCs w:val="19"/>
          </w:rPr>
          <w:t xml:space="preserve"> disse</w:t>
        </w:r>
      </w:ins>
      <w:ins w:id="413" w:author="Benjamin Lambert" w:date="2019-01-21T00:21:00Z">
        <w:r w:rsidR="00F52D0E">
          <w:rPr>
            <w:rFonts w:ascii="Arial" w:eastAsia="Arial" w:hAnsi="Arial"/>
            <w:sz w:val="19"/>
            <w:szCs w:val="19"/>
          </w:rPr>
          <w:t>ction analysis</w:t>
        </w:r>
      </w:ins>
      <w:ins w:id="414" w:author="Benjamin Lambert" w:date="2019-01-21T00:19:00Z">
        <w:r w:rsidR="00E07991" w:rsidRPr="00C172B0">
          <w:rPr>
            <w:rFonts w:ascii="Arial" w:eastAsia="Arial" w:hAnsi="Arial"/>
            <w:sz w:val="19"/>
            <w:szCs w:val="19"/>
          </w:rPr>
          <w:t xml:space="preserve">. This was followed by </w:t>
        </w:r>
        <w:r w:rsidR="00E07991" w:rsidRPr="00C172B0">
          <w:rPr>
            <w:rFonts w:ascii="Arial" w:eastAsia="Arial" w:hAnsi="Arial"/>
            <w:i/>
            <w:sz w:val="19"/>
            <w:szCs w:val="19"/>
          </w:rPr>
          <w:t xml:space="preserve">Culex </w:t>
        </w:r>
        <w:r w:rsidR="00E07991" w:rsidRPr="00C172B0">
          <w:rPr>
            <w:rFonts w:ascii="Arial" w:eastAsia="Arial" w:hAnsi="Arial"/>
            <w:sz w:val="19"/>
            <w:szCs w:val="19"/>
          </w:rPr>
          <w:t xml:space="preserve">(2.9 days from </w:t>
        </w:r>
      </w:ins>
      <w:ins w:id="415" w:author="Benjamin Lambert" w:date="2019-01-21T00:22:00Z">
        <w:r w:rsidR="004320B4">
          <w:rPr>
            <w:rFonts w:ascii="Arial" w:eastAsia="Arial" w:hAnsi="Arial"/>
            <w:sz w:val="19"/>
            <w:szCs w:val="19"/>
          </w:rPr>
          <w:t>the</w:t>
        </w:r>
      </w:ins>
      <w:ins w:id="416" w:author="Benjamin Lambert" w:date="2019-01-21T00:19:00Z">
        <w:r w:rsidR="00E07991" w:rsidRPr="00C172B0">
          <w:rPr>
            <w:rFonts w:ascii="Arial" w:eastAsia="Arial" w:hAnsi="Arial"/>
            <w:sz w:val="19"/>
            <w:szCs w:val="19"/>
          </w:rPr>
          <w:t xml:space="preserve"> MRR</w:t>
        </w:r>
      </w:ins>
      <w:ins w:id="417" w:author="Benjamin Lambert" w:date="2019-01-21T00:22:00Z">
        <w:r w:rsidR="004320B4">
          <w:rPr>
            <w:rFonts w:ascii="Arial" w:eastAsia="Arial" w:hAnsi="Arial"/>
            <w:sz w:val="19"/>
            <w:szCs w:val="19"/>
          </w:rPr>
          <w:t>s</w:t>
        </w:r>
      </w:ins>
      <w:ins w:id="418" w:author="Benjamin Lambert" w:date="2019-01-21T00:19:00Z">
        <w:r w:rsidR="00E07991" w:rsidRPr="00C172B0">
          <w:rPr>
            <w:rFonts w:ascii="Arial" w:eastAsia="Arial" w:hAnsi="Arial"/>
            <w:sz w:val="19"/>
            <w:szCs w:val="19"/>
          </w:rPr>
          <w:t xml:space="preserve"> versus 4.9 days from the</w:t>
        </w:r>
        <w:r w:rsidR="00E07991" w:rsidRPr="00C172B0">
          <w:rPr>
            <w:rFonts w:ascii="Arial" w:eastAsia="Arial" w:hAnsi="Arial"/>
            <w:i/>
            <w:sz w:val="19"/>
            <w:szCs w:val="19"/>
          </w:rPr>
          <w:t xml:space="preserve"> </w:t>
        </w:r>
        <w:r w:rsidR="00E07991" w:rsidRPr="00C172B0">
          <w:rPr>
            <w:rFonts w:ascii="Arial" w:eastAsia="Arial" w:hAnsi="Arial"/>
            <w:sz w:val="19"/>
            <w:szCs w:val="19"/>
          </w:rPr>
          <w:t xml:space="preserve">dissection analysis) with the smallest discrepancy for </w:t>
        </w:r>
        <w:r w:rsidR="00E07991" w:rsidRPr="00C172B0">
          <w:rPr>
            <w:rFonts w:ascii="Arial" w:eastAsia="Arial" w:hAnsi="Arial"/>
            <w:i/>
            <w:sz w:val="19"/>
            <w:szCs w:val="19"/>
          </w:rPr>
          <w:t>Anopheles</w:t>
        </w:r>
        <w:r w:rsidR="00E07991" w:rsidRPr="00C172B0">
          <w:rPr>
            <w:rFonts w:ascii="Arial" w:eastAsia="Arial" w:hAnsi="Arial"/>
            <w:sz w:val="19"/>
            <w:szCs w:val="19"/>
          </w:rPr>
          <w:t xml:space="preserve"> (6.8 versus 6.4 days).</w:t>
        </w:r>
      </w:ins>
      <w:ins w:id="419" w:author="Benjamin Lambert" w:date="2019-01-21T00:23:00Z">
        <w:r w:rsidR="0078391C">
          <w:rPr>
            <w:rFonts w:ascii="Arial" w:eastAsia="Arial" w:hAnsi="Arial"/>
            <w:sz w:val="19"/>
            <w:szCs w:val="19"/>
          </w:rPr>
          <w:t xml:space="preserve"> </w:t>
        </w:r>
        <w:r w:rsidR="0078391C" w:rsidRPr="00C172B0">
          <w:rPr>
            <w:rFonts w:ascii="Arial" w:eastAsia="Arial" w:hAnsi="Arial"/>
            <w:sz w:val="19"/>
            <w:szCs w:val="19"/>
          </w:rPr>
          <w:t xml:space="preserve">Some of the diﬀerences in estimates between the two approaches </w:t>
        </w:r>
      </w:ins>
      <w:ins w:id="420" w:author="Benjamin Lambert" w:date="2019-01-21T00:24:00Z">
        <w:r w:rsidR="00E867A1">
          <w:rPr>
            <w:rFonts w:ascii="Arial" w:eastAsia="Arial" w:hAnsi="Arial"/>
            <w:sz w:val="19"/>
            <w:szCs w:val="19"/>
          </w:rPr>
          <w:t>may be</w:t>
        </w:r>
      </w:ins>
      <w:ins w:id="421" w:author="Benjamin Lambert" w:date="2019-01-21T00:23:00Z">
        <w:r w:rsidR="0078391C" w:rsidRPr="00C172B0">
          <w:rPr>
            <w:rFonts w:ascii="Arial" w:eastAsia="Arial" w:hAnsi="Arial"/>
            <w:sz w:val="19"/>
            <w:szCs w:val="19"/>
          </w:rPr>
          <w:t xml:space="preserve"> due to environmental and genetic diﬀerences between mosquitoes</w:t>
        </w:r>
      </w:ins>
      <w:ins w:id="422" w:author="Benjamin Lambert" w:date="2019-01-21T00:25:00Z">
        <w:r w:rsidR="00405C8C">
          <w:rPr>
            <w:rFonts w:ascii="Arial" w:eastAsia="Arial" w:hAnsi="Arial"/>
            <w:sz w:val="19"/>
            <w:szCs w:val="19"/>
          </w:rPr>
          <w:t xml:space="preserve"> included in this analysis</w:t>
        </w:r>
      </w:ins>
      <w:ins w:id="423" w:author="Benjamin Lambert" w:date="2019-01-21T00:23:00Z">
        <w:r w:rsidR="0078391C" w:rsidRPr="00C172B0">
          <w:rPr>
            <w:rFonts w:ascii="Arial" w:eastAsia="Arial" w:hAnsi="Arial"/>
            <w:sz w:val="19"/>
            <w:szCs w:val="19"/>
          </w:rPr>
          <w:t>. However, we believe tha</w:t>
        </w:r>
        <w:r w:rsidR="00E86CB1">
          <w:rPr>
            <w:rFonts w:ascii="Arial" w:eastAsia="Arial" w:hAnsi="Arial"/>
            <w:sz w:val="19"/>
            <w:szCs w:val="19"/>
          </w:rPr>
          <w:t>t</w:t>
        </w:r>
        <w:r w:rsidR="003654C2">
          <w:rPr>
            <w:rFonts w:ascii="Arial" w:eastAsia="Arial" w:hAnsi="Arial"/>
            <w:sz w:val="19"/>
            <w:szCs w:val="19"/>
          </w:rPr>
          <w:t xml:space="preserve"> </w:t>
        </w:r>
        <w:r w:rsidR="0078391C" w:rsidRPr="00C172B0">
          <w:rPr>
            <w:rFonts w:ascii="Arial" w:eastAsia="Arial" w:hAnsi="Arial"/>
            <w:sz w:val="19"/>
            <w:szCs w:val="19"/>
          </w:rPr>
          <w:t xml:space="preserve">part of the discrepancy can be explained by the methodological diﬀerences in approaches. We speculate that diﬀerences in dispersal rate can explain some of the discrepancy. Both </w:t>
        </w:r>
        <w:r w:rsidR="0078391C" w:rsidRPr="00C172B0">
          <w:rPr>
            <w:rFonts w:ascii="Arial" w:eastAsia="Arial" w:hAnsi="Arial"/>
            <w:i/>
            <w:sz w:val="19"/>
            <w:szCs w:val="19"/>
          </w:rPr>
          <w:t>Anopheles</w:t>
        </w:r>
        <w:r w:rsidR="0078391C" w:rsidRPr="00C172B0">
          <w:rPr>
            <w:rFonts w:ascii="Arial" w:eastAsia="Arial" w:hAnsi="Arial"/>
            <w:sz w:val="19"/>
            <w:szCs w:val="19"/>
          </w:rPr>
          <w:t xml:space="preserve"> and </w:t>
        </w:r>
        <w:r w:rsidR="0078391C" w:rsidRPr="00C172B0">
          <w:rPr>
            <w:rFonts w:ascii="Arial" w:eastAsia="Arial" w:hAnsi="Arial"/>
            <w:i/>
            <w:sz w:val="19"/>
            <w:szCs w:val="19"/>
          </w:rPr>
          <w:t>Culex</w:t>
        </w:r>
        <w:r w:rsidR="0078391C" w:rsidRPr="00C172B0">
          <w:rPr>
            <w:rFonts w:ascii="Arial" w:eastAsia="Arial" w:hAnsi="Arial"/>
            <w:sz w:val="19"/>
            <w:szCs w:val="19"/>
          </w:rPr>
          <w:t xml:space="preserve"> mosquitoes are generally thought to fly farther during their lifetimes than </w:t>
        </w:r>
        <w:r w:rsidR="0078391C" w:rsidRPr="00C172B0">
          <w:rPr>
            <w:rFonts w:ascii="Arial" w:eastAsia="Arial" w:hAnsi="Arial"/>
            <w:i/>
            <w:sz w:val="19"/>
            <w:szCs w:val="19"/>
          </w:rPr>
          <w:t>Aedes</w:t>
        </w:r>
        <w:r w:rsidR="0078391C" w:rsidRPr="00C172B0">
          <w:rPr>
            <w:rFonts w:ascii="Arial" w:eastAsia="Arial" w:hAnsi="Arial"/>
            <w:sz w:val="19"/>
            <w:szCs w:val="19"/>
          </w:rPr>
          <w:t xml:space="preserve"> [</w:t>
        </w:r>
        <w:commentRangeStart w:id="424"/>
        <w:r w:rsidR="0078391C" w:rsidRPr="00C172B0">
          <w:rPr>
            <w:rFonts w:ascii="Arial" w:eastAsia="Arial" w:hAnsi="Arial"/>
            <w:sz w:val="19"/>
            <w:szCs w:val="19"/>
          </w:rPr>
          <w:t>Charles</w:t>
        </w:r>
        <w:commentRangeEnd w:id="424"/>
        <w:r w:rsidR="0078391C">
          <w:rPr>
            <w:rStyle w:val="CommentReference"/>
            <w:rFonts w:ascii="Liberation Serif" w:eastAsia="AR PL SungtiL GB" w:hAnsi="Liberation Serif" w:cs="Mangal"/>
            <w:kern w:val="2"/>
            <w:lang w:val="en-GB"/>
          </w:rPr>
          <w:commentReference w:id="424"/>
        </w:r>
        <w:r w:rsidR="0078391C" w:rsidRPr="00C172B0">
          <w:rPr>
            <w:rFonts w:ascii="Arial" w:eastAsia="Arial" w:hAnsi="Arial"/>
            <w:sz w:val="19"/>
            <w:szCs w:val="19"/>
          </w:rPr>
          <w:t xml:space="preserve">, do you have a reference here?], meaning that the estimates from MRR-based approaches will be most downwardly-biased for these genera. This is supported by our results since the dissection-based estimates (themselves not reliant on assumptions about dispersal) are similar or exceed the MRR estimates for </w:t>
        </w:r>
        <w:r w:rsidR="0078391C" w:rsidRPr="00C172B0">
          <w:rPr>
            <w:rFonts w:ascii="Arial" w:eastAsia="Arial" w:hAnsi="Arial"/>
            <w:i/>
            <w:sz w:val="19"/>
            <w:szCs w:val="19"/>
          </w:rPr>
          <w:t>Anopheles</w:t>
        </w:r>
        <w:r w:rsidR="0078391C" w:rsidRPr="00C172B0">
          <w:rPr>
            <w:rFonts w:ascii="Arial" w:eastAsia="Arial" w:hAnsi="Arial"/>
            <w:sz w:val="19"/>
            <w:szCs w:val="19"/>
          </w:rPr>
          <w:t xml:space="preserve"> and </w:t>
        </w:r>
        <w:r w:rsidR="0078391C" w:rsidRPr="00C172B0">
          <w:rPr>
            <w:rFonts w:ascii="Arial" w:eastAsia="Arial" w:hAnsi="Arial"/>
            <w:i/>
            <w:sz w:val="19"/>
            <w:szCs w:val="19"/>
          </w:rPr>
          <w:t>Culex</w:t>
        </w:r>
        <w:r w:rsidR="0078391C" w:rsidRPr="00C172B0">
          <w:rPr>
            <w:rFonts w:ascii="Arial" w:eastAsia="Arial" w:hAnsi="Arial"/>
            <w:sz w:val="19"/>
            <w:szCs w:val="19"/>
          </w:rPr>
          <w:t xml:space="preserve"> mosquitoes, but not for </w:t>
        </w:r>
        <w:commentRangeStart w:id="425"/>
        <w:commentRangeStart w:id="426"/>
        <w:r w:rsidR="0078391C" w:rsidRPr="00C172B0">
          <w:rPr>
            <w:rFonts w:ascii="Arial" w:eastAsia="Arial" w:hAnsi="Arial"/>
            <w:i/>
            <w:sz w:val="19"/>
            <w:szCs w:val="19"/>
          </w:rPr>
          <w:t>Aedes</w:t>
        </w:r>
        <w:commentRangeEnd w:id="425"/>
        <w:r w:rsidR="0078391C">
          <w:rPr>
            <w:rStyle w:val="CommentReference"/>
            <w:rFonts w:ascii="Liberation Serif" w:eastAsia="AR PL SungtiL GB" w:hAnsi="Liberation Serif" w:cs="Mangal"/>
            <w:kern w:val="2"/>
            <w:lang w:val="en-GB"/>
          </w:rPr>
          <w:commentReference w:id="425"/>
        </w:r>
      </w:ins>
      <w:commentRangeEnd w:id="426"/>
      <w:ins w:id="427" w:author="Benjamin Lambert" w:date="2019-01-21T00:51:00Z">
        <w:r w:rsidR="00C9472F">
          <w:rPr>
            <w:rStyle w:val="CommentReference"/>
            <w:rFonts w:ascii="Liberation Serif" w:eastAsia="AR PL SungtiL GB" w:hAnsi="Liberation Serif" w:cs="Mangal"/>
            <w:kern w:val="2"/>
            <w:lang w:val="en-GB"/>
          </w:rPr>
          <w:commentReference w:id="426"/>
        </w:r>
      </w:ins>
      <w:ins w:id="428" w:author="Benjamin Lambert" w:date="2019-01-21T00:23:00Z">
        <w:r w:rsidR="0078391C" w:rsidRPr="00C172B0">
          <w:rPr>
            <w:rFonts w:ascii="Arial" w:eastAsia="Arial" w:hAnsi="Arial"/>
            <w:sz w:val="19"/>
            <w:szCs w:val="19"/>
          </w:rPr>
          <w:t>.</w:t>
        </w:r>
      </w:ins>
    </w:p>
    <w:p w14:paraId="3115BC2E" w14:textId="17A5BBF4" w:rsidR="00282380" w:rsidRPr="00C172B0" w:rsidRDefault="00282380" w:rsidP="00FB1084">
      <w:pPr>
        <w:spacing w:line="276" w:lineRule="auto"/>
        <w:ind w:right="-22"/>
        <w:rPr>
          <w:ins w:id="429" w:author="Benjamin Lambert" w:date="2019-01-20T23:11:00Z"/>
          <w:rFonts w:ascii="Arial" w:hAnsi="Arial"/>
          <w:sz w:val="19"/>
          <w:szCs w:val="19"/>
        </w:rPr>
      </w:pPr>
    </w:p>
    <w:p w14:paraId="2752E91F" w14:textId="77777777" w:rsidR="00A53713" w:rsidRPr="00C172B0" w:rsidRDefault="00A53713" w:rsidP="00FB1084">
      <w:pPr>
        <w:spacing w:line="276" w:lineRule="auto"/>
        <w:ind w:right="-22"/>
        <w:rPr>
          <w:rFonts w:ascii="Arial" w:eastAsia="Times New Roman" w:hAnsi="Arial"/>
          <w:sz w:val="19"/>
          <w:szCs w:val="19"/>
        </w:rPr>
      </w:pPr>
    </w:p>
    <w:p w14:paraId="32C60981" w14:textId="3F3A7485" w:rsidR="00A53713" w:rsidRPr="00C172B0" w:rsidDel="00C709D7" w:rsidRDefault="00301E20" w:rsidP="00C709D7">
      <w:pPr>
        <w:spacing w:line="276" w:lineRule="auto"/>
        <w:ind w:right="-22"/>
        <w:rPr>
          <w:del w:id="430" w:author="Benjamin Lambert" w:date="2019-01-21T00:22:00Z"/>
          <w:rFonts w:ascii="Arial" w:hAnsi="Arial"/>
          <w:sz w:val="19"/>
          <w:szCs w:val="19"/>
        </w:rPr>
        <w:sectPr w:rsidR="00A53713" w:rsidRPr="00C172B0" w:rsidDel="00C709D7" w:rsidSect="001224D4">
          <w:type w:val="continuous"/>
          <w:pgSz w:w="12240" w:h="15840"/>
          <w:pgMar w:top="1440" w:right="1750" w:bottom="1440" w:left="1440" w:header="0" w:footer="0" w:gutter="0"/>
          <w:cols w:space="720"/>
          <w:formProt w:val="0"/>
          <w:docGrid w:linePitch="360"/>
        </w:sectPr>
      </w:pPr>
      <w:del w:id="431" w:author="Benjamin Lambert" w:date="2019-01-21T00:16:00Z">
        <w:r w:rsidRPr="00C172B0" w:rsidDel="00761578">
          <w:rPr>
            <w:rFonts w:ascii="Arial" w:eastAsia="Arial" w:hAnsi="Arial"/>
            <w:sz w:val="19"/>
            <w:szCs w:val="19"/>
          </w:rPr>
          <w:delText xml:space="preserve">To compare estimates of lifespan derived from MRR with those from dissection-based methods, we display the estimates of lifespan from those ten species occurring in both databases in a single plot (Fig. 5). In is reassuring that there is correlation between estimates from both approaches, although the small sample size likely hindered our ability to determine statistical significance. </w:delText>
        </w:r>
      </w:del>
      <w:del w:id="432" w:author="Benjamin Lambert" w:date="2019-01-21T00:19:00Z">
        <w:r w:rsidRPr="00C172B0" w:rsidDel="00C74E32">
          <w:rPr>
            <w:rFonts w:ascii="Arial" w:eastAsia="Arial" w:hAnsi="Arial"/>
            <w:sz w:val="19"/>
            <w:szCs w:val="19"/>
          </w:rPr>
          <w:delText xml:space="preserve">In both cases, we estimate that </w:delText>
        </w:r>
        <w:r w:rsidRPr="00C172B0" w:rsidDel="00C74E32">
          <w:rPr>
            <w:rFonts w:ascii="Arial" w:eastAsia="Arial" w:hAnsi="Arial"/>
            <w:i/>
            <w:sz w:val="19"/>
            <w:szCs w:val="19"/>
          </w:rPr>
          <w:delText>A. sergentii</w:delText>
        </w:r>
        <w:r w:rsidRPr="00C172B0" w:rsidDel="00C74E32">
          <w:rPr>
            <w:rFonts w:ascii="Arial" w:eastAsia="Arial" w:hAnsi="Arial"/>
            <w:sz w:val="19"/>
            <w:szCs w:val="19"/>
          </w:rPr>
          <w:delText xml:space="preserve"> was amongst the longest lived of the anopheline species with an LBL of 12.4 days (mean estimate; 25%-75% CI: 5.9-13.8 days) from the MRR analysis and 11.9 days (mean estimate; 25%-50% CI: 7.6-14.0 days) from the analysis of dissection studies. This species is a vector of malaria in the Sahara (Sinka et al., </w:delText>
        </w:r>
        <w:r w:rsidRPr="00C172B0" w:rsidDel="00C74E32">
          <w:rPr>
            <w:rStyle w:val="InternetLink"/>
            <w:rFonts w:ascii="Arial" w:eastAsia="Arial" w:hAnsi="Arial"/>
            <w:sz w:val="19"/>
            <w:szCs w:val="19"/>
          </w:rPr>
          <w:delText xml:space="preserve">2010), </w:delText>
        </w:r>
        <w:r w:rsidRPr="00C172B0" w:rsidDel="00C74E32">
          <w:rPr>
            <w:rFonts w:ascii="Arial" w:eastAsia="Arial" w:hAnsi="Arial"/>
            <w:sz w:val="19"/>
            <w:szCs w:val="19"/>
          </w:rPr>
          <w:delText xml:space="preserve">where to act as a disease vector it must persevere through these hard conditions. It is reasonable to hypothesise that this species should live longer than those in environments where the potential for blood-feeding and oviposition is greater. The species with the greatest discrepancy in the estimates was </w:delText>
        </w:r>
        <w:r w:rsidRPr="00C172B0" w:rsidDel="00C74E32">
          <w:rPr>
            <w:rFonts w:ascii="Arial" w:eastAsia="Arial" w:hAnsi="Arial"/>
            <w:i/>
            <w:sz w:val="19"/>
            <w:szCs w:val="19"/>
          </w:rPr>
          <w:delText>A. gambiae s.l.</w:delText>
        </w:r>
        <w:r w:rsidRPr="00C172B0" w:rsidDel="00C74E32">
          <w:rPr>
            <w:rFonts w:ascii="Arial" w:eastAsia="Arial" w:hAnsi="Arial"/>
            <w:sz w:val="19"/>
            <w:szCs w:val="19"/>
          </w:rPr>
          <w:delText xml:space="preserve">, where we estimated LBLs of 4.5 days (mean estimate; 25%-75% CI: 3.8-5.1 days for unfed female) from the MRR analysis and 9.5 days (mean estimate; 25%-75% CI: 5.2-11.0) from the dissection analysis. </w:delText>
        </w:r>
      </w:del>
      <w:del w:id="433" w:author="Benjamin Lambert" w:date="2019-01-21T00:22:00Z">
        <w:r w:rsidRPr="00C172B0" w:rsidDel="00C709D7">
          <w:rPr>
            <w:rFonts w:ascii="Arial" w:eastAsia="Arial" w:hAnsi="Arial"/>
            <w:sz w:val="19"/>
            <w:szCs w:val="19"/>
          </w:rPr>
          <w:delText xml:space="preserve">Across genera, the greatest discrepancy in estimates was for </w:delText>
        </w:r>
        <w:r w:rsidRPr="00C172B0" w:rsidDel="00C709D7">
          <w:rPr>
            <w:rFonts w:ascii="Arial" w:eastAsia="Arial" w:hAnsi="Arial"/>
            <w:i/>
            <w:sz w:val="19"/>
            <w:szCs w:val="19"/>
          </w:rPr>
          <w:delText>Aedes</w:delText>
        </w:r>
        <w:r w:rsidRPr="00C172B0" w:rsidDel="00C709D7">
          <w:rPr>
            <w:rFonts w:ascii="Arial" w:eastAsia="Arial" w:hAnsi="Arial"/>
            <w:sz w:val="19"/>
            <w:szCs w:val="19"/>
          </w:rPr>
          <w:delText xml:space="preserve">, where the estimates from the MRR studies (8.1 days) are considerably longer than those of dissection-based studies (3.5 days). This was followed by </w:delText>
        </w:r>
        <w:r w:rsidRPr="00C172B0" w:rsidDel="00C709D7">
          <w:rPr>
            <w:rFonts w:ascii="Arial" w:eastAsia="Arial" w:hAnsi="Arial"/>
            <w:i/>
            <w:sz w:val="19"/>
            <w:szCs w:val="19"/>
          </w:rPr>
          <w:delText xml:space="preserve">Culex </w:delText>
        </w:r>
        <w:r w:rsidRPr="00C172B0" w:rsidDel="00C709D7">
          <w:rPr>
            <w:rFonts w:ascii="Arial" w:eastAsia="Arial" w:hAnsi="Arial"/>
            <w:sz w:val="19"/>
            <w:szCs w:val="19"/>
          </w:rPr>
          <w:delText>(a posterior mean of 2.9 days from the MRR versus 4.9 days from the</w:delText>
        </w:r>
        <w:r w:rsidRPr="00C172B0" w:rsidDel="00C709D7">
          <w:rPr>
            <w:rFonts w:ascii="Arial" w:eastAsia="Arial" w:hAnsi="Arial"/>
            <w:i/>
            <w:sz w:val="19"/>
            <w:szCs w:val="19"/>
          </w:rPr>
          <w:delText xml:space="preserve"> </w:delText>
        </w:r>
        <w:r w:rsidRPr="00C172B0" w:rsidDel="00C709D7">
          <w:rPr>
            <w:rFonts w:ascii="Arial" w:eastAsia="Arial" w:hAnsi="Arial"/>
            <w:sz w:val="19"/>
            <w:szCs w:val="19"/>
          </w:rPr>
          <w:delText xml:space="preserve">dissection analysis) with the smallest discrepancy for </w:delText>
        </w:r>
        <w:r w:rsidRPr="00C172B0" w:rsidDel="00C709D7">
          <w:rPr>
            <w:rFonts w:ascii="Arial" w:eastAsia="Arial" w:hAnsi="Arial"/>
            <w:i/>
            <w:sz w:val="19"/>
            <w:szCs w:val="19"/>
          </w:rPr>
          <w:delText>Anopheles</w:delText>
        </w:r>
        <w:r w:rsidRPr="00C172B0" w:rsidDel="00C709D7">
          <w:rPr>
            <w:rFonts w:ascii="Arial" w:eastAsia="Arial" w:hAnsi="Arial"/>
            <w:sz w:val="19"/>
            <w:szCs w:val="19"/>
          </w:rPr>
          <w:delText xml:space="preserve"> (6.8 versus 6.4 days). </w:delText>
        </w:r>
      </w:del>
      <w:moveFromRangeStart w:id="434" w:author="Benjamin Lambert" w:date="2019-01-21T00:17:00Z" w:name="move535793175"/>
      <w:moveFrom w:id="435" w:author="Benjamin Lambert" w:date="2019-01-21T00:17:00Z">
        <w:del w:id="436" w:author="Benjamin Lambert" w:date="2019-01-21T00:22:00Z">
          <w:r w:rsidRPr="00C172B0" w:rsidDel="00C709D7">
            <w:rPr>
              <w:rFonts w:ascii="Arial" w:eastAsia="Arial" w:hAnsi="Arial"/>
              <w:sz w:val="19"/>
              <w:szCs w:val="19"/>
            </w:rPr>
            <w:delText>Across all studies we estimate from the MRR analysis that mean mosquito lifespan is 6.0 days versus 5.5 days from the dissection-based studies</w:delText>
          </w:r>
        </w:del>
        <w:r w:rsidRPr="00C172B0" w:rsidDel="00761578">
          <w:rPr>
            <w:rFonts w:ascii="Arial" w:eastAsia="Arial" w:hAnsi="Arial"/>
            <w:sz w:val="19"/>
            <w:szCs w:val="19"/>
          </w:rPr>
          <w:t xml:space="preserve">. </w:t>
        </w:r>
      </w:moveFrom>
      <w:moveFromRangeEnd w:id="434"/>
      <w:del w:id="437" w:author="Benjamin Lambert" w:date="2019-01-21T00:22:00Z">
        <w:r w:rsidRPr="00C172B0" w:rsidDel="00C709D7">
          <w:rPr>
            <w:rFonts w:ascii="Arial" w:eastAsia="Arial" w:hAnsi="Arial"/>
            <w:sz w:val="19"/>
            <w:szCs w:val="19"/>
          </w:rPr>
          <w:delText>Some of the diﬀerences in these group-level estimates between the two approaches is likely due to environmental and genetic diﬀerences between mosquitoes in the experiments that were analysed in each meta-analysis. However, we believe tha</w:delText>
        </w:r>
        <w:r w:rsidR="00843F95" w:rsidRPr="00C172B0" w:rsidDel="00C709D7">
          <w:rPr>
            <w:rFonts w:ascii="Arial" w:eastAsia="Arial" w:hAnsi="Arial"/>
            <w:sz w:val="19"/>
            <w:szCs w:val="19"/>
          </w:rPr>
          <w:delText>t</w:delText>
        </w:r>
      </w:del>
    </w:p>
    <w:p w14:paraId="72675906" w14:textId="7B8DD26A" w:rsidR="00A53713" w:rsidRPr="00C172B0" w:rsidRDefault="00301E20" w:rsidP="0078391C">
      <w:pPr>
        <w:spacing w:line="276" w:lineRule="auto"/>
        <w:ind w:right="-22"/>
        <w:rPr>
          <w:rFonts w:ascii="Arial" w:hAnsi="Arial"/>
          <w:sz w:val="19"/>
          <w:szCs w:val="19"/>
        </w:rPr>
      </w:pPr>
      <w:del w:id="438" w:author="Benjamin Lambert" w:date="2019-01-21T00:22:00Z">
        <w:r w:rsidRPr="00C172B0" w:rsidDel="00C709D7">
          <w:rPr>
            <w:rFonts w:ascii="Arial" w:eastAsia="Arial" w:hAnsi="Arial"/>
            <w:sz w:val="19"/>
            <w:szCs w:val="19"/>
          </w:rPr>
          <w:delText xml:space="preserve">part of the discrepancy can be explained by the methodological diﬀerences in approaches. We speculate that diﬀerences in dispersal rate can explain some of the discrepancy. Both </w:delText>
        </w:r>
        <w:r w:rsidRPr="00C172B0" w:rsidDel="00C709D7">
          <w:rPr>
            <w:rFonts w:ascii="Arial" w:eastAsia="Arial" w:hAnsi="Arial"/>
            <w:i/>
            <w:sz w:val="19"/>
            <w:szCs w:val="19"/>
          </w:rPr>
          <w:delText>Anopheles</w:delText>
        </w:r>
        <w:r w:rsidRPr="00C172B0" w:rsidDel="00C709D7">
          <w:rPr>
            <w:rFonts w:ascii="Arial" w:eastAsia="Arial" w:hAnsi="Arial"/>
            <w:sz w:val="19"/>
            <w:szCs w:val="19"/>
          </w:rPr>
          <w:delText xml:space="preserve"> and </w:delText>
        </w:r>
        <w:r w:rsidRPr="00C172B0" w:rsidDel="00C709D7">
          <w:rPr>
            <w:rFonts w:ascii="Arial" w:eastAsia="Arial" w:hAnsi="Arial"/>
            <w:i/>
            <w:sz w:val="19"/>
            <w:szCs w:val="19"/>
          </w:rPr>
          <w:delText>Culex</w:delText>
        </w:r>
        <w:r w:rsidRPr="00C172B0" w:rsidDel="00C709D7">
          <w:rPr>
            <w:rFonts w:ascii="Arial" w:eastAsia="Arial" w:hAnsi="Arial"/>
            <w:sz w:val="19"/>
            <w:szCs w:val="19"/>
          </w:rPr>
          <w:delText xml:space="preserve"> mosquitoes are generally thought to fly farther during their lifetimes than </w:delText>
        </w:r>
        <w:r w:rsidRPr="00C172B0" w:rsidDel="00C709D7">
          <w:rPr>
            <w:rFonts w:ascii="Arial" w:eastAsia="Arial" w:hAnsi="Arial"/>
            <w:i/>
            <w:sz w:val="19"/>
            <w:szCs w:val="19"/>
          </w:rPr>
          <w:delText>Aedes</w:delText>
        </w:r>
        <w:r w:rsidRPr="00C172B0" w:rsidDel="00C709D7">
          <w:rPr>
            <w:rFonts w:ascii="Arial" w:eastAsia="Arial" w:hAnsi="Arial"/>
            <w:sz w:val="19"/>
            <w:szCs w:val="19"/>
          </w:rPr>
          <w:delText xml:space="preserve"> [Charles, do you have a reference here?], meaning that the estimates from MRR-based approaches will be most downwardly-biased for these genera. This is supported by our results since the dissection-based estimates (themselves not reliant on assumptions about dispersal) are similar or exceed the MRR estimates for </w:delText>
        </w:r>
        <w:r w:rsidRPr="00C172B0" w:rsidDel="00C709D7">
          <w:rPr>
            <w:rFonts w:ascii="Arial" w:eastAsia="Arial" w:hAnsi="Arial"/>
            <w:i/>
            <w:sz w:val="19"/>
            <w:szCs w:val="19"/>
          </w:rPr>
          <w:delText>Anopheles</w:delText>
        </w:r>
        <w:r w:rsidRPr="00C172B0" w:rsidDel="00C709D7">
          <w:rPr>
            <w:rFonts w:ascii="Arial" w:eastAsia="Arial" w:hAnsi="Arial"/>
            <w:sz w:val="19"/>
            <w:szCs w:val="19"/>
          </w:rPr>
          <w:delText xml:space="preserve"> and </w:delText>
        </w:r>
        <w:r w:rsidRPr="00C172B0" w:rsidDel="00C709D7">
          <w:rPr>
            <w:rFonts w:ascii="Arial" w:eastAsia="Arial" w:hAnsi="Arial"/>
            <w:i/>
            <w:sz w:val="19"/>
            <w:szCs w:val="19"/>
          </w:rPr>
          <w:delText>Culex</w:delText>
        </w:r>
        <w:r w:rsidRPr="00C172B0" w:rsidDel="00C709D7">
          <w:rPr>
            <w:rFonts w:ascii="Arial" w:eastAsia="Arial" w:hAnsi="Arial"/>
            <w:sz w:val="19"/>
            <w:szCs w:val="19"/>
          </w:rPr>
          <w:delText xml:space="preserve"> mosquitoes, but not for </w:delText>
        </w:r>
        <w:r w:rsidRPr="00C172B0" w:rsidDel="00C709D7">
          <w:rPr>
            <w:rFonts w:ascii="Arial" w:eastAsia="Arial" w:hAnsi="Arial"/>
            <w:i/>
            <w:sz w:val="19"/>
            <w:szCs w:val="19"/>
          </w:rPr>
          <w:delText>Aedes</w:delText>
        </w:r>
        <w:r w:rsidRPr="00C172B0" w:rsidDel="00C709D7">
          <w:rPr>
            <w:rFonts w:ascii="Arial" w:eastAsia="Arial" w:hAnsi="Arial"/>
            <w:sz w:val="19"/>
            <w:szCs w:val="19"/>
          </w:rPr>
          <w:delText>.</w:delText>
        </w:r>
      </w:del>
    </w:p>
    <w:p w14:paraId="01CF401B" w14:textId="77777777" w:rsidR="00A53713" w:rsidRPr="00C172B0" w:rsidRDefault="00A53713" w:rsidP="00FB1084">
      <w:pPr>
        <w:spacing w:line="276" w:lineRule="auto"/>
        <w:ind w:right="-22"/>
        <w:rPr>
          <w:rFonts w:ascii="Arial" w:eastAsia="Times New Roman" w:hAnsi="Arial"/>
          <w:sz w:val="19"/>
          <w:szCs w:val="19"/>
        </w:rPr>
      </w:pPr>
    </w:p>
    <w:p w14:paraId="06DB0848" w14:textId="1F1B6D5E" w:rsidR="00A53713" w:rsidRPr="00C172B0" w:rsidDel="002B334C" w:rsidRDefault="00301E20" w:rsidP="00FB1084">
      <w:pPr>
        <w:spacing w:line="276" w:lineRule="auto"/>
        <w:ind w:right="-22"/>
        <w:rPr>
          <w:del w:id="439" w:author="Benjamin Lambert" w:date="2019-01-21T00:29:00Z"/>
          <w:rFonts w:ascii="Arial" w:hAnsi="Arial"/>
          <w:sz w:val="19"/>
          <w:szCs w:val="19"/>
        </w:rPr>
      </w:pPr>
      <w:del w:id="440" w:author="Benjamin Lambert" w:date="2019-01-21T00:29:00Z">
        <w:r w:rsidRPr="00C172B0" w:rsidDel="002B334C">
          <w:rPr>
            <w:rFonts w:ascii="Arial" w:eastAsia="Arial" w:hAnsi="Arial"/>
            <w:sz w:val="19"/>
            <w:szCs w:val="19"/>
          </w:rPr>
          <w:delText xml:space="preserve">It is widely believed mosquitoes live artificially long under the benign conditions of the laboratory. We find it informative to consider estimates of lifespan derived from observations of such populations as they constitute an upper bound on the lifespan of wild populations. Also, since the numbers of mosquitoes involved in large cage experiments often numbers in the thousands, these estimates have lower uncertainty than those from field experiments although are typically conducted on highly inbred mosquito strains. Styer et al., </w:delText>
        </w:r>
        <w:r w:rsidRPr="00C172B0" w:rsidDel="002B334C">
          <w:rPr>
            <w:rStyle w:val="InternetLink"/>
            <w:rFonts w:ascii="Arial" w:eastAsia="Arial" w:hAnsi="Arial"/>
            <w:sz w:val="19"/>
            <w:szCs w:val="19"/>
          </w:rPr>
          <w:delText xml:space="preserve">2007, </w:delText>
        </w:r>
        <w:r w:rsidRPr="00C172B0" w:rsidDel="002B334C">
          <w:rPr>
            <w:rFonts w:ascii="Arial" w:eastAsia="Arial" w:hAnsi="Arial"/>
            <w:sz w:val="19"/>
            <w:szCs w:val="19"/>
          </w:rPr>
          <w:delText xml:space="preserve">using colonies of 45,054 female and 55,997 male </w:delText>
        </w:r>
        <w:r w:rsidRPr="00C172B0" w:rsidDel="002B334C">
          <w:rPr>
            <w:rFonts w:ascii="Arial" w:eastAsia="Arial" w:hAnsi="Arial"/>
            <w:i/>
            <w:sz w:val="19"/>
            <w:szCs w:val="19"/>
          </w:rPr>
          <w:delText>Ae. aegypti</w:delText>
        </w:r>
        <w:r w:rsidRPr="00C172B0" w:rsidDel="002B334C">
          <w:rPr>
            <w:rFonts w:ascii="Arial" w:eastAsia="Arial" w:hAnsi="Arial"/>
            <w:sz w:val="19"/>
            <w:szCs w:val="19"/>
          </w:rPr>
          <w:delText xml:space="preserve">, determined that females lived </w:delText>
        </w:r>
        <w:r w:rsidRPr="00C172B0" w:rsidDel="002B334C">
          <w:rPr>
            <w:rFonts w:ascii="Arial" w:eastAsia="Arial" w:hAnsi="Arial"/>
            <w:sz w:val="19"/>
            <w:szCs w:val="19"/>
          </w:rPr>
          <w:lastRenderedPageBreak/>
          <w:delText xml:space="preserve">nearly twice as long as males; the median lifespan was estimated as 31.69 ± 0.06 days for females and 16.39 ± 0.03 days for males. A similar study by Dawes et al., </w:delText>
        </w:r>
        <w:r w:rsidRPr="00C172B0" w:rsidDel="002B334C">
          <w:rPr>
            <w:rStyle w:val="InternetLink"/>
            <w:rFonts w:ascii="Arial" w:eastAsia="Arial" w:hAnsi="Arial"/>
            <w:sz w:val="19"/>
            <w:szCs w:val="19"/>
          </w:rPr>
          <w:delText>2009</w:delText>
        </w:r>
        <w:r w:rsidRPr="00C172B0" w:rsidDel="002B334C">
          <w:rPr>
            <w:rFonts w:ascii="Arial" w:eastAsia="Arial" w:hAnsi="Arial"/>
            <w:sz w:val="19"/>
            <w:szCs w:val="19"/>
          </w:rPr>
          <w:delText xml:space="preserve"> with a lab colony of over 1000 female </w:delText>
        </w:r>
        <w:r w:rsidRPr="00C172B0" w:rsidDel="002B334C">
          <w:rPr>
            <w:rFonts w:ascii="Arial" w:eastAsia="Arial" w:hAnsi="Arial"/>
            <w:i/>
            <w:sz w:val="19"/>
            <w:szCs w:val="19"/>
          </w:rPr>
          <w:delText>A. stephensi</w:delText>
        </w:r>
        <w:r w:rsidRPr="00C172B0" w:rsidDel="002B334C">
          <w:rPr>
            <w:rFonts w:ascii="Arial" w:eastAsia="Arial" w:hAnsi="Arial"/>
            <w:sz w:val="19"/>
            <w:szCs w:val="19"/>
          </w:rPr>
          <w:delText xml:space="preserve"> found similar estimates for median lifespan (31-42 days). These estimates are many multiples of the average estimates that result from our analysis of field data which, as discussed, represent lower bound estimates. Without an unbiased method to measure mosquito lifespan, however, it is diﬃcult to quantify and explain the gap that exists between field and laboratory lifespans. The development of additional methods to estimate mosquito age, such as ‘Near-Infrared Spectroscopy’ (Mayagaya et al., </w:delText>
        </w:r>
        <w:r w:rsidRPr="00C172B0" w:rsidDel="002B334C">
          <w:rPr>
            <w:rStyle w:val="InternetLink"/>
            <w:rFonts w:ascii="Arial" w:eastAsia="Arial" w:hAnsi="Arial"/>
            <w:sz w:val="19"/>
            <w:szCs w:val="19"/>
          </w:rPr>
          <w:delText xml:space="preserve">2009; </w:delText>
        </w:r>
        <w:r w:rsidRPr="00C172B0" w:rsidDel="002B334C">
          <w:rPr>
            <w:rFonts w:ascii="Arial" w:eastAsia="Arial" w:hAnsi="Arial"/>
            <w:sz w:val="19"/>
            <w:szCs w:val="19"/>
          </w:rPr>
          <w:delText xml:space="preserve">Sikulu et al., </w:delText>
        </w:r>
        <w:r w:rsidRPr="00C172B0" w:rsidDel="002B334C">
          <w:rPr>
            <w:rStyle w:val="InternetLink"/>
            <w:rFonts w:ascii="Arial" w:eastAsia="Arial" w:hAnsi="Arial"/>
            <w:sz w:val="19"/>
            <w:szCs w:val="19"/>
          </w:rPr>
          <w:delText xml:space="preserve">2011; </w:delText>
        </w:r>
        <w:r w:rsidRPr="00C172B0" w:rsidDel="002B334C">
          <w:rPr>
            <w:rFonts w:ascii="Arial" w:eastAsia="Arial" w:hAnsi="Arial"/>
            <w:sz w:val="19"/>
            <w:szCs w:val="19"/>
          </w:rPr>
          <w:delText xml:space="preserve">Lambert et al., </w:delText>
        </w:r>
        <w:r w:rsidRPr="00C172B0" w:rsidDel="002B334C">
          <w:rPr>
            <w:rStyle w:val="InternetLink"/>
            <w:rFonts w:ascii="Arial" w:eastAsia="Arial" w:hAnsi="Arial"/>
            <w:sz w:val="19"/>
            <w:szCs w:val="19"/>
          </w:rPr>
          <w:delText xml:space="preserve">2018) </w:delText>
        </w:r>
        <w:r w:rsidRPr="00C172B0" w:rsidDel="002B334C">
          <w:rPr>
            <w:rFonts w:ascii="Arial" w:eastAsia="Arial" w:hAnsi="Arial"/>
            <w:sz w:val="19"/>
            <w:szCs w:val="19"/>
          </w:rPr>
          <w:delText>if they are proven to work in the field, may be of considerable worth here.</w:delText>
        </w:r>
      </w:del>
    </w:p>
    <w:p w14:paraId="1BD955AD" w14:textId="77777777" w:rsidR="00A53713" w:rsidRPr="00C172B0" w:rsidRDefault="00A53713" w:rsidP="00FB1084">
      <w:pPr>
        <w:spacing w:line="276" w:lineRule="auto"/>
        <w:ind w:right="-22"/>
        <w:rPr>
          <w:rFonts w:ascii="Arial" w:eastAsia="Arial" w:hAnsi="Arial"/>
          <w:sz w:val="19"/>
          <w:szCs w:val="19"/>
        </w:rPr>
      </w:pPr>
    </w:p>
    <w:p w14:paraId="7BB89C0F" w14:textId="56913294" w:rsidR="00A53713" w:rsidRPr="00C172B0" w:rsidDel="0080675E" w:rsidRDefault="00301E20" w:rsidP="00FB1084">
      <w:pPr>
        <w:spacing w:line="276" w:lineRule="auto"/>
        <w:ind w:right="-22"/>
        <w:rPr>
          <w:del w:id="441" w:author="Benjamin Lambert" w:date="2019-01-21T00:34:00Z"/>
          <w:rFonts w:ascii="Arial" w:hAnsi="Arial"/>
          <w:sz w:val="19"/>
          <w:szCs w:val="19"/>
        </w:rPr>
        <w:sectPr w:rsidR="00A53713" w:rsidRPr="00C172B0" w:rsidDel="0080675E" w:rsidSect="001224D4">
          <w:type w:val="continuous"/>
          <w:pgSz w:w="12240" w:h="15840"/>
          <w:pgMar w:top="1440" w:right="1750" w:bottom="1440" w:left="1440" w:header="0" w:footer="0" w:gutter="0"/>
          <w:cols w:space="720"/>
          <w:formProt w:val="0"/>
          <w:docGrid w:linePitch="360"/>
        </w:sectPr>
      </w:pPr>
      <w:del w:id="442" w:author="Benjamin Lambert" w:date="2019-01-21T00:34:00Z">
        <w:r w:rsidRPr="00C172B0" w:rsidDel="0080675E">
          <w:rPr>
            <w:rFonts w:ascii="Arial" w:eastAsia="Arial" w:hAnsi="Arial"/>
            <w:sz w:val="19"/>
            <w:szCs w:val="19"/>
          </w:rPr>
          <w:delText xml:space="preserve">We conducted a power analysis of MRR experiments to determine whether typical experimental characteristics could detect senescence. Here we calculated the power of a maximum likelihood estimator of the ‘senescence parameter’ </w:delText>
        </w:r>
        <w:r w:rsidRPr="00C172B0" w:rsidDel="0080675E">
          <w:rPr>
            <w:rFonts w:ascii="Arial" w:eastAsia="Arial" w:hAnsi="Arial"/>
            <w:i/>
            <w:sz w:val="19"/>
            <w:szCs w:val="19"/>
          </w:rPr>
          <w:delText>β</w:delText>
        </w:r>
        <w:r w:rsidRPr="00C172B0" w:rsidDel="0080675E">
          <w:rPr>
            <w:rFonts w:ascii="Arial" w:eastAsia="Arial" w:hAnsi="Arial"/>
            <w:sz w:val="19"/>
            <w:szCs w:val="19"/>
          </w:rPr>
          <w:delText xml:space="preserve"> of the Gompertz survival function (see Table SM3) for case study populations with three diﬀerent levels of senescence (Fig. S11A). This analysis indicated that power to detect senescence strongly depends on study length (Fig. S11B) but is insensitive to release size (Fig. S11C). Clements and Patterson (1981) conducted a meta-analysis of MRR and dissection-based field experiments and found evidence of an increasing risk of mortality hazard with age that is similar in magnitude to that of the ‘mild’ case considered above. For this case, detecting senescence with a power of 80% requires a study length of at least 18 days. Since the median study duration for experiments included in our analysis was 10 days (Table SM2) this could partly explain our failure to detect senescence at the species level. A number of experiments have found evidence of age-dependence in laboratory populations (Styer et al., </w:delText>
        </w:r>
        <w:r w:rsidRPr="00C172B0" w:rsidDel="0080675E">
          <w:rPr>
            <w:rStyle w:val="InternetLink"/>
            <w:rFonts w:ascii="Arial" w:eastAsia="Arial" w:hAnsi="Arial"/>
            <w:sz w:val="19"/>
            <w:szCs w:val="19"/>
          </w:rPr>
          <w:delText xml:space="preserve">2007; </w:delText>
        </w:r>
        <w:r w:rsidRPr="00C172B0" w:rsidDel="0080675E">
          <w:rPr>
            <w:rFonts w:ascii="Arial" w:eastAsia="Arial" w:hAnsi="Arial"/>
            <w:sz w:val="19"/>
            <w:szCs w:val="19"/>
          </w:rPr>
          <w:delText xml:space="preserve">Dawes et al., </w:delText>
        </w:r>
        <w:r w:rsidRPr="00C172B0" w:rsidDel="0080675E">
          <w:rPr>
            <w:rStyle w:val="InternetLink"/>
            <w:rFonts w:ascii="Arial" w:eastAsia="Arial" w:hAnsi="Arial"/>
            <w:sz w:val="19"/>
            <w:szCs w:val="19"/>
          </w:rPr>
          <w:delText>2009)</w:delText>
        </w:r>
        <w:r w:rsidRPr="00C172B0" w:rsidDel="0080675E">
          <w:rPr>
            <w:rFonts w:ascii="Arial" w:eastAsia="Arial" w:hAnsi="Arial"/>
            <w:sz w:val="19"/>
            <w:szCs w:val="19"/>
          </w:rPr>
          <w:delText>. However, the artificially benign environment of the laboratory means mosquitoes live considerably longer than in the wild, where they may die because of exogenous</w:delText>
        </w:r>
      </w:del>
    </w:p>
    <w:p w14:paraId="457D51CA" w14:textId="152B5CAB" w:rsidR="00F700F3" w:rsidRDefault="00301E20" w:rsidP="00FB1084">
      <w:pPr>
        <w:spacing w:line="276" w:lineRule="auto"/>
        <w:ind w:right="-22"/>
        <w:rPr>
          <w:ins w:id="443" w:author="Benjamin Lambert" w:date="2019-01-21T00:52:00Z"/>
          <w:rFonts w:ascii="Arial" w:eastAsia="Arial" w:hAnsi="Arial"/>
          <w:sz w:val="19"/>
          <w:szCs w:val="19"/>
        </w:rPr>
      </w:pPr>
      <w:del w:id="444" w:author="Benjamin Lambert" w:date="2019-01-21T00:34:00Z">
        <w:r w:rsidRPr="00C172B0" w:rsidDel="0080675E">
          <w:rPr>
            <w:rFonts w:ascii="Arial" w:eastAsia="Arial" w:hAnsi="Arial"/>
            <w:sz w:val="19"/>
            <w:szCs w:val="19"/>
          </w:rPr>
          <w:delText>factors, before the eﬀects of physiological decline have had time to manifest. Field experiments have also found evidence for age-dependent mortality. Harrington et al. (2008) conducted a field experiment where mosquitoes reared under laboratory conditions were marked and released at diﬀerent ages. Analysis of the resultant MRR time-series indicated that mosquito mortality increases with age at release. It is possible, however, that this field experiment suﬀers from the same biases as laboratory-based approaches, because the released mosquitoes were often of ages considerably higher (up to 20 days) than typical estimates of wild mosquito lifespan.</w:delText>
        </w:r>
      </w:del>
    </w:p>
    <w:p w14:paraId="3B8ECA89" w14:textId="77777777" w:rsidR="0027215D" w:rsidRDefault="0027215D" w:rsidP="00FB1084">
      <w:pPr>
        <w:spacing w:line="276" w:lineRule="auto"/>
        <w:ind w:right="-22"/>
        <w:rPr>
          <w:ins w:id="445" w:author="Benjamin Lambert" w:date="2019-01-21T00:34:00Z"/>
          <w:rFonts w:ascii="Arial" w:eastAsia="Arial" w:hAnsi="Arial"/>
          <w:sz w:val="19"/>
          <w:szCs w:val="19"/>
        </w:rPr>
      </w:pPr>
    </w:p>
    <w:p w14:paraId="664448FA" w14:textId="196F86F9" w:rsidR="00F700F3" w:rsidRPr="00C172B0" w:rsidDel="0075085E" w:rsidRDefault="00F700F3" w:rsidP="00FB1084">
      <w:pPr>
        <w:spacing w:line="276" w:lineRule="auto"/>
        <w:ind w:right="-22"/>
        <w:rPr>
          <w:del w:id="446" w:author="Benjamin Lambert" w:date="2019-01-21T00:56:00Z"/>
          <w:rFonts w:ascii="Arial" w:eastAsia="Arial" w:hAnsi="Arial"/>
          <w:sz w:val="19"/>
          <w:szCs w:val="19"/>
        </w:rPr>
      </w:pPr>
      <w:moveToRangeStart w:id="447" w:author="Benjamin Lambert" w:date="2019-01-21T00:34:00Z" w:name="move535794196"/>
      <w:moveTo w:id="448" w:author="Benjamin Lambert" w:date="2019-01-21T00:34:00Z">
        <w:del w:id="449" w:author="Benjamin Lambert" w:date="2019-01-21T00:56:00Z">
          <w:r w:rsidRPr="00C172B0" w:rsidDel="0075085E">
            <w:rPr>
              <w:rFonts w:ascii="Arial" w:eastAsia="Arial" w:hAnsi="Arial"/>
              <w:sz w:val="19"/>
              <w:szCs w:val="19"/>
            </w:rPr>
            <w:delText xml:space="preserve">There is evidence mainly from laboratory studies that temperature modulates mosquito ecology and behaviour (Yang et al., </w:delText>
          </w:r>
          <w:r w:rsidRPr="00C172B0" w:rsidDel="0075085E">
            <w:rPr>
              <w:rStyle w:val="InternetLink"/>
              <w:rFonts w:ascii="Arial" w:eastAsia="Arial" w:hAnsi="Arial"/>
              <w:sz w:val="19"/>
              <w:szCs w:val="19"/>
            </w:rPr>
            <w:delText xml:space="preserve">2009; </w:delText>
          </w:r>
          <w:r w:rsidRPr="00C172B0" w:rsidDel="0075085E">
            <w:rPr>
              <w:rFonts w:ascii="Arial" w:eastAsia="Arial" w:hAnsi="Arial"/>
              <w:sz w:val="19"/>
              <w:szCs w:val="19"/>
            </w:rPr>
            <w:delText xml:space="preserve">Brady et al., </w:delText>
          </w:r>
          <w:r w:rsidRPr="00C172B0" w:rsidDel="0075085E">
            <w:rPr>
              <w:rStyle w:val="InternetLink"/>
              <w:rFonts w:ascii="Arial" w:eastAsia="Arial" w:hAnsi="Arial"/>
              <w:sz w:val="19"/>
              <w:szCs w:val="19"/>
            </w:rPr>
            <w:delText xml:space="preserve">2013; </w:delText>
          </w:r>
          <w:r w:rsidRPr="00C172B0" w:rsidDel="0075085E">
            <w:rPr>
              <w:rFonts w:ascii="Arial" w:eastAsia="Arial" w:hAnsi="Arial"/>
              <w:sz w:val="19"/>
              <w:szCs w:val="19"/>
            </w:rPr>
            <w:delText xml:space="preserve">Murdock et al., </w:delText>
          </w:r>
          <w:r w:rsidRPr="00C172B0" w:rsidDel="0075085E">
            <w:rPr>
              <w:rStyle w:val="InternetLink"/>
              <w:rFonts w:ascii="Arial" w:eastAsia="Arial" w:hAnsi="Arial"/>
              <w:sz w:val="19"/>
              <w:szCs w:val="19"/>
            </w:rPr>
            <w:delText xml:space="preserve">2012; </w:delText>
          </w:r>
          <w:r w:rsidRPr="00C172B0" w:rsidDel="0075085E">
            <w:rPr>
              <w:rFonts w:ascii="Arial" w:eastAsia="Arial" w:hAnsi="Arial"/>
              <w:sz w:val="19"/>
              <w:szCs w:val="19"/>
            </w:rPr>
            <w:delText xml:space="preserve">Beck-Johnson et al., </w:delText>
          </w:r>
          <w:r w:rsidRPr="00C172B0" w:rsidDel="0075085E">
            <w:rPr>
              <w:rStyle w:val="InternetLink"/>
              <w:rFonts w:ascii="Arial" w:eastAsia="Arial" w:hAnsi="Arial"/>
              <w:sz w:val="19"/>
              <w:szCs w:val="19"/>
            </w:rPr>
            <w:delText>2013)</w:delText>
          </w:r>
          <w:r w:rsidRPr="00C172B0" w:rsidDel="0075085E">
            <w:rPr>
              <w:rFonts w:ascii="Arial" w:eastAsia="Arial" w:hAnsi="Arial"/>
              <w:sz w:val="19"/>
              <w:szCs w:val="19"/>
            </w:rPr>
            <w:delText xml:space="preserve">. The locations and times of year over which the MRR studies were conducted encompassed a large range of average air temperatures, from approximately 10 oC to 35 oC </w:delText>
          </w:r>
        </w:del>
        <w:del w:id="450" w:author="Benjamin Lambert" w:date="2019-01-21T00:53:00Z">
          <w:r w:rsidRPr="00C172B0" w:rsidDel="005220CE">
            <w:rPr>
              <w:rFonts w:ascii="Arial" w:eastAsia="Arial" w:hAnsi="Arial"/>
              <w:sz w:val="19"/>
              <w:szCs w:val="19"/>
            </w:rPr>
            <w:delText xml:space="preserve">and, within this, </w:delText>
          </w:r>
        </w:del>
        <w:del w:id="451" w:author="Benjamin Lambert" w:date="2019-01-21T00:56:00Z">
          <w:r w:rsidRPr="00C172B0" w:rsidDel="0075085E">
            <w:rPr>
              <w:rFonts w:ascii="Arial" w:eastAsia="Arial" w:hAnsi="Arial"/>
              <w:sz w:val="19"/>
              <w:szCs w:val="19"/>
            </w:rPr>
            <w:delText xml:space="preserve">we determined no relationship between lifespan and temperature across all time series (Fig. S5) or, for </w:delText>
          </w:r>
        </w:del>
        <w:del w:id="452" w:author="Benjamin Lambert" w:date="2019-01-21T00:53:00Z">
          <w:r w:rsidRPr="00C172B0" w:rsidDel="00B118B3">
            <w:rPr>
              <w:rFonts w:ascii="Arial" w:eastAsia="Arial" w:hAnsi="Arial"/>
              <w:sz w:val="19"/>
              <w:szCs w:val="19"/>
            </w:rPr>
            <w:delText>any of the</w:delText>
          </w:r>
        </w:del>
        <w:del w:id="453" w:author="Benjamin Lambert" w:date="2019-01-21T00:56:00Z">
          <w:r w:rsidRPr="00C172B0" w:rsidDel="0075085E">
            <w:rPr>
              <w:rFonts w:ascii="Arial" w:eastAsia="Arial" w:hAnsi="Arial"/>
              <w:sz w:val="19"/>
              <w:szCs w:val="19"/>
            </w:rPr>
            <w:delText xml:space="preserve"> species with the most data (Fig. S6). It is possible that by considering a raw average of air temperature across the month, this ignored</w:delText>
          </w:r>
        </w:del>
        <w:del w:id="454" w:author="Benjamin Lambert" w:date="2019-01-21T00:54:00Z">
          <w:r w:rsidRPr="00C172B0" w:rsidDel="005B0F9B">
            <w:rPr>
              <w:rFonts w:ascii="Arial" w:eastAsia="Arial" w:hAnsi="Arial"/>
              <w:sz w:val="19"/>
              <w:szCs w:val="19"/>
            </w:rPr>
            <w:delText>,</w:delText>
          </w:r>
        </w:del>
        <w:del w:id="455" w:author="Benjamin Lambert" w:date="2019-01-21T00:56:00Z">
          <w:r w:rsidRPr="00C172B0" w:rsidDel="0075085E">
            <w:rPr>
              <w:rFonts w:ascii="Arial" w:eastAsia="Arial" w:hAnsi="Arial"/>
              <w:sz w:val="19"/>
              <w:szCs w:val="19"/>
            </w:rPr>
            <w:delText xml:space="preserve"> more complex</w:delText>
          </w:r>
        </w:del>
        <w:del w:id="456" w:author="Benjamin Lambert" w:date="2019-01-21T00:54:00Z">
          <w:r w:rsidRPr="00C172B0" w:rsidDel="0001481F">
            <w:rPr>
              <w:rFonts w:ascii="Arial" w:eastAsia="Arial" w:hAnsi="Arial"/>
              <w:sz w:val="19"/>
              <w:szCs w:val="19"/>
            </w:rPr>
            <w:delText>,</w:delText>
          </w:r>
        </w:del>
        <w:del w:id="457" w:author="Benjamin Lambert" w:date="2019-01-21T00:56:00Z">
          <w:r w:rsidRPr="00C172B0" w:rsidDel="0075085E">
            <w:rPr>
              <w:rFonts w:ascii="Arial" w:eastAsia="Arial" w:hAnsi="Arial"/>
              <w:sz w:val="19"/>
              <w:szCs w:val="19"/>
            </w:rPr>
            <w:delText xml:space="preserve"> interactions between temperature and lifespan. It is also possible that by ignoring the eﬀects of rainfall (the historical data on rainfall is less likely to be reliable for a given location), that this masked </w:delText>
          </w:r>
        </w:del>
        <w:del w:id="458" w:author="Benjamin Lambert" w:date="2019-01-21T00:54:00Z">
          <w:r w:rsidRPr="00C172B0" w:rsidDel="006D6651">
            <w:rPr>
              <w:rFonts w:ascii="Arial" w:eastAsia="Arial" w:hAnsi="Arial"/>
              <w:sz w:val="19"/>
              <w:szCs w:val="19"/>
            </w:rPr>
            <w:delText xml:space="preserve">a more complex </w:delText>
          </w:r>
        </w:del>
        <w:del w:id="459" w:author="Benjamin Lambert" w:date="2019-01-21T00:56:00Z">
          <w:r w:rsidRPr="00C172B0" w:rsidDel="0075085E">
            <w:rPr>
              <w:rFonts w:ascii="Arial" w:eastAsia="Arial" w:hAnsi="Arial"/>
              <w:sz w:val="19"/>
              <w:szCs w:val="19"/>
            </w:rPr>
            <w:delText>interaction between longevity and temperature. The observed laboratory relationship between lifespan and temperature, however, may not be as robust in the field if mosquitoes adjust their behaviour</w:delText>
          </w:r>
        </w:del>
        <w:del w:id="460" w:author="Benjamin Lambert" w:date="2019-01-21T00:55:00Z">
          <w:r w:rsidRPr="00C172B0" w:rsidDel="00D4284B">
            <w:rPr>
              <w:rFonts w:ascii="Arial" w:eastAsia="Arial" w:hAnsi="Arial"/>
              <w:sz w:val="19"/>
              <w:szCs w:val="19"/>
            </w:rPr>
            <w:delText>s</w:delText>
          </w:r>
        </w:del>
        <w:del w:id="461" w:author="Benjamin Lambert" w:date="2019-01-21T00:56:00Z">
          <w:r w:rsidRPr="00C172B0" w:rsidDel="0075085E">
            <w:rPr>
              <w:rFonts w:ascii="Arial" w:eastAsia="Arial" w:hAnsi="Arial"/>
              <w:sz w:val="19"/>
              <w:szCs w:val="19"/>
            </w:rPr>
            <w:delText xml:space="preserve"> (such as, by seeking shade) in reaction to changes in temperature. More work exploring the relationship between mosquito ecology and temperature in semi-field experiments may be useful in probing these interactions further.</w:delText>
          </w:r>
        </w:del>
      </w:moveTo>
      <w:moveToRangeEnd w:id="447"/>
    </w:p>
    <w:p w14:paraId="078297CC" w14:textId="6699C3B0" w:rsidR="00A53713" w:rsidRPr="00C172B0" w:rsidDel="0075085E" w:rsidRDefault="00A53713" w:rsidP="00FB1084">
      <w:pPr>
        <w:spacing w:line="276" w:lineRule="auto"/>
        <w:ind w:right="-22"/>
        <w:rPr>
          <w:del w:id="462" w:author="Benjamin Lambert" w:date="2019-01-21T00:56:00Z"/>
          <w:rFonts w:ascii="Arial" w:eastAsia="Times New Roman" w:hAnsi="Arial"/>
          <w:sz w:val="19"/>
          <w:szCs w:val="19"/>
        </w:rPr>
      </w:pPr>
    </w:p>
    <w:p w14:paraId="380625D5" w14:textId="5E6F2417" w:rsidR="00A53713" w:rsidRPr="00C172B0" w:rsidDel="0075085E" w:rsidRDefault="00301E20" w:rsidP="00FB1084">
      <w:pPr>
        <w:spacing w:line="276" w:lineRule="auto"/>
        <w:ind w:right="-22"/>
        <w:rPr>
          <w:del w:id="463" w:author="Benjamin Lambert" w:date="2019-01-21T00:56:00Z"/>
          <w:rFonts w:ascii="Arial" w:eastAsia="Arial" w:hAnsi="Arial"/>
          <w:sz w:val="19"/>
          <w:szCs w:val="19"/>
        </w:rPr>
      </w:pPr>
      <w:del w:id="464" w:author="Benjamin Lambert" w:date="2019-01-21T00:56:00Z">
        <w:r w:rsidRPr="00C172B0" w:rsidDel="0075085E">
          <w:rPr>
            <w:rFonts w:ascii="Arial" w:eastAsia="Arial" w:hAnsi="Arial"/>
            <w:sz w:val="19"/>
            <w:szCs w:val="19"/>
          </w:rPr>
          <w:delText xml:space="preserve">As ethical concerns of contributing to disease burden are more often considered, it is now less common for MRR experiments to release female mosquitoes versus males than historically (Fig. SM2). Our analysis indicates that females outlive male mosquitoes by approximately 1.2 days (Fig. 3), meaning that diﬀerences between the sexes may exist for other ecological parameters determinable by MRR. </w:delText>
        </w:r>
      </w:del>
      <w:del w:id="465" w:author="Benjamin Lambert" w:date="2019-01-21T00:33:00Z">
        <w:r w:rsidRPr="00C172B0" w:rsidDel="00780105">
          <w:rPr>
            <w:rFonts w:ascii="Arial" w:eastAsia="Arial" w:hAnsi="Arial"/>
            <w:sz w:val="19"/>
            <w:szCs w:val="19"/>
          </w:rPr>
          <w:delText>This suggests that continued field entomological work on contained releases of mosquitoes in semi-field sites or large microcosms may be a valuable source of information on female mosquito ecology.</w:delText>
        </w:r>
      </w:del>
    </w:p>
    <w:p w14:paraId="5EE6231C" w14:textId="68C87D44" w:rsidR="000D1961" w:rsidRPr="00C172B0" w:rsidDel="0075085E" w:rsidRDefault="000D1961" w:rsidP="00FB1084">
      <w:pPr>
        <w:spacing w:line="276" w:lineRule="auto"/>
        <w:ind w:right="-22"/>
        <w:rPr>
          <w:del w:id="466" w:author="Benjamin Lambert" w:date="2019-01-21T00:56:00Z"/>
          <w:rFonts w:ascii="Arial" w:eastAsia="Times New Roman" w:hAnsi="Arial"/>
          <w:sz w:val="19"/>
          <w:szCs w:val="19"/>
        </w:rPr>
      </w:pPr>
    </w:p>
    <w:p w14:paraId="34EE5EDB" w14:textId="0E1DBB54" w:rsidR="000A6136" w:rsidRDefault="00301E20" w:rsidP="00FB1084">
      <w:pPr>
        <w:spacing w:line="276" w:lineRule="auto"/>
        <w:ind w:right="-22"/>
        <w:rPr>
          <w:ins w:id="467" w:author="Benjamin Lambert" w:date="2019-01-21T00:34:00Z"/>
          <w:rFonts w:ascii="Arial" w:hAnsi="Arial"/>
          <w:sz w:val="19"/>
          <w:szCs w:val="19"/>
        </w:rPr>
      </w:pPr>
      <w:del w:id="468" w:author="Benjamin Lambert" w:date="2019-01-21T00:56:00Z">
        <w:r w:rsidRPr="00C172B0" w:rsidDel="0075085E">
          <w:rPr>
            <w:rFonts w:ascii="Arial" w:eastAsia="Arial" w:hAnsi="Arial"/>
            <w:sz w:val="19"/>
            <w:szCs w:val="19"/>
          </w:rPr>
          <w:lastRenderedPageBreak/>
          <w:delText xml:space="preserve">Our estimates of LBL indicate that mosquitoes that were sugar-fed prior to release lived on average 0.7 days longer than those that were unfed (Fig. S4) suggesting the potential value of this underappreciated aspect of the mosquito ecology to the insects. </w:delText>
        </w:r>
      </w:del>
      <w:del w:id="469" w:author="Benjamin Lambert" w:date="2019-01-21T00:32:00Z">
        <w:r w:rsidRPr="00C172B0" w:rsidDel="00352273">
          <w:rPr>
            <w:rFonts w:ascii="Arial" w:eastAsia="Arial" w:hAnsi="Arial"/>
            <w:sz w:val="19"/>
            <w:szCs w:val="19"/>
          </w:rPr>
          <w:delText xml:space="preserve">It may also partly explain the recent successes in the use of Attractive Toxic Sugar Baits as a vector control intervention (Müller, Kravchenko, and Schlein, </w:delText>
        </w:r>
        <w:r w:rsidRPr="00C172B0" w:rsidDel="00352273">
          <w:rPr>
            <w:rStyle w:val="InternetLink"/>
            <w:rFonts w:ascii="Arial" w:eastAsia="Arial" w:hAnsi="Arial"/>
            <w:sz w:val="19"/>
            <w:szCs w:val="19"/>
          </w:rPr>
          <w:delText xml:space="preserve">2008; </w:delText>
        </w:r>
        <w:r w:rsidRPr="00C172B0" w:rsidDel="00352273">
          <w:rPr>
            <w:rFonts w:ascii="Arial" w:eastAsia="Arial" w:hAnsi="Arial"/>
            <w:sz w:val="19"/>
            <w:szCs w:val="19"/>
          </w:rPr>
          <w:delText xml:space="preserve">Müller, Junnila, and Schlein, </w:delText>
        </w:r>
        <w:r w:rsidRPr="00C172B0" w:rsidDel="00352273">
          <w:rPr>
            <w:rStyle w:val="InternetLink"/>
            <w:rFonts w:ascii="Arial" w:eastAsia="Arial" w:hAnsi="Arial"/>
            <w:sz w:val="19"/>
            <w:szCs w:val="19"/>
          </w:rPr>
          <w:delText xml:space="preserve">2010; </w:delText>
        </w:r>
        <w:r w:rsidRPr="00C172B0" w:rsidDel="00352273">
          <w:rPr>
            <w:rFonts w:ascii="Arial" w:eastAsia="Arial" w:hAnsi="Arial"/>
            <w:sz w:val="19"/>
            <w:szCs w:val="19"/>
          </w:rPr>
          <w:delText xml:space="preserve">Müller et al., </w:delText>
        </w:r>
        <w:r w:rsidRPr="00C172B0" w:rsidDel="00352273">
          <w:rPr>
            <w:rStyle w:val="InternetLink"/>
            <w:rFonts w:ascii="Arial" w:eastAsia="Arial" w:hAnsi="Arial"/>
            <w:sz w:val="19"/>
            <w:szCs w:val="19"/>
          </w:rPr>
          <w:delText xml:space="preserve">2010a; </w:delText>
        </w:r>
        <w:r w:rsidRPr="00C172B0" w:rsidDel="00352273">
          <w:rPr>
            <w:rFonts w:ascii="Arial" w:eastAsia="Arial" w:hAnsi="Arial"/>
            <w:sz w:val="19"/>
            <w:szCs w:val="19"/>
          </w:rPr>
          <w:delText xml:space="preserve">Müller et al., </w:delText>
        </w:r>
        <w:r w:rsidRPr="00C172B0" w:rsidDel="00352273">
          <w:rPr>
            <w:rStyle w:val="InternetLink"/>
            <w:rFonts w:ascii="Arial" w:eastAsia="Arial" w:hAnsi="Arial"/>
            <w:sz w:val="19"/>
            <w:szCs w:val="19"/>
          </w:rPr>
          <w:delText xml:space="preserve">2010b; </w:delText>
        </w:r>
        <w:r w:rsidRPr="00C172B0" w:rsidDel="00352273">
          <w:rPr>
            <w:rFonts w:ascii="Arial" w:eastAsia="Arial" w:hAnsi="Arial"/>
            <w:sz w:val="19"/>
            <w:szCs w:val="19"/>
          </w:rPr>
          <w:delText xml:space="preserve">Beier et al., </w:delText>
        </w:r>
        <w:r w:rsidRPr="00C172B0" w:rsidDel="00352273">
          <w:rPr>
            <w:rStyle w:val="InternetLink"/>
            <w:rFonts w:ascii="Arial" w:eastAsia="Arial" w:hAnsi="Arial"/>
            <w:sz w:val="19"/>
            <w:szCs w:val="19"/>
          </w:rPr>
          <w:delText>2012)</w:delText>
        </w:r>
        <w:r w:rsidRPr="00C172B0" w:rsidDel="00352273">
          <w:rPr>
            <w:rFonts w:ascii="Arial" w:eastAsia="Arial" w:hAnsi="Arial"/>
            <w:sz w:val="19"/>
            <w:szCs w:val="19"/>
          </w:rPr>
          <w:delText>. More research is needed, however, to identify the sugar-feeding frequency and food sources for wild populations.</w:delText>
        </w:r>
      </w:del>
    </w:p>
    <w:p w14:paraId="27E8778B" w14:textId="7A7805E8" w:rsidR="00423D3A" w:rsidRDefault="00423D3A" w:rsidP="000A6136">
      <w:pPr>
        <w:spacing w:line="276" w:lineRule="auto"/>
        <w:ind w:right="-22"/>
        <w:rPr>
          <w:ins w:id="470" w:author="Benjamin Lambert" w:date="2019-01-21T01:25:00Z"/>
          <w:rFonts w:ascii="Arial" w:eastAsia="Arial" w:hAnsi="Arial"/>
          <w:sz w:val="19"/>
          <w:szCs w:val="19"/>
        </w:rPr>
      </w:pPr>
    </w:p>
    <w:p w14:paraId="6BBD6917" w14:textId="5AD66FCF" w:rsidR="000A6136" w:rsidRPr="0037021E" w:rsidRDefault="003C7D6E" w:rsidP="00FB1084">
      <w:pPr>
        <w:spacing w:line="276" w:lineRule="auto"/>
        <w:ind w:right="-22"/>
        <w:rPr>
          <w:rFonts w:ascii="Arial" w:eastAsia="Arial" w:hAnsi="Arial"/>
          <w:sz w:val="19"/>
          <w:szCs w:val="19"/>
          <w:rPrChange w:id="471" w:author="Benjamin Lambert" w:date="2019-01-22T18:17:00Z">
            <w:rPr>
              <w:rFonts w:ascii="Arial" w:hAnsi="Arial"/>
              <w:sz w:val="19"/>
              <w:szCs w:val="19"/>
            </w:rPr>
          </w:rPrChange>
        </w:rPr>
      </w:pPr>
      <w:ins w:id="472" w:author="Benjamin Lambert" w:date="2019-01-21T01:26:00Z">
        <w:r>
          <w:rPr>
            <w:rFonts w:ascii="Arial" w:eastAsia="Arial" w:hAnsi="Arial"/>
            <w:sz w:val="19"/>
            <w:szCs w:val="19"/>
          </w:rPr>
          <w:t xml:space="preserve">In </w:t>
        </w:r>
        <w:r w:rsidR="00FB720E">
          <w:rPr>
            <w:rFonts w:ascii="Arial" w:eastAsia="Arial" w:hAnsi="Arial"/>
            <w:sz w:val="19"/>
            <w:szCs w:val="19"/>
          </w:rPr>
          <w:t xml:space="preserve">our study, we </w:t>
        </w:r>
        <w:r w:rsidR="00DF07C0">
          <w:rPr>
            <w:rFonts w:ascii="Arial" w:eastAsia="Arial" w:hAnsi="Arial"/>
            <w:sz w:val="19"/>
            <w:szCs w:val="19"/>
          </w:rPr>
          <w:t xml:space="preserve">determined that </w:t>
        </w:r>
      </w:ins>
      <w:ins w:id="473" w:author="Benjamin Lambert" w:date="2019-01-21T01:32:00Z">
        <w:r w:rsidR="00FF17A4">
          <w:rPr>
            <w:rFonts w:ascii="Arial" w:eastAsia="Arial" w:hAnsi="Arial"/>
            <w:sz w:val="19"/>
            <w:szCs w:val="19"/>
          </w:rPr>
          <w:t xml:space="preserve">mosquito </w:t>
        </w:r>
        <w:r w:rsidR="00A80B4F">
          <w:rPr>
            <w:rFonts w:ascii="Arial" w:eastAsia="Arial" w:hAnsi="Arial"/>
            <w:sz w:val="19"/>
            <w:szCs w:val="19"/>
          </w:rPr>
          <w:t>senescence</w:t>
        </w:r>
      </w:ins>
      <w:ins w:id="474" w:author="Benjamin Lambert" w:date="2019-01-21T01:26:00Z">
        <w:r w:rsidR="00DF07C0">
          <w:rPr>
            <w:rFonts w:ascii="Arial" w:eastAsia="Arial" w:hAnsi="Arial"/>
            <w:sz w:val="19"/>
            <w:szCs w:val="19"/>
          </w:rPr>
          <w:t xml:space="preserve"> </w:t>
        </w:r>
      </w:ins>
      <w:ins w:id="475" w:author="Benjamin Lambert" w:date="2019-01-21T01:27:00Z">
        <w:r w:rsidR="00CC54E3">
          <w:rPr>
            <w:rFonts w:ascii="Arial" w:eastAsia="Arial" w:hAnsi="Arial"/>
            <w:sz w:val="19"/>
            <w:szCs w:val="19"/>
          </w:rPr>
          <w:t>could better explain patterns of mortality only in a minority of cases</w:t>
        </w:r>
      </w:ins>
      <w:ins w:id="476" w:author="Benjamin Lambert" w:date="2019-01-21T01:32:00Z">
        <w:r w:rsidR="001E57C8">
          <w:rPr>
            <w:rFonts w:ascii="Arial" w:eastAsia="Arial" w:hAnsi="Arial"/>
            <w:sz w:val="19"/>
            <w:szCs w:val="19"/>
          </w:rPr>
          <w:t xml:space="preserve"> </w:t>
        </w:r>
      </w:ins>
      <w:ins w:id="477" w:author="Benjamin Lambert" w:date="2019-01-21T01:31:00Z">
        <w:r w:rsidR="008123E1">
          <w:rPr>
            <w:rFonts w:ascii="Arial" w:eastAsia="Arial" w:hAnsi="Arial"/>
            <w:sz w:val="19"/>
            <w:szCs w:val="19"/>
          </w:rPr>
          <w:t>across bo</w:t>
        </w:r>
      </w:ins>
      <w:ins w:id="478" w:author="Benjamin Lambert" w:date="2019-01-21T01:32:00Z">
        <w:r w:rsidR="008123E1">
          <w:rPr>
            <w:rFonts w:ascii="Arial" w:eastAsia="Arial" w:hAnsi="Arial"/>
            <w:sz w:val="19"/>
            <w:szCs w:val="19"/>
          </w:rPr>
          <w:t xml:space="preserve">th </w:t>
        </w:r>
        <w:r w:rsidR="00960F42">
          <w:rPr>
            <w:rFonts w:ascii="Arial" w:eastAsia="Arial" w:hAnsi="Arial"/>
            <w:sz w:val="19"/>
            <w:szCs w:val="19"/>
          </w:rPr>
          <w:t>experimental approaches</w:t>
        </w:r>
      </w:ins>
      <w:ins w:id="479" w:author="Benjamin Lambert" w:date="2019-01-21T01:35:00Z">
        <w:r w:rsidR="00B9127A">
          <w:rPr>
            <w:rFonts w:ascii="Arial" w:eastAsia="Arial" w:hAnsi="Arial"/>
            <w:sz w:val="19"/>
            <w:szCs w:val="19"/>
          </w:rPr>
          <w:t>, contrasting with e</w:t>
        </w:r>
      </w:ins>
      <w:ins w:id="480" w:author="Benjamin Lambert" w:date="2019-01-21T01:36:00Z">
        <w:r w:rsidR="00B9127A">
          <w:rPr>
            <w:rFonts w:ascii="Arial" w:eastAsia="Arial" w:hAnsi="Arial"/>
            <w:sz w:val="19"/>
            <w:szCs w:val="19"/>
          </w:rPr>
          <w:t>vidence from</w:t>
        </w:r>
      </w:ins>
      <w:ins w:id="481" w:author="Benjamin Lambert" w:date="2019-01-22T17:52:00Z">
        <w:r w:rsidR="00271D55">
          <w:rPr>
            <w:rFonts w:ascii="Arial" w:eastAsia="Arial" w:hAnsi="Arial"/>
            <w:sz w:val="19"/>
            <w:szCs w:val="19"/>
          </w:rPr>
          <w:t xml:space="preserve"> some</w:t>
        </w:r>
      </w:ins>
      <w:ins w:id="482" w:author="Benjamin Lambert" w:date="2019-01-21T01:36:00Z">
        <w:r w:rsidR="00B9127A">
          <w:rPr>
            <w:rFonts w:ascii="Arial" w:eastAsia="Arial" w:hAnsi="Arial"/>
            <w:sz w:val="19"/>
            <w:szCs w:val="19"/>
          </w:rPr>
          <w:t xml:space="preserve"> laboratory studies </w:t>
        </w:r>
        <w:r w:rsidR="00A37363" w:rsidRPr="00C172B0">
          <w:rPr>
            <w:rFonts w:ascii="Arial" w:eastAsia="Arial" w:hAnsi="Arial"/>
            <w:sz w:val="19"/>
            <w:szCs w:val="19"/>
          </w:rPr>
          <w:t>(</w:t>
        </w:r>
        <w:proofErr w:type="spellStart"/>
        <w:r w:rsidR="00A37363" w:rsidRPr="00C172B0">
          <w:rPr>
            <w:rFonts w:ascii="Arial" w:eastAsia="Arial" w:hAnsi="Arial"/>
            <w:sz w:val="19"/>
            <w:szCs w:val="19"/>
          </w:rPr>
          <w:t>Styer</w:t>
        </w:r>
        <w:proofErr w:type="spellEnd"/>
        <w:r w:rsidR="00A37363" w:rsidRPr="00C172B0">
          <w:rPr>
            <w:rFonts w:ascii="Arial" w:eastAsia="Arial" w:hAnsi="Arial"/>
            <w:sz w:val="19"/>
            <w:szCs w:val="19"/>
          </w:rPr>
          <w:t xml:space="preserve"> et al., </w:t>
        </w:r>
        <w:r w:rsidR="00A37363" w:rsidRPr="00C172B0">
          <w:rPr>
            <w:rStyle w:val="InternetLink"/>
            <w:rFonts w:ascii="Arial" w:eastAsia="Arial" w:hAnsi="Arial"/>
            <w:sz w:val="19"/>
            <w:szCs w:val="19"/>
          </w:rPr>
          <w:t xml:space="preserve">2007; </w:t>
        </w:r>
        <w:r w:rsidR="00A37363" w:rsidRPr="00C172B0">
          <w:rPr>
            <w:rFonts w:ascii="Arial" w:eastAsia="Arial" w:hAnsi="Arial"/>
            <w:sz w:val="19"/>
            <w:szCs w:val="19"/>
          </w:rPr>
          <w:t xml:space="preserve">Dawes et al., </w:t>
        </w:r>
        <w:r w:rsidR="00A37363" w:rsidRPr="00C172B0">
          <w:rPr>
            <w:rStyle w:val="InternetLink"/>
            <w:rFonts w:ascii="Arial" w:eastAsia="Arial" w:hAnsi="Arial"/>
            <w:sz w:val="19"/>
            <w:szCs w:val="19"/>
          </w:rPr>
          <w:t>2009)</w:t>
        </w:r>
        <w:r w:rsidR="00CC7C59">
          <w:rPr>
            <w:rFonts w:ascii="Arial" w:eastAsia="Arial" w:hAnsi="Arial"/>
            <w:sz w:val="19"/>
            <w:szCs w:val="19"/>
          </w:rPr>
          <w:t xml:space="preserve"> and field experiments</w:t>
        </w:r>
      </w:ins>
      <w:ins w:id="483" w:author="Benjamin Lambert" w:date="2019-01-21T01:33:00Z">
        <w:r w:rsidR="0061282D">
          <w:rPr>
            <w:rFonts w:ascii="Arial" w:eastAsia="Arial" w:hAnsi="Arial"/>
            <w:sz w:val="19"/>
            <w:szCs w:val="19"/>
          </w:rPr>
          <w:t xml:space="preserve"> </w:t>
        </w:r>
      </w:ins>
      <w:ins w:id="484" w:author="Benjamin Lambert" w:date="2019-01-21T01:36:00Z">
        <w:r w:rsidR="00110B20">
          <w:rPr>
            <w:rFonts w:ascii="Arial" w:eastAsia="Arial" w:hAnsi="Arial"/>
            <w:sz w:val="19"/>
            <w:szCs w:val="19"/>
          </w:rPr>
          <w:t>(</w:t>
        </w:r>
        <w:r w:rsidR="00110B20" w:rsidRPr="00C172B0">
          <w:rPr>
            <w:rFonts w:ascii="Arial" w:eastAsia="Arial" w:hAnsi="Arial"/>
            <w:sz w:val="19"/>
            <w:szCs w:val="19"/>
          </w:rPr>
          <w:t>Harrington et al.</w:t>
        </w:r>
        <w:r w:rsidR="00B0603D">
          <w:rPr>
            <w:rFonts w:ascii="Arial" w:eastAsia="Arial" w:hAnsi="Arial"/>
            <w:sz w:val="19"/>
            <w:szCs w:val="19"/>
          </w:rPr>
          <w:t xml:space="preserve">, </w:t>
        </w:r>
        <w:r w:rsidR="00110B20" w:rsidRPr="00C172B0">
          <w:rPr>
            <w:rFonts w:ascii="Arial" w:eastAsia="Arial" w:hAnsi="Arial"/>
            <w:sz w:val="19"/>
            <w:szCs w:val="19"/>
          </w:rPr>
          <w:t>20</w:t>
        </w:r>
      </w:ins>
      <w:ins w:id="485" w:author="Benjamin Lambert" w:date="2019-01-22T18:15:00Z">
        <w:r w:rsidR="00655945">
          <w:rPr>
            <w:rFonts w:ascii="Arial" w:eastAsia="Arial" w:hAnsi="Arial"/>
            <w:sz w:val="19"/>
            <w:szCs w:val="19"/>
          </w:rPr>
          <w:t>14</w:t>
        </w:r>
      </w:ins>
      <w:ins w:id="486" w:author="Benjamin Lambert" w:date="2019-01-21T01:36:00Z">
        <w:r w:rsidR="00110B20">
          <w:rPr>
            <w:rFonts w:ascii="Arial" w:eastAsia="Arial" w:hAnsi="Arial"/>
            <w:sz w:val="19"/>
            <w:szCs w:val="19"/>
          </w:rPr>
          <w:t xml:space="preserve">). </w:t>
        </w:r>
      </w:ins>
      <w:ins w:id="487" w:author="Benjamin Lambert" w:date="2019-01-21T01:35:00Z">
        <w:r w:rsidR="00EC527E">
          <w:rPr>
            <w:rFonts w:ascii="Arial" w:eastAsia="Arial" w:hAnsi="Arial"/>
            <w:sz w:val="19"/>
            <w:szCs w:val="19"/>
          </w:rPr>
          <w:t xml:space="preserve">To determine if </w:t>
        </w:r>
        <w:r w:rsidR="00716790">
          <w:rPr>
            <w:rFonts w:ascii="Arial" w:eastAsia="Arial" w:hAnsi="Arial"/>
            <w:sz w:val="19"/>
            <w:szCs w:val="19"/>
          </w:rPr>
          <w:t xml:space="preserve">experimental </w:t>
        </w:r>
      </w:ins>
      <w:ins w:id="488" w:author="Benjamin Lambert" w:date="2019-01-21T01:37:00Z">
        <w:r w:rsidR="00383085">
          <w:rPr>
            <w:rFonts w:ascii="Arial" w:eastAsia="Arial" w:hAnsi="Arial"/>
            <w:sz w:val="19"/>
            <w:szCs w:val="19"/>
          </w:rPr>
          <w:t xml:space="preserve">characteristics were responsible for our inability to detect senescence, we conducted a power </w:t>
        </w:r>
        <w:commentRangeStart w:id="489"/>
        <w:r w:rsidR="00383085">
          <w:rPr>
            <w:rFonts w:ascii="Arial" w:eastAsia="Arial" w:hAnsi="Arial"/>
            <w:sz w:val="19"/>
            <w:szCs w:val="19"/>
          </w:rPr>
          <w:t>analysis</w:t>
        </w:r>
      </w:ins>
      <w:ins w:id="490" w:author="Benjamin Lambert" w:date="2019-01-21T01:38:00Z">
        <w:r w:rsidR="00561F56">
          <w:rPr>
            <w:rFonts w:ascii="Arial" w:eastAsia="Arial" w:hAnsi="Arial"/>
            <w:sz w:val="19"/>
            <w:szCs w:val="19"/>
          </w:rPr>
          <w:t xml:space="preserve"> of MRR experiments</w:t>
        </w:r>
        <w:r w:rsidR="008B634D">
          <w:rPr>
            <w:rFonts w:ascii="Arial" w:eastAsia="Arial" w:hAnsi="Arial"/>
            <w:sz w:val="19"/>
            <w:szCs w:val="19"/>
          </w:rPr>
          <w:t xml:space="preserve"> </w:t>
        </w:r>
      </w:ins>
      <w:commentRangeEnd w:id="489"/>
      <w:ins w:id="491" w:author="Benjamin Lambert" w:date="2019-01-21T01:42:00Z">
        <w:r w:rsidR="00DD5ECE">
          <w:rPr>
            <w:rStyle w:val="CommentReference"/>
            <w:rFonts w:ascii="Liberation Serif" w:eastAsia="AR PL SungtiL GB" w:hAnsi="Liberation Serif" w:cs="Mangal"/>
            <w:kern w:val="2"/>
            <w:lang w:val="en-GB"/>
          </w:rPr>
          <w:commentReference w:id="489"/>
        </w:r>
      </w:ins>
      <w:ins w:id="492" w:author="Benjamin Lambert" w:date="2019-01-21T01:38:00Z">
        <w:r w:rsidR="008B634D">
          <w:rPr>
            <w:rFonts w:ascii="Arial" w:eastAsia="Arial" w:hAnsi="Arial"/>
            <w:sz w:val="19"/>
            <w:szCs w:val="19"/>
          </w:rPr>
          <w:t xml:space="preserve">(see SOM). </w:t>
        </w:r>
        <w:r w:rsidR="00741C65">
          <w:rPr>
            <w:rFonts w:ascii="Arial" w:eastAsia="Arial" w:hAnsi="Arial"/>
            <w:sz w:val="19"/>
            <w:szCs w:val="19"/>
          </w:rPr>
          <w:t xml:space="preserve">This </w:t>
        </w:r>
        <w:r w:rsidR="000E4FF6">
          <w:rPr>
            <w:rFonts w:ascii="Arial" w:eastAsia="Arial" w:hAnsi="Arial"/>
            <w:sz w:val="19"/>
            <w:szCs w:val="19"/>
          </w:rPr>
          <w:t xml:space="preserve">work indicated that </w:t>
        </w:r>
      </w:ins>
      <w:ins w:id="493" w:author="Benjamin Lambert" w:date="2019-01-22T17:53:00Z">
        <w:r w:rsidR="00CA7B96">
          <w:rPr>
            <w:rFonts w:ascii="Arial" w:eastAsia="Arial" w:hAnsi="Arial"/>
            <w:sz w:val="19"/>
            <w:szCs w:val="19"/>
          </w:rPr>
          <w:t xml:space="preserve">power to detect senescence </w:t>
        </w:r>
        <w:proofErr w:type="spellStart"/>
        <w:r w:rsidR="00CA7B96" w:rsidRPr="00C172B0">
          <w:rPr>
            <w:rFonts w:ascii="Arial" w:eastAsia="Arial" w:hAnsi="Arial"/>
            <w:sz w:val="19"/>
            <w:szCs w:val="19"/>
          </w:rPr>
          <w:t>senescence</w:t>
        </w:r>
        <w:proofErr w:type="spellEnd"/>
        <w:r w:rsidR="00CA7B96" w:rsidRPr="00C172B0">
          <w:rPr>
            <w:rFonts w:ascii="Arial" w:eastAsia="Arial" w:hAnsi="Arial"/>
            <w:sz w:val="19"/>
            <w:szCs w:val="19"/>
          </w:rPr>
          <w:t xml:space="preserve"> strongly depends on study length (Fig. S11B) but is insensitive to release size (Fig. S11C)</w:t>
        </w:r>
      </w:ins>
      <w:ins w:id="494" w:author="Benjamin Lambert" w:date="2019-01-22T17:54:00Z">
        <w:r w:rsidR="00DD2432">
          <w:rPr>
            <w:rFonts w:ascii="Arial" w:eastAsia="Arial" w:hAnsi="Arial"/>
            <w:sz w:val="19"/>
            <w:szCs w:val="19"/>
          </w:rPr>
          <w:t xml:space="preserve">. </w:t>
        </w:r>
      </w:ins>
      <w:ins w:id="495" w:author="Benjamin Lambert" w:date="2019-01-22T17:55:00Z">
        <w:r w:rsidR="009671DA" w:rsidRPr="00C172B0">
          <w:rPr>
            <w:rFonts w:ascii="Arial" w:eastAsia="Arial" w:hAnsi="Arial"/>
            <w:sz w:val="19"/>
            <w:szCs w:val="19"/>
          </w:rPr>
          <w:t xml:space="preserve">Clements and Patterson (1981) conducted a meta-analysis of MRR and dissection field experiments and </w:t>
        </w:r>
      </w:ins>
      <w:ins w:id="496" w:author="Benjamin Lambert" w:date="2019-01-22T17:57:00Z">
        <w:r w:rsidR="00334401">
          <w:rPr>
            <w:rFonts w:ascii="Arial" w:eastAsia="Arial" w:hAnsi="Arial"/>
            <w:sz w:val="19"/>
            <w:szCs w:val="19"/>
          </w:rPr>
          <w:t xml:space="preserve">determined that mortality increased with age </w:t>
        </w:r>
        <w:r w:rsidR="00926C76">
          <w:rPr>
            <w:rFonts w:ascii="Arial" w:eastAsia="Arial" w:hAnsi="Arial"/>
            <w:sz w:val="19"/>
            <w:szCs w:val="19"/>
          </w:rPr>
          <w:t xml:space="preserve">at a rate comparable to </w:t>
        </w:r>
      </w:ins>
      <w:ins w:id="497" w:author="Benjamin Lambert" w:date="2019-01-22T18:19:00Z">
        <w:r w:rsidR="00DA38F4">
          <w:rPr>
            <w:rFonts w:ascii="Arial" w:eastAsia="Arial" w:hAnsi="Arial"/>
            <w:sz w:val="19"/>
            <w:szCs w:val="19"/>
          </w:rPr>
          <w:t>the</w:t>
        </w:r>
      </w:ins>
      <w:ins w:id="498" w:author="Benjamin Lambert" w:date="2019-01-22T17:57:00Z">
        <w:r w:rsidR="00926C76">
          <w:rPr>
            <w:rFonts w:ascii="Arial" w:eastAsia="Arial" w:hAnsi="Arial"/>
            <w:sz w:val="19"/>
            <w:szCs w:val="19"/>
          </w:rPr>
          <w:t xml:space="preserve"> ‘mild’ senescence case </w:t>
        </w:r>
      </w:ins>
      <w:ins w:id="499" w:author="Benjamin Lambert" w:date="2019-01-22T18:19:00Z">
        <w:r w:rsidR="00DA38F4">
          <w:rPr>
            <w:rFonts w:ascii="Arial" w:eastAsia="Arial" w:hAnsi="Arial"/>
            <w:sz w:val="19"/>
            <w:szCs w:val="19"/>
          </w:rPr>
          <w:t xml:space="preserve">population </w:t>
        </w:r>
        <w:r w:rsidR="00970D71">
          <w:rPr>
            <w:rFonts w:ascii="Arial" w:eastAsia="Arial" w:hAnsi="Arial"/>
            <w:sz w:val="19"/>
            <w:szCs w:val="19"/>
          </w:rPr>
          <w:t xml:space="preserve">we consider </w:t>
        </w:r>
      </w:ins>
      <w:ins w:id="500" w:author="Benjamin Lambert" w:date="2019-01-22T17:57:00Z">
        <w:r w:rsidR="00926C76">
          <w:rPr>
            <w:rFonts w:ascii="Arial" w:eastAsia="Arial" w:hAnsi="Arial"/>
            <w:sz w:val="19"/>
            <w:szCs w:val="19"/>
          </w:rPr>
          <w:t>(</w:t>
        </w:r>
      </w:ins>
      <w:ins w:id="501" w:author="Benjamin Lambert" w:date="2019-01-22T17:58:00Z">
        <w:r w:rsidR="00926C76">
          <w:rPr>
            <w:rFonts w:ascii="Arial" w:eastAsia="Arial" w:hAnsi="Arial"/>
            <w:sz w:val="19"/>
            <w:szCs w:val="19"/>
          </w:rPr>
          <w:t xml:space="preserve">see SOM). </w:t>
        </w:r>
        <w:r w:rsidR="00EA03C0" w:rsidRPr="00C172B0">
          <w:rPr>
            <w:rFonts w:ascii="Arial" w:eastAsia="Arial" w:hAnsi="Arial"/>
            <w:sz w:val="19"/>
            <w:szCs w:val="19"/>
          </w:rPr>
          <w:t xml:space="preserve">For this </w:t>
        </w:r>
      </w:ins>
      <w:ins w:id="502" w:author="Benjamin Lambert" w:date="2019-01-22T18:19:00Z">
        <w:r w:rsidR="00023C27">
          <w:rPr>
            <w:rFonts w:ascii="Arial" w:eastAsia="Arial" w:hAnsi="Arial"/>
            <w:sz w:val="19"/>
            <w:szCs w:val="19"/>
          </w:rPr>
          <w:t>instance</w:t>
        </w:r>
      </w:ins>
      <w:ins w:id="503" w:author="Benjamin Lambert" w:date="2019-01-22T17:58:00Z">
        <w:r w:rsidR="00EA03C0" w:rsidRPr="00C172B0">
          <w:rPr>
            <w:rFonts w:ascii="Arial" w:eastAsia="Arial" w:hAnsi="Arial"/>
            <w:sz w:val="19"/>
            <w:szCs w:val="19"/>
          </w:rPr>
          <w:t>, detecting senescence with a power of 80% require</w:t>
        </w:r>
        <w:r w:rsidR="00BE7253">
          <w:rPr>
            <w:rFonts w:ascii="Arial" w:eastAsia="Arial" w:hAnsi="Arial"/>
            <w:sz w:val="19"/>
            <w:szCs w:val="19"/>
          </w:rPr>
          <w:t>d</w:t>
        </w:r>
        <w:r w:rsidR="00EA03C0" w:rsidRPr="00C172B0">
          <w:rPr>
            <w:rFonts w:ascii="Arial" w:eastAsia="Arial" w:hAnsi="Arial"/>
            <w:sz w:val="19"/>
            <w:szCs w:val="19"/>
          </w:rPr>
          <w:t xml:space="preserve"> a study length of at least 18 days. Since the median study duration for experiments included in our analysis was 10 days (Table SM2) this could partly explain our failure to detect senescence at the species level.</w:t>
        </w:r>
      </w:ins>
      <w:ins w:id="504" w:author="Benjamin Lambert" w:date="2019-01-22T17:59:00Z">
        <w:r w:rsidR="006C19DE">
          <w:rPr>
            <w:rFonts w:ascii="Arial" w:eastAsia="Arial" w:hAnsi="Arial"/>
            <w:sz w:val="19"/>
            <w:szCs w:val="19"/>
          </w:rPr>
          <w:t xml:space="preserve"> </w:t>
        </w:r>
      </w:ins>
      <w:ins w:id="505" w:author="Benjamin Lambert" w:date="2019-01-22T18:03:00Z">
        <w:r w:rsidR="000555AF">
          <w:rPr>
            <w:rFonts w:ascii="Arial" w:eastAsia="Arial" w:hAnsi="Arial"/>
            <w:sz w:val="19"/>
            <w:szCs w:val="19"/>
          </w:rPr>
          <w:t>It is possible however that laboratory studies overstate the magnitude of senescence</w:t>
        </w:r>
      </w:ins>
      <w:ins w:id="506" w:author="Benjamin Lambert" w:date="2019-01-22T18:04:00Z">
        <w:r w:rsidR="00EB0353">
          <w:rPr>
            <w:rFonts w:ascii="Arial" w:eastAsia="Arial" w:hAnsi="Arial"/>
            <w:sz w:val="19"/>
            <w:szCs w:val="19"/>
          </w:rPr>
          <w:t xml:space="preserve"> since colony mosquitoes live artificially long</w:t>
        </w:r>
      </w:ins>
      <w:ins w:id="507" w:author="Benjamin Lambert" w:date="2019-01-22T18:05:00Z">
        <w:r w:rsidR="00D45F6B">
          <w:rPr>
            <w:rFonts w:ascii="Arial" w:eastAsia="Arial" w:hAnsi="Arial"/>
            <w:sz w:val="19"/>
            <w:szCs w:val="19"/>
          </w:rPr>
          <w:t xml:space="preserve"> a</w:t>
        </w:r>
      </w:ins>
      <w:ins w:id="508" w:author="Benjamin Lambert" w:date="2019-01-22T18:04:00Z">
        <w:r w:rsidR="00DD0542">
          <w:rPr>
            <w:rFonts w:ascii="Arial" w:eastAsia="Arial" w:hAnsi="Arial"/>
            <w:sz w:val="19"/>
            <w:szCs w:val="19"/>
          </w:rPr>
          <w:t>nd</w:t>
        </w:r>
      </w:ins>
      <w:ins w:id="509" w:author="Benjamin Lambert" w:date="2019-01-22T18:05:00Z">
        <w:r w:rsidR="00E12730">
          <w:rPr>
            <w:rFonts w:ascii="Arial" w:eastAsia="Arial" w:hAnsi="Arial"/>
            <w:sz w:val="19"/>
            <w:szCs w:val="19"/>
          </w:rPr>
          <w:t xml:space="preserve"> </w:t>
        </w:r>
      </w:ins>
      <w:ins w:id="510" w:author="Benjamin Lambert" w:date="2019-01-22T18:04:00Z">
        <w:r w:rsidR="00DD0542">
          <w:rPr>
            <w:rFonts w:ascii="Arial" w:eastAsia="Arial" w:hAnsi="Arial"/>
            <w:sz w:val="19"/>
            <w:szCs w:val="19"/>
          </w:rPr>
          <w:t xml:space="preserve">may survive to </w:t>
        </w:r>
      </w:ins>
      <w:ins w:id="511" w:author="Benjamin Lambert" w:date="2019-01-22T18:05:00Z">
        <w:r w:rsidR="00965B0E">
          <w:rPr>
            <w:rFonts w:ascii="Arial" w:eastAsia="Arial" w:hAnsi="Arial"/>
            <w:sz w:val="19"/>
            <w:szCs w:val="19"/>
          </w:rPr>
          <w:t xml:space="preserve">experience physiological decline not </w:t>
        </w:r>
        <w:r w:rsidR="005D24FC">
          <w:rPr>
            <w:rFonts w:ascii="Arial" w:eastAsia="Arial" w:hAnsi="Arial"/>
            <w:sz w:val="19"/>
            <w:szCs w:val="19"/>
          </w:rPr>
          <w:t>reached in the wild.</w:t>
        </w:r>
      </w:ins>
      <w:ins w:id="512" w:author="Benjamin Lambert" w:date="2019-01-22T18:06:00Z">
        <w:r w:rsidR="00A52277">
          <w:rPr>
            <w:rFonts w:ascii="Arial" w:eastAsia="Arial" w:hAnsi="Arial"/>
            <w:sz w:val="19"/>
            <w:szCs w:val="19"/>
          </w:rPr>
          <w:t xml:space="preserve"> </w:t>
        </w:r>
      </w:ins>
      <w:commentRangeStart w:id="513"/>
      <w:ins w:id="514" w:author="Benjamin Lambert" w:date="2019-01-22T18:07:00Z">
        <w:r w:rsidR="00A52277">
          <w:rPr>
            <w:rFonts w:ascii="Arial" w:eastAsia="Arial" w:hAnsi="Arial"/>
            <w:sz w:val="19"/>
            <w:szCs w:val="19"/>
          </w:rPr>
          <w:t xml:space="preserve">To our knowledge </w:t>
        </w:r>
      </w:ins>
      <w:ins w:id="515" w:author="Benjamin Lambert" w:date="2019-01-22T18:08:00Z">
        <w:r w:rsidR="00D56880">
          <w:rPr>
            <w:rFonts w:ascii="Arial" w:eastAsia="Arial" w:hAnsi="Arial"/>
            <w:sz w:val="19"/>
            <w:szCs w:val="19"/>
          </w:rPr>
          <w:t>the MRR study of Harrington et al., (20</w:t>
        </w:r>
      </w:ins>
      <w:ins w:id="516" w:author="Benjamin Lambert" w:date="2019-01-22T18:14:00Z">
        <w:r w:rsidR="00185CF0">
          <w:rPr>
            <w:rFonts w:ascii="Arial" w:eastAsia="Arial" w:hAnsi="Arial"/>
            <w:sz w:val="19"/>
            <w:szCs w:val="19"/>
          </w:rPr>
          <w:t>14</w:t>
        </w:r>
      </w:ins>
      <w:ins w:id="517" w:author="Benjamin Lambert" w:date="2019-01-22T18:08:00Z">
        <w:r w:rsidR="00D56880">
          <w:rPr>
            <w:rFonts w:ascii="Arial" w:eastAsia="Arial" w:hAnsi="Arial"/>
            <w:sz w:val="19"/>
            <w:szCs w:val="19"/>
          </w:rPr>
          <w:t xml:space="preserve">) </w:t>
        </w:r>
      </w:ins>
      <w:ins w:id="518" w:author="Benjamin Lambert" w:date="2019-01-22T18:14:00Z">
        <w:r w:rsidR="00ED2BD3">
          <w:rPr>
            <w:rFonts w:ascii="Arial" w:eastAsia="Arial" w:hAnsi="Arial"/>
            <w:sz w:val="19"/>
            <w:szCs w:val="19"/>
          </w:rPr>
          <w:t xml:space="preserve">on </w:t>
        </w:r>
        <w:r w:rsidR="00ED2BD3">
          <w:rPr>
            <w:rFonts w:ascii="Arial" w:eastAsia="Arial" w:hAnsi="Arial"/>
            <w:i/>
            <w:sz w:val="19"/>
            <w:szCs w:val="19"/>
          </w:rPr>
          <w:t xml:space="preserve">Aedes </w:t>
        </w:r>
        <w:r w:rsidR="00ED2BD3" w:rsidRPr="00ED2BD3">
          <w:rPr>
            <w:rFonts w:ascii="Arial" w:eastAsia="Arial" w:hAnsi="Arial"/>
            <w:sz w:val="19"/>
            <w:szCs w:val="19"/>
            <w:rPrChange w:id="519" w:author="Benjamin Lambert" w:date="2019-01-22T18:14:00Z">
              <w:rPr>
                <w:rFonts w:ascii="Arial" w:eastAsia="Arial" w:hAnsi="Arial"/>
                <w:i/>
                <w:sz w:val="19"/>
                <w:szCs w:val="19"/>
              </w:rPr>
            </w:rPrChange>
          </w:rPr>
          <w:t>aegypti</w:t>
        </w:r>
        <w:r w:rsidR="00ED2BD3">
          <w:rPr>
            <w:rFonts w:ascii="Arial" w:eastAsia="Arial" w:hAnsi="Arial"/>
            <w:sz w:val="19"/>
            <w:szCs w:val="19"/>
          </w:rPr>
          <w:t xml:space="preserve"> in Thailand </w:t>
        </w:r>
      </w:ins>
      <w:ins w:id="520" w:author="Benjamin Lambert" w:date="2019-01-22T18:08:00Z">
        <w:r w:rsidR="00D56880" w:rsidRPr="00ED2BD3">
          <w:rPr>
            <w:rFonts w:ascii="Arial" w:eastAsia="Arial" w:hAnsi="Arial"/>
            <w:sz w:val="19"/>
            <w:szCs w:val="19"/>
          </w:rPr>
          <w:t>has</w:t>
        </w:r>
        <w:r w:rsidR="00D56880">
          <w:rPr>
            <w:rFonts w:ascii="Arial" w:eastAsia="Arial" w:hAnsi="Arial"/>
            <w:sz w:val="19"/>
            <w:szCs w:val="19"/>
          </w:rPr>
          <w:t xml:space="preserve"> been the sole </w:t>
        </w:r>
        <w:r w:rsidR="009F27B2">
          <w:rPr>
            <w:rFonts w:ascii="Arial" w:eastAsia="Arial" w:hAnsi="Arial"/>
            <w:sz w:val="19"/>
            <w:szCs w:val="19"/>
          </w:rPr>
          <w:t>field experiment aiming to</w:t>
        </w:r>
      </w:ins>
      <w:ins w:id="521" w:author="Benjamin Lambert" w:date="2019-01-22T18:20:00Z">
        <w:r w:rsidR="004B7EFA">
          <w:rPr>
            <w:rFonts w:ascii="Arial" w:eastAsia="Arial" w:hAnsi="Arial"/>
            <w:sz w:val="19"/>
            <w:szCs w:val="19"/>
          </w:rPr>
          <w:t xml:space="preserve"> </w:t>
        </w:r>
      </w:ins>
      <w:ins w:id="522" w:author="Benjamin Lambert" w:date="2019-01-22T18:08:00Z">
        <w:r w:rsidR="009F27B2">
          <w:rPr>
            <w:rFonts w:ascii="Arial" w:eastAsia="Arial" w:hAnsi="Arial"/>
            <w:sz w:val="19"/>
            <w:szCs w:val="19"/>
          </w:rPr>
          <w:t>det</w:t>
        </w:r>
      </w:ins>
      <w:ins w:id="523" w:author="Benjamin Lambert" w:date="2019-01-22T18:09:00Z">
        <w:r w:rsidR="009F27B2">
          <w:rPr>
            <w:rFonts w:ascii="Arial" w:eastAsia="Arial" w:hAnsi="Arial"/>
            <w:sz w:val="19"/>
            <w:szCs w:val="19"/>
          </w:rPr>
          <w:t>ect senescence</w:t>
        </w:r>
      </w:ins>
      <w:ins w:id="524" w:author="Benjamin Lambert" w:date="2019-01-22T18:14:00Z">
        <w:r w:rsidR="00671342">
          <w:rPr>
            <w:rFonts w:ascii="Arial" w:eastAsia="Arial" w:hAnsi="Arial"/>
            <w:sz w:val="19"/>
            <w:szCs w:val="19"/>
          </w:rPr>
          <w:t xml:space="preserve"> </w:t>
        </w:r>
      </w:ins>
      <w:ins w:id="525" w:author="Benjamin Lambert" w:date="2019-01-22T18:16:00Z">
        <w:r w:rsidR="00387D32">
          <w:rPr>
            <w:rFonts w:ascii="Arial" w:eastAsia="Arial" w:hAnsi="Arial"/>
            <w:sz w:val="19"/>
            <w:szCs w:val="19"/>
          </w:rPr>
          <w:t>and we argue that other similar studies</w:t>
        </w:r>
      </w:ins>
      <w:ins w:id="526" w:author="Benjamin Lambert" w:date="2019-01-22T18:17:00Z">
        <w:r w:rsidR="009374CD">
          <w:rPr>
            <w:rFonts w:ascii="Arial" w:eastAsia="Arial" w:hAnsi="Arial"/>
            <w:sz w:val="19"/>
            <w:szCs w:val="19"/>
          </w:rPr>
          <w:t xml:space="preserve"> would be worthwhile</w:t>
        </w:r>
        <w:r w:rsidR="0066288E">
          <w:rPr>
            <w:rFonts w:ascii="Arial" w:eastAsia="Arial" w:hAnsi="Arial"/>
            <w:sz w:val="19"/>
            <w:szCs w:val="19"/>
          </w:rPr>
          <w:t>.</w:t>
        </w:r>
        <w:commentRangeEnd w:id="513"/>
        <w:r w:rsidR="00B54811">
          <w:rPr>
            <w:rStyle w:val="CommentReference"/>
            <w:rFonts w:ascii="Liberation Serif" w:eastAsia="AR PL SungtiL GB" w:hAnsi="Liberation Serif" w:cs="Mangal"/>
            <w:kern w:val="2"/>
            <w:lang w:val="en-GB"/>
          </w:rPr>
          <w:commentReference w:id="513"/>
        </w:r>
      </w:ins>
    </w:p>
    <w:p w14:paraId="0240FCBA" w14:textId="77777777" w:rsidR="00A53713" w:rsidRPr="00C172B0" w:rsidRDefault="00A53713" w:rsidP="00FB1084">
      <w:pPr>
        <w:spacing w:line="276" w:lineRule="auto"/>
        <w:ind w:right="-22"/>
        <w:rPr>
          <w:rFonts w:ascii="Arial" w:eastAsia="Arial" w:hAnsi="Arial"/>
          <w:sz w:val="19"/>
          <w:szCs w:val="19"/>
        </w:rPr>
      </w:pPr>
    </w:p>
    <w:p w14:paraId="122C26FE" w14:textId="2E6D6687" w:rsidR="00A53713" w:rsidRDefault="00301E20" w:rsidP="00FB1084">
      <w:pPr>
        <w:spacing w:line="276" w:lineRule="auto"/>
        <w:ind w:right="-22"/>
        <w:rPr>
          <w:ins w:id="527" w:author="Benjamin Lambert" w:date="2019-01-20T23:04:00Z"/>
          <w:rFonts w:ascii="Arial" w:eastAsia="Arial" w:hAnsi="Arial"/>
          <w:sz w:val="19"/>
          <w:szCs w:val="19"/>
        </w:rPr>
      </w:pPr>
      <w:moveFromRangeStart w:id="528" w:author="Benjamin Lambert" w:date="2019-01-21T00:34:00Z" w:name="move535794196"/>
      <w:moveFrom w:id="529" w:author="Benjamin Lambert" w:date="2019-01-21T00:34:00Z">
        <w:r w:rsidRPr="00C172B0" w:rsidDel="006500A9">
          <w:rPr>
            <w:rFonts w:ascii="Arial" w:eastAsia="Arial" w:hAnsi="Arial"/>
            <w:sz w:val="19"/>
            <w:szCs w:val="19"/>
          </w:rPr>
          <w:t xml:space="preserve">There is evidence mainly from laboratory studies that temperature modulates mosquito ecology and behaviour (Yang et al., </w:t>
        </w:r>
        <w:r w:rsidRPr="00C172B0" w:rsidDel="006500A9">
          <w:rPr>
            <w:rStyle w:val="InternetLink"/>
            <w:rFonts w:ascii="Arial" w:eastAsia="Arial" w:hAnsi="Arial"/>
            <w:sz w:val="19"/>
            <w:szCs w:val="19"/>
          </w:rPr>
          <w:t xml:space="preserve">2009; </w:t>
        </w:r>
        <w:r w:rsidRPr="00C172B0" w:rsidDel="006500A9">
          <w:rPr>
            <w:rFonts w:ascii="Arial" w:eastAsia="Arial" w:hAnsi="Arial"/>
            <w:sz w:val="19"/>
            <w:szCs w:val="19"/>
          </w:rPr>
          <w:t xml:space="preserve">Brady et al., </w:t>
        </w:r>
        <w:r w:rsidRPr="00C172B0" w:rsidDel="006500A9">
          <w:rPr>
            <w:rStyle w:val="InternetLink"/>
            <w:rFonts w:ascii="Arial" w:eastAsia="Arial" w:hAnsi="Arial"/>
            <w:sz w:val="19"/>
            <w:szCs w:val="19"/>
          </w:rPr>
          <w:t xml:space="preserve">2013; </w:t>
        </w:r>
        <w:r w:rsidRPr="00C172B0" w:rsidDel="006500A9">
          <w:rPr>
            <w:rFonts w:ascii="Arial" w:eastAsia="Arial" w:hAnsi="Arial"/>
            <w:sz w:val="19"/>
            <w:szCs w:val="19"/>
          </w:rPr>
          <w:t xml:space="preserve">Murdock et al., </w:t>
        </w:r>
        <w:r w:rsidRPr="00C172B0" w:rsidDel="006500A9">
          <w:rPr>
            <w:rStyle w:val="InternetLink"/>
            <w:rFonts w:ascii="Arial" w:eastAsia="Arial" w:hAnsi="Arial"/>
            <w:sz w:val="19"/>
            <w:szCs w:val="19"/>
          </w:rPr>
          <w:t xml:space="preserve">2012; </w:t>
        </w:r>
        <w:r w:rsidRPr="00C172B0" w:rsidDel="006500A9">
          <w:rPr>
            <w:rFonts w:ascii="Arial" w:eastAsia="Arial" w:hAnsi="Arial"/>
            <w:sz w:val="19"/>
            <w:szCs w:val="19"/>
          </w:rPr>
          <w:t xml:space="preserve">Beck-Johnson et al., </w:t>
        </w:r>
        <w:r w:rsidRPr="00C172B0" w:rsidDel="006500A9">
          <w:rPr>
            <w:rStyle w:val="InternetLink"/>
            <w:rFonts w:ascii="Arial" w:eastAsia="Arial" w:hAnsi="Arial"/>
            <w:sz w:val="19"/>
            <w:szCs w:val="19"/>
          </w:rPr>
          <w:t>2013)</w:t>
        </w:r>
        <w:r w:rsidRPr="00C172B0" w:rsidDel="006500A9">
          <w:rPr>
            <w:rFonts w:ascii="Arial" w:eastAsia="Arial" w:hAnsi="Arial"/>
            <w:sz w:val="19"/>
            <w:szCs w:val="19"/>
          </w:rPr>
          <w:t>. The locations and times of year over which the MRR studies were conducted encompassed a large range of average air temperatures, from approximately 10 oC to 35 oC and, within this, we determined no relationship between lifespan and temperature across all time series (Fig. S5) or, for any of the species with the most data (Fig. S6). It is possible that by considering a raw average of air temperature across the month, this ignored, more complex, interactions between temperature and lifespan. It is also possible that by ignoring the eﬀects of rainfall (the historical data on rainfall is less likely to be reliable for a given location), that this masked a more complex interaction between longevity and temperature. The observed laboratory relationship between lifespan and temperature, however, may not be as robust in the field if mosquitoes adjust their behaviours (such as, by seeking shade) in reaction to changes in temperature. More work exploring th</w:t>
        </w:r>
        <w:del w:id="530" w:author="Benjamin Lambert" w:date="2019-01-22T19:34:00Z">
          <w:r w:rsidRPr="00C172B0" w:rsidDel="001F3588">
            <w:rPr>
              <w:rFonts w:ascii="Arial" w:eastAsia="Arial" w:hAnsi="Arial"/>
              <w:sz w:val="19"/>
              <w:szCs w:val="19"/>
            </w:rPr>
            <w:delText>e relationship between mosquito ecology and temperature in semi-field experiments may be useful in probing these interactions further.</w:delText>
          </w:r>
          <w:r w:rsidR="00325486" w:rsidRPr="00C172B0" w:rsidDel="001F3588">
            <w:rPr>
              <w:rFonts w:ascii="Arial" w:hAnsi="Arial"/>
              <w:sz w:val="19"/>
              <w:szCs w:val="19"/>
            </w:rPr>
            <w:delText xml:space="preserve"> </w:delText>
          </w:r>
        </w:del>
      </w:moveFrom>
      <w:moveFromRangeEnd w:id="528"/>
      <w:del w:id="531" w:author="Benjamin Lambert" w:date="2019-01-22T19:34:00Z">
        <w:r w:rsidRPr="00C172B0" w:rsidDel="001F3588">
          <w:rPr>
            <w:rFonts w:ascii="Arial" w:eastAsia="Arial" w:hAnsi="Arial"/>
            <w:sz w:val="19"/>
            <w:szCs w:val="19"/>
          </w:rPr>
          <w:delText>In this work, we have used modern statistical methods to synthesise precious field data conducted by entomologists past and present, to produce lower boun</w:delText>
        </w:r>
        <w:r w:rsidR="00194F23" w:rsidRPr="00C172B0" w:rsidDel="001F3588">
          <w:rPr>
            <w:rFonts w:ascii="Arial" w:eastAsia="Arial" w:hAnsi="Arial"/>
            <w:sz w:val="19"/>
            <w:szCs w:val="19"/>
          </w:rPr>
          <w:delText>d</w:delText>
        </w:r>
        <w:r w:rsidR="00581ED3" w:rsidDel="001F3588">
          <w:rPr>
            <w:rFonts w:ascii="Arial" w:eastAsia="Arial" w:hAnsi="Arial"/>
            <w:sz w:val="19"/>
            <w:szCs w:val="19"/>
          </w:rPr>
          <w:delText xml:space="preserve"> </w:delText>
        </w:r>
        <w:r w:rsidRPr="00C172B0" w:rsidDel="001F3588">
          <w:rPr>
            <w:rFonts w:ascii="Arial" w:eastAsia="Arial" w:hAnsi="Arial"/>
            <w:sz w:val="19"/>
            <w:szCs w:val="19"/>
          </w:rPr>
          <w:delText xml:space="preserve">estimates of mosquito lifespan. The importance of vector mortality for disease transmission has long been recognised, however, since even before 1957, when George Macdonald formulated the now famous Ross-Macdonald equation of R0 for malaria. Indeed, the recent declines in malaria prevalence in Sub-Saharan Africa were likely due to upscaling of interventions (insecticide-treated bednets and indoor residual spraying) that aim to reduce mosquito lifespan (Bhatt et al., </w:delText>
        </w:r>
        <w:r w:rsidRPr="00C172B0" w:rsidDel="001F3588">
          <w:rPr>
            <w:rStyle w:val="InternetLink"/>
            <w:rFonts w:ascii="Arial" w:eastAsia="Arial" w:hAnsi="Arial"/>
            <w:sz w:val="19"/>
            <w:szCs w:val="19"/>
          </w:rPr>
          <w:delText>2015)</w:delText>
        </w:r>
        <w:r w:rsidRPr="00C172B0" w:rsidDel="001F3588">
          <w:rPr>
            <w:rFonts w:ascii="Arial" w:eastAsia="Arial" w:hAnsi="Arial"/>
            <w:sz w:val="19"/>
            <w:szCs w:val="19"/>
          </w:rPr>
          <w:delText xml:space="preserve">. Worryingly, resistance to pyrethroids, the only class of insecticide used in current insecticide-treated bednets and likely the only product to come to market in the near future, has been determined to be widespread and increasing in intensity across Sub-Saharan Africa (World Health Organization, </w:delText>
        </w:r>
        <w:r w:rsidRPr="00C172B0" w:rsidDel="001F3588">
          <w:rPr>
            <w:rStyle w:val="InternetLink"/>
            <w:rFonts w:ascii="Arial" w:eastAsia="Arial" w:hAnsi="Arial"/>
            <w:sz w:val="19"/>
            <w:szCs w:val="19"/>
          </w:rPr>
          <w:delText>2018)</w:delText>
        </w:r>
        <w:r w:rsidRPr="00C172B0" w:rsidDel="001F3588">
          <w:rPr>
            <w:rFonts w:ascii="Arial" w:eastAsia="Arial" w:hAnsi="Arial"/>
            <w:sz w:val="19"/>
            <w:szCs w:val="19"/>
          </w:rPr>
          <w:delText xml:space="preserve">. This alarming trend highlights the need for continued MRR and dissection-based studies to monitor the eﬀectiveness of bednets and determine whether more expensive alternatives, such as nets incorporating piperonyl butoxide be deployed. It also emphasises the need for investment in new tools for real time monitoring of mosquito populations. In recent years, considerable funding has been allocated to molecular and genomic research into mosquitoes that strengthens existing interventions and suggest novel control strategies. Without commensurate funding </w:delText>
        </w:r>
        <w:r w:rsidRPr="00C172B0" w:rsidDel="001F3588">
          <w:rPr>
            <w:rFonts w:ascii="Arial" w:eastAsia="Arial" w:hAnsi="Arial"/>
            <w:sz w:val="19"/>
            <w:szCs w:val="19"/>
          </w:rPr>
          <w:lastRenderedPageBreak/>
          <w:delText>allocated to applied vector ecology, our lack of knowledge in this area threatens our opportunity to capitalise on molecular advances and potentially hinders our ability to control of mosquito-borne disease.</w:delText>
        </w:r>
      </w:del>
    </w:p>
    <w:p w14:paraId="60AB90D2" w14:textId="30DFAB1F" w:rsidR="001F0EC8" w:rsidRDefault="001F0EC8" w:rsidP="00FB1084">
      <w:pPr>
        <w:spacing w:line="276" w:lineRule="auto"/>
        <w:ind w:right="-22"/>
        <w:rPr>
          <w:ins w:id="532" w:author="Benjamin Lambert" w:date="2019-01-20T23:04:00Z"/>
          <w:rFonts w:ascii="Arial" w:hAnsi="Arial"/>
          <w:sz w:val="19"/>
          <w:szCs w:val="19"/>
        </w:rPr>
      </w:pPr>
    </w:p>
    <w:p w14:paraId="0FB48E25" w14:textId="70389506" w:rsidR="001F0EC8" w:rsidRPr="00767D0A" w:rsidRDefault="004C736F" w:rsidP="00FB1084">
      <w:pPr>
        <w:spacing w:line="276" w:lineRule="auto"/>
        <w:ind w:right="-22"/>
        <w:rPr>
          <w:rFonts w:ascii="Arial" w:eastAsia="Arial" w:hAnsi="Arial"/>
          <w:sz w:val="19"/>
          <w:szCs w:val="19"/>
          <w:rPrChange w:id="533" w:author="Benjamin Lambert" w:date="2019-01-22T19:31:00Z">
            <w:rPr>
              <w:rFonts w:ascii="Arial" w:hAnsi="Arial"/>
              <w:sz w:val="19"/>
              <w:szCs w:val="19"/>
            </w:rPr>
          </w:rPrChange>
        </w:rPr>
      </w:pPr>
      <w:ins w:id="534" w:author="Benjamin Lambert" w:date="2019-01-22T19:05:00Z">
        <w:r w:rsidRPr="00C172B0">
          <w:rPr>
            <w:rFonts w:ascii="Arial" w:eastAsia="Arial" w:hAnsi="Arial"/>
            <w:sz w:val="19"/>
            <w:szCs w:val="19"/>
          </w:rPr>
          <w:t xml:space="preserve">In this work, we </w:t>
        </w:r>
      </w:ins>
      <w:ins w:id="535" w:author="Benjamin Lambert" w:date="2019-01-22T19:13:00Z">
        <w:r w:rsidR="005573C4">
          <w:rPr>
            <w:rFonts w:ascii="Arial" w:eastAsia="Arial" w:hAnsi="Arial"/>
            <w:sz w:val="19"/>
            <w:szCs w:val="19"/>
          </w:rPr>
          <w:t>applied</w:t>
        </w:r>
      </w:ins>
      <w:ins w:id="536" w:author="Benjamin Lambert" w:date="2019-01-22T19:05:00Z">
        <w:r w:rsidRPr="00C172B0">
          <w:rPr>
            <w:rFonts w:ascii="Arial" w:eastAsia="Arial" w:hAnsi="Arial"/>
            <w:sz w:val="19"/>
            <w:szCs w:val="19"/>
          </w:rPr>
          <w:t xml:space="preserve"> modern statistical methods to </w:t>
        </w:r>
        <w:r w:rsidR="00661668">
          <w:rPr>
            <w:rFonts w:ascii="Arial" w:eastAsia="Arial" w:hAnsi="Arial"/>
            <w:sz w:val="19"/>
            <w:szCs w:val="19"/>
          </w:rPr>
          <w:t>combine</w:t>
        </w:r>
        <w:r w:rsidRPr="00C172B0">
          <w:rPr>
            <w:rFonts w:ascii="Arial" w:eastAsia="Arial" w:hAnsi="Arial"/>
            <w:sz w:val="19"/>
            <w:szCs w:val="19"/>
          </w:rPr>
          <w:t xml:space="preserve"> precious field data co</w:t>
        </w:r>
      </w:ins>
      <w:ins w:id="537" w:author="Benjamin Lambert" w:date="2019-01-22T19:31:00Z">
        <w:r w:rsidR="00EF1427">
          <w:rPr>
            <w:rFonts w:ascii="Arial" w:eastAsia="Arial" w:hAnsi="Arial"/>
            <w:sz w:val="19"/>
            <w:szCs w:val="19"/>
          </w:rPr>
          <w:t>llecte</w:t>
        </w:r>
      </w:ins>
      <w:ins w:id="538" w:author="Benjamin Lambert" w:date="2019-01-22T19:32:00Z">
        <w:r w:rsidR="00EF1427">
          <w:rPr>
            <w:rFonts w:ascii="Arial" w:eastAsia="Arial" w:hAnsi="Arial"/>
            <w:sz w:val="19"/>
            <w:szCs w:val="19"/>
          </w:rPr>
          <w:t>d</w:t>
        </w:r>
      </w:ins>
      <w:ins w:id="539" w:author="Benjamin Lambert" w:date="2019-01-22T19:05:00Z">
        <w:r w:rsidRPr="00C172B0">
          <w:rPr>
            <w:rFonts w:ascii="Arial" w:eastAsia="Arial" w:hAnsi="Arial"/>
            <w:sz w:val="19"/>
            <w:szCs w:val="19"/>
          </w:rPr>
          <w:t xml:space="preserve"> by </w:t>
        </w:r>
        <w:proofErr w:type="gramStart"/>
        <w:r w:rsidRPr="00C172B0">
          <w:rPr>
            <w:rFonts w:ascii="Arial" w:eastAsia="Arial" w:hAnsi="Arial"/>
            <w:sz w:val="19"/>
            <w:szCs w:val="19"/>
          </w:rPr>
          <w:t>entomologists</w:t>
        </w:r>
        <w:proofErr w:type="gramEnd"/>
        <w:r w:rsidRPr="00C172B0">
          <w:rPr>
            <w:rFonts w:ascii="Arial" w:eastAsia="Arial" w:hAnsi="Arial"/>
            <w:sz w:val="19"/>
            <w:szCs w:val="19"/>
          </w:rPr>
          <w:t xml:space="preserve"> past and present to produce lower bound</w:t>
        </w:r>
        <w:r>
          <w:rPr>
            <w:rFonts w:ascii="Arial" w:eastAsia="Arial" w:hAnsi="Arial"/>
            <w:sz w:val="19"/>
            <w:szCs w:val="19"/>
          </w:rPr>
          <w:t xml:space="preserve"> </w:t>
        </w:r>
        <w:r w:rsidRPr="00C172B0">
          <w:rPr>
            <w:rFonts w:ascii="Arial" w:eastAsia="Arial" w:hAnsi="Arial"/>
            <w:sz w:val="19"/>
            <w:szCs w:val="19"/>
          </w:rPr>
          <w:t>estimates of mosquito lifespan.</w:t>
        </w:r>
      </w:ins>
      <w:ins w:id="540" w:author="Benjamin Lambert" w:date="2019-01-22T19:06:00Z">
        <w:r w:rsidR="0081141F">
          <w:rPr>
            <w:rFonts w:ascii="Arial" w:eastAsia="Arial" w:hAnsi="Arial"/>
            <w:sz w:val="19"/>
            <w:szCs w:val="19"/>
          </w:rPr>
          <w:t xml:space="preserve"> </w:t>
        </w:r>
      </w:ins>
      <w:ins w:id="541" w:author="Benjamin Lambert" w:date="2019-01-22T19:10:00Z">
        <w:r w:rsidR="007F7FE3">
          <w:rPr>
            <w:rFonts w:ascii="Arial" w:eastAsia="Arial" w:hAnsi="Arial"/>
            <w:sz w:val="19"/>
            <w:szCs w:val="19"/>
          </w:rPr>
          <w:t>Although our approach to estimating mosquito lifespan is novel,</w:t>
        </w:r>
        <w:r w:rsidR="00BB3D1F">
          <w:rPr>
            <w:rFonts w:ascii="Arial" w:eastAsia="Arial" w:hAnsi="Arial"/>
            <w:sz w:val="19"/>
            <w:szCs w:val="19"/>
          </w:rPr>
          <w:t xml:space="preserve"> </w:t>
        </w:r>
      </w:ins>
      <w:ins w:id="542" w:author="Benjamin Lambert" w:date="2019-01-22T19:11:00Z">
        <w:r w:rsidR="008B5F99">
          <w:rPr>
            <w:rFonts w:ascii="Arial" w:eastAsia="Arial" w:hAnsi="Arial"/>
            <w:sz w:val="19"/>
            <w:szCs w:val="19"/>
          </w:rPr>
          <w:t>its importance</w:t>
        </w:r>
      </w:ins>
      <w:ins w:id="543" w:author="Benjamin Lambert" w:date="2019-01-22T19:09:00Z">
        <w:r w:rsidR="00343C71" w:rsidRPr="00C172B0">
          <w:rPr>
            <w:rFonts w:ascii="Arial" w:eastAsia="Arial" w:hAnsi="Arial"/>
            <w:sz w:val="19"/>
            <w:szCs w:val="19"/>
          </w:rPr>
          <w:t xml:space="preserve"> for disease transmission has long been </w:t>
        </w:r>
        <w:r w:rsidR="00C37420">
          <w:rPr>
            <w:rFonts w:ascii="Arial" w:eastAsia="Arial" w:hAnsi="Arial"/>
            <w:sz w:val="19"/>
            <w:szCs w:val="19"/>
          </w:rPr>
          <w:t xml:space="preserve">recognized </w:t>
        </w:r>
        <w:r w:rsidR="00343C71" w:rsidRPr="00C172B0">
          <w:rPr>
            <w:rFonts w:ascii="Arial" w:eastAsia="Arial" w:hAnsi="Arial"/>
            <w:sz w:val="19"/>
            <w:szCs w:val="19"/>
          </w:rPr>
          <w:t xml:space="preserve">since even before </w:t>
        </w:r>
      </w:ins>
      <w:ins w:id="544" w:author="Benjamin Lambert" w:date="2019-01-22T19:12:00Z">
        <w:r w:rsidR="00D6597E">
          <w:rPr>
            <w:rFonts w:ascii="Arial" w:eastAsia="Arial" w:hAnsi="Arial"/>
            <w:sz w:val="19"/>
            <w:szCs w:val="19"/>
          </w:rPr>
          <w:t xml:space="preserve">1957, when </w:t>
        </w:r>
      </w:ins>
      <w:ins w:id="545" w:author="Benjamin Lambert" w:date="2019-01-22T19:09:00Z">
        <w:r w:rsidR="00343C71" w:rsidRPr="00C172B0">
          <w:rPr>
            <w:rFonts w:ascii="Arial" w:eastAsia="Arial" w:hAnsi="Arial"/>
            <w:sz w:val="19"/>
            <w:szCs w:val="19"/>
          </w:rPr>
          <w:t xml:space="preserve">George Macdonald </w:t>
        </w:r>
      </w:ins>
      <w:ins w:id="546" w:author="Benjamin Lambert" w:date="2019-01-22T19:35:00Z">
        <w:r w:rsidR="00887A12">
          <w:rPr>
            <w:rFonts w:ascii="Arial" w:eastAsia="Arial" w:hAnsi="Arial"/>
            <w:sz w:val="19"/>
            <w:szCs w:val="19"/>
          </w:rPr>
          <w:t xml:space="preserve">formulated </w:t>
        </w:r>
        <w:r w:rsidR="00BA3F02">
          <w:rPr>
            <w:rFonts w:ascii="Arial" w:eastAsia="Arial" w:hAnsi="Arial"/>
            <w:sz w:val="19"/>
            <w:szCs w:val="19"/>
          </w:rPr>
          <w:t>his</w:t>
        </w:r>
        <w:r w:rsidR="008A51E0">
          <w:rPr>
            <w:rFonts w:ascii="Arial" w:eastAsia="Arial" w:hAnsi="Arial"/>
            <w:sz w:val="19"/>
            <w:szCs w:val="19"/>
          </w:rPr>
          <w:t xml:space="preserve"> mathematical</w:t>
        </w:r>
        <w:r w:rsidR="00BA3F02">
          <w:rPr>
            <w:rFonts w:ascii="Arial" w:eastAsia="Arial" w:hAnsi="Arial"/>
            <w:sz w:val="19"/>
            <w:szCs w:val="19"/>
          </w:rPr>
          <w:t xml:space="preserve"> </w:t>
        </w:r>
        <w:r w:rsidR="00887A12">
          <w:rPr>
            <w:rFonts w:ascii="Arial" w:eastAsia="Arial" w:hAnsi="Arial"/>
            <w:sz w:val="19"/>
            <w:szCs w:val="19"/>
          </w:rPr>
          <w:t>model</w:t>
        </w:r>
      </w:ins>
      <w:ins w:id="547" w:author="Benjamin Lambert" w:date="2019-01-22T19:36:00Z">
        <w:r w:rsidR="00675338">
          <w:rPr>
            <w:rFonts w:ascii="Arial" w:eastAsia="Arial" w:hAnsi="Arial"/>
            <w:sz w:val="19"/>
            <w:szCs w:val="19"/>
          </w:rPr>
          <w:t xml:space="preserve"> of</w:t>
        </w:r>
      </w:ins>
      <w:ins w:id="548" w:author="Benjamin Lambert" w:date="2019-01-22T19:09:00Z">
        <w:r w:rsidR="00343C71" w:rsidRPr="00C172B0">
          <w:rPr>
            <w:rFonts w:ascii="Arial" w:eastAsia="Arial" w:hAnsi="Arial"/>
            <w:sz w:val="19"/>
            <w:szCs w:val="19"/>
          </w:rPr>
          <w:t xml:space="preserve"> malaria</w:t>
        </w:r>
      </w:ins>
      <w:ins w:id="549" w:author="Benjamin Lambert" w:date="2019-01-22T19:36:00Z">
        <w:r w:rsidR="00884701">
          <w:rPr>
            <w:rFonts w:ascii="Arial" w:eastAsia="Arial" w:hAnsi="Arial"/>
            <w:sz w:val="19"/>
            <w:szCs w:val="19"/>
          </w:rPr>
          <w:t xml:space="preserve"> transmission</w:t>
        </w:r>
      </w:ins>
      <w:ins w:id="550" w:author="Benjamin Lambert" w:date="2019-01-22T19:11:00Z">
        <w:r w:rsidR="00041944">
          <w:rPr>
            <w:rFonts w:ascii="Arial" w:eastAsia="Arial" w:hAnsi="Arial"/>
            <w:sz w:val="19"/>
            <w:szCs w:val="19"/>
          </w:rPr>
          <w:t>.</w:t>
        </w:r>
      </w:ins>
      <w:ins w:id="551" w:author="Benjamin Lambert" w:date="2019-01-22T19:12:00Z">
        <w:r w:rsidR="00C909F4">
          <w:rPr>
            <w:rFonts w:ascii="Arial" w:eastAsia="Arial" w:hAnsi="Arial"/>
            <w:sz w:val="19"/>
            <w:szCs w:val="19"/>
          </w:rPr>
          <w:t xml:space="preserve"> </w:t>
        </w:r>
        <w:r w:rsidR="00C909F4" w:rsidRPr="00C172B0">
          <w:rPr>
            <w:rFonts w:ascii="Arial" w:eastAsia="Arial" w:hAnsi="Arial"/>
            <w:sz w:val="19"/>
            <w:szCs w:val="19"/>
          </w:rPr>
          <w:t xml:space="preserve">Indeed, the recent declines in malaria prevalence in Sub-Saharan Africa were </w:t>
        </w:r>
        <w:r w:rsidR="00FE70EF">
          <w:rPr>
            <w:rFonts w:ascii="Arial" w:eastAsia="Arial" w:hAnsi="Arial"/>
            <w:sz w:val="19"/>
            <w:szCs w:val="19"/>
          </w:rPr>
          <w:t>mainly</w:t>
        </w:r>
        <w:r w:rsidR="00C909F4" w:rsidRPr="00C172B0">
          <w:rPr>
            <w:rFonts w:ascii="Arial" w:eastAsia="Arial" w:hAnsi="Arial"/>
            <w:sz w:val="19"/>
            <w:szCs w:val="19"/>
          </w:rPr>
          <w:t xml:space="preserve"> due to interventions (insecticide-treated </w:t>
        </w:r>
        <w:proofErr w:type="spellStart"/>
        <w:r w:rsidR="00C909F4" w:rsidRPr="00C172B0">
          <w:rPr>
            <w:rFonts w:ascii="Arial" w:eastAsia="Arial" w:hAnsi="Arial"/>
            <w:sz w:val="19"/>
            <w:szCs w:val="19"/>
          </w:rPr>
          <w:t>bednets</w:t>
        </w:r>
        <w:proofErr w:type="spellEnd"/>
        <w:r w:rsidR="00C909F4" w:rsidRPr="00C172B0">
          <w:rPr>
            <w:rFonts w:ascii="Arial" w:eastAsia="Arial" w:hAnsi="Arial"/>
            <w:sz w:val="19"/>
            <w:szCs w:val="19"/>
          </w:rPr>
          <w:t xml:space="preserve"> and indoor residual spraying) that aim to reduce mosquito lifespan (Bhatt et al., </w:t>
        </w:r>
        <w:r w:rsidR="00C909F4" w:rsidRPr="00C172B0">
          <w:rPr>
            <w:rStyle w:val="InternetLink"/>
            <w:rFonts w:ascii="Arial" w:eastAsia="Arial" w:hAnsi="Arial"/>
            <w:sz w:val="19"/>
            <w:szCs w:val="19"/>
          </w:rPr>
          <w:t>2015)</w:t>
        </w:r>
        <w:r w:rsidR="00C909F4" w:rsidRPr="00C172B0">
          <w:rPr>
            <w:rFonts w:ascii="Arial" w:eastAsia="Arial" w:hAnsi="Arial"/>
            <w:sz w:val="19"/>
            <w:szCs w:val="19"/>
          </w:rPr>
          <w:t>.</w:t>
        </w:r>
      </w:ins>
      <w:ins w:id="552" w:author="Benjamin Lambert" w:date="2019-01-22T19:16:00Z">
        <w:r w:rsidR="00A62363">
          <w:rPr>
            <w:rFonts w:ascii="Arial" w:eastAsia="Arial" w:hAnsi="Arial"/>
            <w:sz w:val="19"/>
            <w:szCs w:val="19"/>
          </w:rPr>
          <w:t xml:space="preserve"> Yet, </w:t>
        </w:r>
        <w:r w:rsidR="0004495E">
          <w:rPr>
            <w:rFonts w:ascii="Arial" w:eastAsia="Arial" w:hAnsi="Arial"/>
            <w:sz w:val="19"/>
            <w:szCs w:val="19"/>
          </w:rPr>
          <w:t>there is ample evidence that mosquito resistance to</w:t>
        </w:r>
      </w:ins>
      <w:ins w:id="553" w:author="Benjamin Lambert" w:date="2019-01-22T19:28:00Z">
        <w:r w:rsidR="00F60BF4">
          <w:rPr>
            <w:rFonts w:ascii="Arial" w:eastAsia="Arial" w:hAnsi="Arial"/>
            <w:sz w:val="19"/>
            <w:szCs w:val="19"/>
          </w:rPr>
          <w:t xml:space="preserve"> pyrethroid</w:t>
        </w:r>
      </w:ins>
      <w:ins w:id="554" w:author="Benjamin Lambert" w:date="2019-01-22T19:16:00Z">
        <w:r w:rsidR="0004495E">
          <w:rPr>
            <w:rFonts w:ascii="Arial" w:eastAsia="Arial" w:hAnsi="Arial"/>
            <w:sz w:val="19"/>
            <w:szCs w:val="19"/>
          </w:rPr>
          <w:t xml:space="preserve"> insecticides has spread throughout the conti</w:t>
        </w:r>
      </w:ins>
      <w:ins w:id="555" w:author="Benjamin Lambert" w:date="2019-01-22T19:17:00Z">
        <w:r w:rsidR="0004495E">
          <w:rPr>
            <w:rFonts w:ascii="Arial" w:eastAsia="Arial" w:hAnsi="Arial"/>
            <w:sz w:val="19"/>
            <w:szCs w:val="19"/>
          </w:rPr>
          <w:t xml:space="preserve">nent </w:t>
        </w:r>
      </w:ins>
      <w:ins w:id="556" w:author="Benjamin Lambert" w:date="2019-01-22T19:21:00Z">
        <w:r w:rsidR="00D22D25" w:rsidRPr="00C172B0">
          <w:rPr>
            <w:rFonts w:ascii="Arial" w:eastAsia="Arial" w:hAnsi="Arial"/>
            <w:sz w:val="19"/>
            <w:szCs w:val="19"/>
          </w:rPr>
          <w:t xml:space="preserve">(World Health Organization, </w:t>
        </w:r>
        <w:r w:rsidR="00D22D25" w:rsidRPr="00C172B0">
          <w:rPr>
            <w:rStyle w:val="InternetLink"/>
            <w:rFonts w:ascii="Arial" w:eastAsia="Arial" w:hAnsi="Arial"/>
            <w:sz w:val="19"/>
            <w:szCs w:val="19"/>
          </w:rPr>
          <w:t>2018)</w:t>
        </w:r>
        <w:r w:rsidR="00D22D25">
          <w:rPr>
            <w:rStyle w:val="InternetLink"/>
            <w:rFonts w:ascii="Arial" w:eastAsia="Arial" w:hAnsi="Arial"/>
            <w:sz w:val="19"/>
            <w:szCs w:val="19"/>
          </w:rPr>
          <w:t xml:space="preserve"> </w:t>
        </w:r>
      </w:ins>
      <w:ins w:id="557" w:author="Benjamin Lambert" w:date="2019-01-22T19:17:00Z">
        <w:r w:rsidR="0004495E">
          <w:rPr>
            <w:rFonts w:ascii="Arial" w:eastAsia="Arial" w:hAnsi="Arial"/>
            <w:sz w:val="19"/>
            <w:szCs w:val="19"/>
          </w:rPr>
          <w:t xml:space="preserve">which may </w:t>
        </w:r>
        <w:r w:rsidR="001749FD">
          <w:rPr>
            <w:rFonts w:ascii="Arial" w:eastAsia="Arial" w:hAnsi="Arial"/>
            <w:sz w:val="19"/>
            <w:szCs w:val="19"/>
          </w:rPr>
          <w:t>erode or reverse recent gains</w:t>
        </w:r>
      </w:ins>
      <w:ins w:id="558" w:author="Benjamin Lambert" w:date="2019-01-22T19:23:00Z">
        <w:r w:rsidR="00BF63C5">
          <w:rPr>
            <w:rFonts w:ascii="Arial" w:eastAsia="Arial" w:hAnsi="Arial"/>
            <w:sz w:val="19"/>
            <w:szCs w:val="19"/>
          </w:rPr>
          <w:t>. T</w:t>
        </w:r>
      </w:ins>
      <w:ins w:id="559" w:author="Benjamin Lambert" w:date="2019-01-22T19:24:00Z">
        <w:r w:rsidR="00F7532D">
          <w:rPr>
            <w:rFonts w:ascii="Arial" w:eastAsia="Arial" w:hAnsi="Arial"/>
            <w:sz w:val="19"/>
            <w:szCs w:val="19"/>
          </w:rPr>
          <w:t xml:space="preserve">o assess the implications of </w:t>
        </w:r>
      </w:ins>
      <w:ins w:id="560" w:author="Benjamin Lambert" w:date="2019-01-22T19:26:00Z">
        <w:r w:rsidR="00401D73">
          <w:rPr>
            <w:rFonts w:ascii="Arial" w:eastAsia="Arial" w:hAnsi="Arial"/>
            <w:sz w:val="19"/>
            <w:szCs w:val="19"/>
          </w:rPr>
          <w:t xml:space="preserve">resistance on the </w:t>
        </w:r>
        <w:r w:rsidR="00AC30A3">
          <w:rPr>
            <w:rFonts w:ascii="Arial" w:eastAsia="Arial" w:hAnsi="Arial"/>
            <w:sz w:val="19"/>
            <w:szCs w:val="19"/>
          </w:rPr>
          <w:t>performance of existing vector control mechanisms</w:t>
        </w:r>
        <w:r w:rsidR="004346EE">
          <w:rPr>
            <w:rFonts w:ascii="Arial" w:eastAsia="Arial" w:hAnsi="Arial"/>
            <w:sz w:val="19"/>
            <w:szCs w:val="19"/>
          </w:rPr>
          <w:t>,</w:t>
        </w:r>
      </w:ins>
      <w:ins w:id="561" w:author="Benjamin Lambert" w:date="2019-01-22T19:27:00Z">
        <w:r w:rsidR="00033463">
          <w:rPr>
            <w:rFonts w:ascii="Arial" w:eastAsia="Arial" w:hAnsi="Arial"/>
            <w:sz w:val="19"/>
            <w:szCs w:val="19"/>
          </w:rPr>
          <w:t xml:space="preserve"> </w:t>
        </w:r>
      </w:ins>
      <w:ins w:id="562" w:author="Benjamin Lambert" w:date="2019-01-22T19:29:00Z">
        <w:r w:rsidR="00630F02">
          <w:rPr>
            <w:rFonts w:ascii="Arial" w:eastAsia="Arial" w:hAnsi="Arial"/>
            <w:sz w:val="19"/>
            <w:szCs w:val="19"/>
          </w:rPr>
          <w:t xml:space="preserve">it is essential </w:t>
        </w:r>
        <w:r w:rsidR="0043485E">
          <w:rPr>
            <w:rFonts w:ascii="Arial" w:eastAsia="Arial" w:hAnsi="Arial"/>
            <w:sz w:val="19"/>
            <w:szCs w:val="19"/>
          </w:rPr>
          <w:t xml:space="preserve">that </w:t>
        </w:r>
      </w:ins>
      <w:ins w:id="563" w:author="Benjamin Lambert" w:date="2019-01-22T19:28:00Z">
        <w:r w:rsidR="00750875">
          <w:rPr>
            <w:rFonts w:ascii="Arial" w:eastAsia="Arial" w:hAnsi="Arial"/>
            <w:sz w:val="19"/>
            <w:szCs w:val="19"/>
          </w:rPr>
          <w:t xml:space="preserve">mosquito </w:t>
        </w:r>
      </w:ins>
      <w:ins w:id="564" w:author="Benjamin Lambert" w:date="2019-01-22T19:27:00Z">
        <w:r w:rsidR="00033463">
          <w:rPr>
            <w:rFonts w:ascii="Arial" w:eastAsia="Arial" w:hAnsi="Arial"/>
            <w:sz w:val="19"/>
            <w:szCs w:val="19"/>
          </w:rPr>
          <w:t xml:space="preserve">lifespan </w:t>
        </w:r>
      </w:ins>
      <w:ins w:id="565" w:author="Benjamin Lambert" w:date="2019-01-22T19:29:00Z">
        <w:r w:rsidR="006C0F17">
          <w:rPr>
            <w:rFonts w:ascii="Arial" w:eastAsia="Arial" w:hAnsi="Arial"/>
            <w:sz w:val="19"/>
            <w:szCs w:val="19"/>
          </w:rPr>
          <w:t>continues to be moni</w:t>
        </w:r>
      </w:ins>
      <w:ins w:id="566" w:author="Benjamin Lambert" w:date="2019-01-22T19:30:00Z">
        <w:r w:rsidR="006C0F17">
          <w:rPr>
            <w:rFonts w:ascii="Arial" w:eastAsia="Arial" w:hAnsi="Arial"/>
            <w:sz w:val="19"/>
            <w:szCs w:val="19"/>
          </w:rPr>
          <w:t xml:space="preserve">tored. </w:t>
        </w:r>
      </w:ins>
      <w:ins w:id="567" w:author="Benjamin Lambert" w:date="2019-01-22T19:18:00Z">
        <w:r w:rsidR="00CD3AF3" w:rsidRPr="00C172B0">
          <w:rPr>
            <w:rFonts w:ascii="Arial" w:eastAsia="Arial" w:hAnsi="Arial"/>
            <w:sz w:val="19"/>
            <w:szCs w:val="19"/>
          </w:rPr>
          <w:t xml:space="preserve">The diﬀerent nature of the assumptions </w:t>
        </w:r>
      </w:ins>
      <w:ins w:id="568" w:author="Benjamin Lambert" w:date="2019-01-22T19:33:00Z">
        <w:r w:rsidR="004747FE">
          <w:rPr>
            <w:rFonts w:ascii="Arial" w:eastAsia="Arial" w:hAnsi="Arial"/>
            <w:sz w:val="19"/>
            <w:szCs w:val="19"/>
          </w:rPr>
          <w:t>underpinning</w:t>
        </w:r>
      </w:ins>
      <w:ins w:id="569" w:author="Benjamin Lambert" w:date="2019-01-22T19:18:00Z">
        <w:r w:rsidR="00CD3AF3" w:rsidRPr="00C172B0">
          <w:rPr>
            <w:rFonts w:ascii="Arial" w:eastAsia="Arial" w:hAnsi="Arial"/>
            <w:sz w:val="19"/>
            <w:szCs w:val="19"/>
          </w:rPr>
          <w:t xml:space="preserve"> </w:t>
        </w:r>
      </w:ins>
      <w:ins w:id="570" w:author="Benjamin Lambert" w:date="2019-01-22T19:33:00Z">
        <w:r w:rsidR="004747FE">
          <w:rPr>
            <w:rFonts w:ascii="Arial" w:eastAsia="Arial" w:hAnsi="Arial"/>
            <w:sz w:val="19"/>
            <w:szCs w:val="19"/>
          </w:rPr>
          <w:t xml:space="preserve">analysis of </w:t>
        </w:r>
      </w:ins>
      <w:ins w:id="571" w:author="Benjamin Lambert" w:date="2019-01-22T19:18:00Z">
        <w:r w:rsidR="00CD3AF3">
          <w:rPr>
            <w:rFonts w:ascii="Arial" w:eastAsia="Arial" w:hAnsi="Arial"/>
            <w:sz w:val="19"/>
            <w:szCs w:val="19"/>
          </w:rPr>
          <w:t>MRR and dissection</w:t>
        </w:r>
      </w:ins>
      <w:ins w:id="572" w:author="Benjamin Lambert" w:date="2019-01-22T19:33:00Z">
        <w:r w:rsidR="004747FE">
          <w:rPr>
            <w:rFonts w:ascii="Arial" w:eastAsia="Arial" w:hAnsi="Arial"/>
            <w:sz w:val="19"/>
            <w:szCs w:val="19"/>
          </w:rPr>
          <w:t xml:space="preserve"> studies</w:t>
        </w:r>
      </w:ins>
      <w:ins w:id="573" w:author="Benjamin Lambert" w:date="2019-01-22T19:18:00Z">
        <w:r w:rsidR="00CD3AF3">
          <w:rPr>
            <w:rFonts w:ascii="Arial" w:eastAsia="Arial" w:hAnsi="Arial"/>
            <w:sz w:val="19"/>
            <w:szCs w:val="19"/>
          </w:rPr>
          <w:t xml:space="preserve"> </w:t>
        </w:r>
      </w:ins>
      <w:ins w:id="574" w:author="Benjamin Lambert" w:date="2019-01-22T19:33:00Z">
        <w:r w:rsidR="004747FE">
          <w:rPr>
            <w:rFonts w:ascii="Arial" w:eastAsia="Arial" w:hAnsi="Arial"/>
            <w:sz w:val="19"/>
            <w:szCs w:val="19"/>
          </w:rPr>
          <w:t>m</w:t>
        </w:r>
      </w:ins>
      <w:ins w:id="575" w:author="Benjamin Lambert" w:date="2019-01-22T19:18:00Z">
        <w:r w:rsidR="00CD3AF3" w:rsidRPr="00C172B0">
          <w:rPr>
            <w:rFonts w:ascii="Arial" w:eastAsia="Arial" w:hAnsi="Arial"/>
            <w:sz w:val="19"/>
            <w:szCs w:val="19"/>
          </w:rPr>
          <w:t xml:space="preserve">eans they oﬀer complimentary information on mosquito </w:t>
        </w:r>
      </w:ins>
      <w:ins w:id="576" w:author="Benjamin Lambert" w:date="2019-01-22T19:37:00Z">
        <w:r w:rsidR="00AA658E" w:rsidRPr="00C172B0">
          <w:rPr>
            <w:rFonts w:ascii="Arial" w:eastAsia="Arial" w:hAnsi="Arial"/>
            <w:sz w:val="19"/>
            <w:szCs w:val="19"/>
          </w:rPr>
          <w:t>survival</w:t>
        </w:r>
        <w:r w:rsidR="00AA658E">
          <w:rPr>
            <w:rFonts w:ascii="Arial" w:eastAsia="Arial" w:hAnsi="Arial"/>
            <w:sz w:val="19"/>
            <w:szCs w:val="19"/>
          </w:rPr>
          <w:t xml:space="preserve"> and</w:t>
        </w:r>
      </w:ins>
      <w:ins w:id="577" w:author="Benjamin Lambert" w:date="2019-01-22T19:31:00Z">
        <w:r w:rsidR="00305B92">
          <w:rPr>
            <w:rFonts w:ascii="Arial" w:eastAsia="Arial" w:hAnsi="Arial"/>
            <w:sz w:val="19"/>
            <w:szCs w:val="19"/>
          </w:rPr>
          <w:t xml:space="preserve"> lack</w:t>
        </w:r>
      </w:ins>
      <w:ins w:id="578" w:author="Benjamin Lambert" w:date="2019-01-22T19:33:00Z">
        <w:r w:rsidR="000F3160">
          <w:rPr>
            <w:rFonts w:ascii="Arial" w:eastAsia="Arial" w:hAnsi="Arial"/>
            <w:sz w:val="19"/>
            <w:szCs w:val="19"/>
          </w:rPr>
          <w:t>ing</w:t>
        </w:r>
      </w:ins>
      <w:ins w:id="579" w:author="Benjamin Lambert" w:date="2019-01-22T19:31:00Z">
        <w:r w:rsidR="00305B92">
          <w:rPr>
            <w:rFonts w:ascii="Arial" w:eastAsia="Arial" w:hAnsi="Arial"/>
            <w:sz w:val="19"/>
            <w:szCs w:val="19"/>
          </w:rPr>
          <w:t xml:space="preserve"> a g</w:t>
        </w:r>
      </w:ins>
      <w:ins w:id="580" w:author="Benjamin Lambert" w:date="2019-01-22T19:18:00Z">
        <w:r w:rsidR="00483D4F">
          <w:rPr>
            <w:rFonts w:ascii="Arial" w:eastAsia="Arial" w:hAnsi="Arial"/>
            <w:sz w:val="19"/>
            <w:szCs w:val="19"/>
          </w:rPr>
          <w:t>old standard metho</w:t>
        </w:r>
      </w:ins>
      <w:ins w:id="581" w:author="Benjamin Lambert" w:date="2019-01-22T19:19:00Z">
        <w:r w:rsidR="00483D4F">
          <w:rPr>
            <w:rFonts w:ascii="Arial" w:eastAsia="Arial" w:hAnsi="Arial"/>
            <w:sz w:val="19"/>
            <w:szCs w:val="19"/>
          </w:rPr>
          <w:t>d</w:t>
        </w:r>
      </w:ins>
      <w:ins w:id="582" w:author="Benjamin Lambert" w:date="2019-01-22T19:34:00Z">
        <w:r w:rsidR="00320C50">
          <w:rPr>
            <w:rFonts w:ascii="Arial" w:eastAsia="Arial" w:hAnsi="Arial"/>
            <w:sz w:val="19"/>
            <w:szCs w:val="19"/>
          </w:rPr>
          <w:t xml:space="preserve"> to estimate this quantity</w:t>
        </w:r>
      </w:ins>
      <w:ins w:id="583" w:author="Benjamin Lambert" w:date="2019-01-22T19:19:00Z">
        <w:r w:rsidR="00F66536">
          <w:rPr>
            <w:rFonts w:ascii="Arial" w:eastAsia="Arial" w:hAnsi="Arial"/>
            <w:sz w:val="19"/>
            <w:szCs w:val="19"/>
          </w:rPr>
          <w:t xml:space="preserve">, </w:t>
        </w:r>
      </w:ins>
      <w:ins w:id="584" w:author="Benjamin Lambert" w:date="2019-01-22T19:33:00Z">
        <w:r w:rsidR="00E4670C">
          <w:rPr>
            <w:rFonts w:ascii="Arial" w:eastAsia="Arial" w:hAnsi="Arial"/>
            <w:sz w:val="19"/>
            <w:szCs w:val="19"/>
          </w:rPr>
          <w:t xml:space="preserve">we </w:t>
        </w:r>
      </w:ins>
      <w:bookmarkStart w:id="585" w:name="_GoBack"/>
      <w:bookmarkEnd w:id="585"/>
      <w:ins w:id="586" w:author="Benjamin Lambert" w:date="2019-01-22T19:19:00Z">
        <w:r w:rsidR="00F66536">
          <w:rPr>
            <w:rFonts w:ascii="Arial" w:eastAsia="Arial" w:hAnsi="Arial"/>
            <w:sz w:val="19"/>
            <w:szCs w:val="19"/>
          </w:rPr>
          <w:t>foresee</w:t>
        </w:r>
      </w:ins>
      <w:ins w:id="587" w:author="Benjamin Lambert" w:date="2019-01-22T19:33:00Z">
        <w:r w:rsidR="000C4F87">
          <w:rPr>
            <w:rFonts w:ascii="Arial" w:eastAsia="Arial" w:hAnsi="Arial"/>
            <w:sz w:val="19"/>
            <w:szCs w:val="19"/>
          </w:rPr>
          <w:t xml:space="preserve"> </w:t>
        </w:r>
      </w:ins>
      <w:ins w:id="588" w:author="Benjamin Lambert" w:date="2019-01-22T19:19:00Z">
        <w:r w:rsidR="00F66536">
          <w:rPr>
            <w:rFonts w:ascii="Arial" w:eastAsia="Arial" w:hAnsi="Arial"/>
            <w:sz w:val="19"/>
            <w:szCs w:val="19"/>
          </w:rPr>
          <w:t>continued reliance on th</w:t>
        </w:r>
      </w:ins>
      <w:ins w:id="589" w:author="Benjamin Lambert" w:date="2019-01-22T19:20:00Z">
        <w:r w:rsidR="00073E2A">
          <w:rPr>
            <w:rFonts w:ascii="Arial" w:eastAsia="Arial" w:hAnsi="Arial"/>
            <w:sz w:val="19"/>
            <w:szCs w:val="19"/>
          </w:rPr>
          <w:t xml:space="preserve">ese </w:t>
        </w:r>
        <w:r w:rsidR="00F81C72">
          <w:rPr>
            <w:rFonts w:ascii="Arial" w:eastAsia="Arial" w:hAnsi="Arial"/>
            <w:sz w:val="19"/>
            <w:szCs w:val="19"/>
          </w:rPr>
          <w:t xml:space="preserve">longstanding </w:t>
        </w:r>
      </w:ins>
      <w:ins w:id="590" w:author="Benjamin Lambert" w:date="2019-01-22T19:30:00Z">
        <w:r w:rsidR="00084069">
          <w:rPr>
            <w:rFonts w:ascii="Arial" w:eastAsia="Arial" w:hAnsi="Arial"/>
            <w:sz w:val="19"/>
            <w:szCs w:val="19"/>
          </w:rPr>
          <w:t>field entomological methods</w:t>
        </w:r>
      </w:ins>
      <w:ins w:id="591" w:author="Benjamin Lambert" w:date="2019-01-22T19:31:00Z">
        <w:r w:rsidR="00B835BC">
          <w:rPr>
            <w:rFonts w:ascii="Arial" w:eastAsia="Arial" w:hAnsi="Arial"/>
            <w:sz w:val="19"/>
            <w:szCs w:val="19"/>
          </w:rPr>
          <w:t>.</w:t>
        </w:r>
      </w:ins>
      <w:ins w:id="592" w:author="Benjamin Lambert" w:date="2019-01-22T19:30:00Z">
        <w:r w:rsidR="00084069">
          <w:rPr>
            <w:rFonts w:ascii="Arial" w:eastAsia="Arial" w:hAnsi="Arial"/>
            <w:sz w:val="19"/>
            <w:szCs w:val="19"/>
          </w:rPr>
          <w:t xml:space="preserve"> </w:t>
        </w:r>
      </w:ins>
    </w:p>
    <w:p w14:paraId="42E09353" w14:textId="77777777" w:rsidR="00A53713" w:rsidRPr="00C172B0" w:rsidRDefault="00A53713" w:rsidP="00FB1084">
      <w:pPr>
        <w:spacing w:line="276" w:lineRule="auto"/>
        <w:ind w:right="-22"/>
        <w:rPr>
          <w:rFonts w:ascii="Arial" w:eastAsia="Times New Roman" w:hAnsi="Arial"/>
          <w:sz w:val="19"/>
          <w:szCs w:val="19"/>
        </w:rPr>
      </w:pPr>
    </w:p>
    <w:p w14:paraId="516002AF" w14:textId="77777777" w:rsidR="00A53713" w:rsidRPr="00C172B0" w:rsidRDefault="00A53713" w:rsidP="00FB1084">
      <w:pPr>
        <w:spacing w:line="276" w:lineRule="auto"/>
        <w:ind w:right="-22"/>
        <w:rPr>
          <w:rFonts w:ascii="Arial" w:eastAsia="Times New Roman" w:hAnsi="Arial"/>
          <w:sz w:val="19"/>
          <w:szCs w:val="19"/>
        </w:rPr>
      </w:pPr>
    </w:p>
    <w:p w14:paraId="6B53E04B"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References</w:t>
      </w:r>
    </w:p>
    <w:p w14:paraId="0BD08C98" w14:textId="77777777" w:rsidR="00A53713" w:rsidRPr="00C172B0" w:rsidRDefault="00A53713" w:rsidP="00FB1084">
      <w:pPr>
        <w:spacing w:line="276" w:lineRule="auto"/>
        <w:ind w:right="-22"/>
        <w:rPr>
          <w:rFonts w:ascii="Arial" w:eastAsia="Times New Roman" w:hAnsi="Arial"/>
          <w:b/>
          <w:sz w:val="19"/>
          <w:szCs w:val="19"/>
        </w:rPr>
      </w:pPr>
    </w:p>
    <w:p w14:paraId="5AAE53B2" w14:textId="77777777" w:rsidR="00A53713" w:rsidRPr="00C172B0" w:rsidRDefault="00301E20" w:rsidP="006D1C26">
      <w:pPr>
        <w:numPr>
          <w:ilvl w:val="0"/>
          <w:numId w:val="2"/>
        </w:numPr>
        <w:tabs>
          <w:tab w:val="left" w:pos="1743"/>
        </w:tabs>
        <w:spacing w:line="276" w:lineRule="auto"/>
        <w:ind w:left="851" w:right="1395"/>
        <w:rPr>
          <w:rFonts w:ascii="Arial" w:eastAsia="Arial" w:hAnsi="Arial"/>
          <w:sz w:val="19"/>
          <w:szCs w:val="19"/>
        </w:rPr>
      </w:pPr>
      <w:r w:rsidRPr="00C172B0">
        <w:rPr>
          <w:rFonts w:ascii="Arial" w:eastAsia="Arial" w:hAnsi="Arial"/>
          <w:sz w:val="19"/>
          <w:szCs w:val="19"/>
        </w:rPr>
        <w:t xml:space="preserve">Y. A. </w:t>
      </w:r>
      <w:proofErr w:type="spellStart"/>
      <w:r w:rsidRPr="00C172B0">
        <w:rPr>
          <w:rFonts w:ascii="Arial" w:eastAsia="Arial" w:hAnsi="Arial"/>
          <w:sz w:val="19"/>
          <w:szCs w:val="19"/>
        </w:rPr>
        <w:t>Afrane</w:t>
      </w:r>
      <w:proofErr w:type="spellEnd"/>
      <w:r w:rsidRPr="00C172B0">
        <w:rPr>
          <w:rFonts w:ascii="Arial" w:eastAsia="Arial" w:hAnsi="Arial"/>
          <w:sz w:val="19"/>
          <w:szCs w:val="19"/>
        </w:rPr>
        <w:t xml:space="preserve"> et al. “Eﬀects of microclimatic changes caused by land use and land cover on duration of gonotrophic cycles of </w:t>
      </w:r>
      <w:r w:rsidRPr="00C172B0">
        <w:rPr>
          <w:rFonts w:ascii="Arial" w:eastAsia="Arial" w:hAnsi="Arial"/>
          <w:i/>
          <w:sz w:val="19"/>
          <w:szCs w:val="19"/>
        </w:rPr>
        <w:t>Anopheles gambiae</w:t>
      </w:r>
      <w:r w:rsidRPr="00C172B0">
        <w:rPr>
          <w:rFonts w:ascii="Arial" w:eastAsia="Arial" w:hAnsi="Arial"/>
          <w:sz w:val="19"/>
          <w:szCs w:val="19"/>
        </w:rPr>
        <w:t xml:space="preserve"> (</w:t>
      </w:r>
      <w:proofErr w:type="spellStart"/>
      <w:r w:rsidRPr="00C172B0">
        <w:rPr>
          <w:rFonts w:ascii="Arial" w:eastAsia="Arial" w:hAnsi="Arial"/>
          <w:sz w:val="19"/>
          <w:szCs w:val="19"/>
        </w:rPr>
        <w:t>Diptera</w:t>
      </w:r>
      <w:proofErr w:type="spellEnd"/>
      <w:r w:rsidRPr="00C172B0">
        <w:rPr>
          <w:rFonts w:ascii="Arial" w:eastAsia="Arial" w:hAnsi="Arial"/>
          <w:sz w:val="19"/>
          <w:szCs w:val="19"/>
        </w:rPr>
        <w:t xml:space="preserve">: Culicidae) in western Kenya highlands”. </w:t>
      </w:r>
      <w:r w:rsidRPr="00C172B0">
        <w:rPr>
          <w:rFonts w:ascii="Arial" w:eastAsia="Arial" w:hAnsi="Arial"/>
          <w:i/>
          <w:sz w:val="19"/>
          <w:szCs w:val="19"/>
        </w:rPr>
        <w:t>Journal of Medical</w:t>
      </w:r>
      <w:r w:rsidRPr="00C172B0">
        <w:rPr>
          <w:rFonts w:ascii="Arial" w:eastAsia="Arial" w:hAnsi="Arial"/>
          <w:sz w:val="19"/>
          <w:szCs w:val="19"/>
        </w:rPr>
        <w:t xml:space="preserve"> </w:t>
      </w:r>
      <w:r w:rsidRPr="00C172B0">
        <w:rPr>
          <w:rFonts w:ascii="Arial" w:eastAsia="Arial" w:hAnsi="Arial"/>
          <w:i/>
          <w:sz w:val="19"/>
          <w:szCs w:val="19"/>
        </w:rPr>
        <w:t xml:space="preserve">Entomology </w:t>
      </w:r>
      <w:r w:rsidRPr="00C172B0">
        <w:rPr>
          <w:rFonts w:ascii="Arial" w:eastAsia="Arial" w:hAnsi="Arial"/>
          <w:sz w:val="19"/>
          <w:szCs w:val="19"/>
        </w:rPr>
        <w:t>42.6 (2005), pp. 974–980.</w:t>
      </w:r>
    </w:p>
    <w:p w14:paraId="6CCDC182" w14:textId="77777777" w:rsidR="00A53713" w:rsidRPr="00C172B0" w:rsidRDefault="00301E20" w:rsidP="006D1C26">
      <w:pPr>
        <w:numPr>
          <w:ilvl w:val="0"/>
          <w:numId w:val="2"/>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L. M. Beck-Johnson et al. “The eﬀect of temperature on Anopheles mosquito population dynamics and the potential for malaria transmission”. </w:t>
      </w:r>
      <w:r w:rsidRPr="00C172B0">
        <w:rPr>
          <w:rFonts w:ascii="Arial" w:eastAsia="Arial" w:hAnsi="Arial"/>
          <w:i/>
          <w:sz w:val="19"/>
          <w:szCs w:val="19"/>
        </w:rPr>
        <w:t>PLOS one</w:t>
      </w:r>
      <w:r w:rsidRPr="00C172B0">
        <w:rPr>
          <w:rFonts w:ascii="Arial" w:eastAsia="Arial" w:hAnsi="Arial"/>
          <w:sz w:val="19"/>
          <w:szCs w:val="19"/>
        </w:rPr>
        <w:t xml:space="preserve"> 8.11 (2013), e79276.</w:t>
      </w:r>
    </w:p>
    <w:p w14:paraId="2C857D02" w14:textId="77777777" w:rsidR="00F35D23" w:rsidRPr="00C172B0" w:rsidRDefault="00F35D23" w:rsidP="006D1C26">
      <w:pPr>
        <w:tabs>
          <w:tab w:val="left" w:pos="1740"/>
        </w:tabs>
        <w:spacing w:line="276" w:lineRule="auto"/>
        <w:ind w:left="851" w:right="1395"/>
        <w:rPr>
          <w:rFonts w:ascii="Arial" w:eastAsia="Arial" w:hAnsi="Arial"/>
          <w:sz w:val="19"/>
          <w:szCs w:val="19"/>
        </w:rPr>
        <w:sectPr w:rsidR="00F35D23" w:rsidRPr="00C172B0" w:rsidSect="001224D4">
          <w:type w:val="continuous"/>
          <w:pgSz w:w="12240" w:h="15840"/>
          <w:pgMar w:top="1440" w:right="1750" w:bottom="1440" w:left="1440" w:header="0" w:footer="0" w:gutter="0"/>
          <w:cols w:space="720"/>
          <w:formProt w:val="0"/>
          <w:docGrid w:linePitch="360"/>
        </w:sectPr>
      </w:pPr>
    </w:p>
    <w:p w14:paraId="1819750B" w14:textId="77777777" w:rsidR="00A53713" w:rsidRPr="00C172B0" w:rsidRDefault="00A53713" w:rsidP="006D1C26">
      <w:pPr>
        <w:spacing w:line="276" w:lineRule="auto"/>
        <w:ind w:left="851" w:right="1395"/>
        <w:rPr>
          <w:rFonts w:ascii="Arial" w:eastAsia="Arial" w:hAnsi="Arial"/>
          <w:sz w:val="19"/>
          <w:szCs w:val="19"/>
        </w:rPr>
      </w:pPr>
      <w:bookmarkStart w:id="593" w:name="page18"/>
      <w:bookmarkEnd w:id="593"/>
    </w:p>
    <w:p w14:paraId="23ABED22" w14:textId="77777777" w:rsidR="00A53713" w:rsidRPr="00C172B0" w:rsidRDefault="00301E20" w:rsidP="006D1C26">
      <w:pPr>
        <w:numPr>
          <w:ilvl w:val="0"/>
          <w:numId w:val="3"/>
        </w:numPr>
        <w:tabs>
          <w:tab w:val="left" w:pos="1754"/>
        </w:tabs>
        <w:spacing w:line="276" w:lineRule="auto"/>
        <w:ind w:left="851" w:right="1395"/>
        <w:rPr>
          <w:rFonts w:ascii="Arial" w:eastAsia="Arial" w:hAnsi="Arial"/>
          <w:sz w:val="19"/>
          <w:szCs w:val="19"/>
        </w:rPr>
      </w:pPr>
      <w:r w:rsidRPr="00C172B0">
        <w:rPr>
          <w:rFonts w:ascii="Arial" w:eastAsia="Arial" w:hAnsi="Arial"/>
          <w:sz w:val="19"/>
          <w:szCs w:val="19"/>
        </w:rPr>
        <w:t xml:space="preserve">J. C. </w:t>
      </w:r>
      <w:proofErr w:type="spellStart"/>
      <w:r w:rsidRPr="00C172B0">
        <w:rPr>
          <w:rFonts w:ascii="Arial" w:eastAsia="Arial" w:hAnsi="Arial"/>
          <w:sz w:val="19"/>
          <w:szCs w:val="19"/>
        </w:rPr>
        <w:t>Beier</w:t>
      </w:r>
      <w:proofErr w:type="spellEnd"/>
      <w:r w:rsidRPr="00C172B0">
        <w:rPr>
          <w:rFonts w:ascii="Arial" w:eastAsia="Arial" w:hAnsi="Arial"/>
          <w:sz w:val="19"/>
          <w:szCs w:val="19"/>
        </w:rPr>
        <w:t xml:space="preserve"> et al. “Attractive toxic sugar bait (ATSB) methods decimate populations of </w:t>
      </w:r>
      <w:r w:rsidRPr="00C172B0">
        <w:rPr>
          <w:rFonts w:ascii="Arial" w:eastAsia="Arial" w:hAnsi="Arial"/>
          <w:i/>
          <w:sz w:val="19"/>
          <w:szCs w:val="19"/>
        </w:rPr>
        <w:t>Anopheles</w:t>
      </w:r>
      <w:r w:rsidRPr="00C172B0">
        <w:rPr>
          <w:rFonts w:ascii="Arial" w:eastAsia="Arial" w:hAnsi="Arial"/>
          <w:sz w:val="19"/>
          <w:szCs w:val="19"/>
        </w:rPr>
        <w:t xml:space="preserve"> malaria vectors in arid environments regardless of the local availability of </w:t>
      </w:r>
      <w:proofErr w:type="spellStart"/>
      <w:r w:rsidRPr="00C172B0">
        <w:rPr>
          <w:rFonts w:ascii="Arial" w:eastAsia="Arial" w:hAnsi="Arial"/>
          <w:sz w:val="19"/>
          <w:szCs w:val="19"/>
        </w:rPr>
        <w:t>favoured</w:t>
      </w:r>
      <w:proofErr w:type="spellEnd"/>
      <w:r w:rsidRPr="00C172B0">
        <w:rPr>
          <w:rFonts w:ascii="Arial" w:eastAsia="Arial" w:hAnsi="Arial"/>
          <w:sz w:val="19"/>
          <w:szCs w:val="19"/>
        </w:rPr>
        <w:t xml:space="preserve"> sugar-source blossoms”. </w:t>
      </w:r>
      <w:r w:rsidRPr="00C172B0">
        <w:rPr>
          <w:rFonts w:ascii="Arial" w:eastAsia="Arial" w:hAnsi="Arial"/>
          <w:i/>
          <w:sz w:val="19"/>
          <w:szCs w:val="19"/>
        </w:rPr>
        <w:t>Malaria</w:t>
      </w:r>
      <w:r w:rsidRPr="00C172B0">
        <w:rPr>
          <w:rFonts w:ascii="Arial" w:eastAsia="Arial" w:hAnsi="Arial"/>
          <w:sz w:val="19"/>
          <w:szCs w:val="19"/>
        </w:rPr>
        <w:t xml:space="preserve"> </w:t>
      </w:r>
      <w:r w:rsidRPr="00C172B0">
        <w:rPr>
          <w:rFonts w:ascii="Arial" w:eastAsia="Arial" w:hAnsi="Arial"/>
          <w:i/>
          <w:sz w:val="19"/>
          <w:szCs w:val="19"/>
        </w:rPr>
        <w:t xml:space="preserve">Journal </w:t>
      </w:r>
      <w:r w:rsidRPr="00C172B0">
        <w:rPr>
          <w:rFonts w:ascii="Arial" w:eastAsia="Arial" w:hAnsi="Arial"/>
          <w:sz w:val="19"/>
          <w:szCs w:val="19"/>
        </w:rPr>
        <w:t>11.1 (2012), p. 31.</w:t>
      </w:r>
    </w:p>
    <w:p w14:paraId="15B4E56E" w14:textId="77777777" w:rsidR="00A53713" w:rsidRPr="00C172B0" w:rsidRDefault="00301E20" w:rsidP="006D1C26">
      <w:pPr>
        <w:numPr>
          <w:ilvl w:val="0"/>
          <w:numId w:val="3"/>
        </w:numPr>
        <w:tabs>
          <w:tab w:val="left" w:pos="1748"/>
        </w:tabs>
        <w:spacing w:line="276" w:lineRule="auto"/>
        <w:ind w:left="851" w:right="1395"/>
        <w:rPr>
          <w:rFonts w:ascii="Arial" w:eastAsia="Arial" w:hAnsi="Arial"/>
          <w:sz w:val="19"/>
          <w:szCs w:val="19"/>
        </w:rPr>
      </w:pPr>
      <w:r w:rsidRPr="00C172B0">
        <w:rPr>
          <w:rFonts w:ascii="Arial" w:eastAsia="Arial" w:hAnsi="Arial"/>
          <w:sz w:val="19"/>
          <w:szCs w:val="19"/>
        </w:rPr>
        <w:t xml:space="preserve">S. Bhatt et al. “The eﬀect of malaria control on </w:t>
      </w:r>
      <w:r w:rsidRPr="00C172B0">
        <w:rPr>
          <w:rFonts w:ascii="Arial" w:eastAsia="Arial" w:hAnsi="Arial"/>
          <w:i/>
          <w:sz w:val="19"/>
          <w:szCs w:val="19"/>
        </w:rPr>
        <w:t>Plasmodium falciparum</w:t>
      </w:r>
      <w:r w:rsidRPr="00C172B0">
        <w:rPr>
          <w:rFonts w:ascii="Arial" w:eastAsia="Arial" w:hAnsi="Arial"/>
          <w:sz w:val="19"/>
          <w:szCs w:val="19"/>
        </w:rPr>
        <w:t xml:space="preserve"> in Africa between 2000 and 2015”. </w:t>
      </w:r>
      <w:r w:rsidRPr="00C172B0">
        <w:rPr>
          <w:rFonts w:ascii="Arial" w:eastAsia="Arial" w:hAnsi="Arial"/>
          <w:i/>
          <w:sz w:val="19"/>
          <w:szCs w:val="19"/>
        </w:rPr>
        <w:t>Nature</w:t>
      </w:r>
      <w:r w:rsidRPr="00C172B0">
        <w:rPr>
          <w:rFonts w:ascii="Arial" w:eastAsia="Arial" w:hAnsi="Arial"/>
          <w:sz w:val="19"/>
          <w:szCs w:val="19"/>
        </w:rPr>
        <w:t xml:space="preserve"> 526.7572 (2015), pp. 207–211.</w:t>
      </w:r>
    </w:p>
    <w:p w14:paraId="57D269A7" w14:textId="77777777" w:rsidR="00A53713" w:rsidRPr="00C172B0" w:rsidRDefault="00301E20" w:rsidP="006D1C26">
      <w:pPr>
        <w:numPr>
          <w:ilvl w:val="0"/>
          <w:numId w:val="3"/>
        </w:numPr>
        <w:tabs>
          <w:tab w:val="left" w:pos="1751"/>
        </w:tabs>
        <w:spacing w:line="276" w:lineRule="auto"/>
        <w:ind w:left="851" w:right="1395"/>
        <w:rPr>
          <w:rFonts w:ascii="Arial" w:eastAsia="Arial" w:hAnsi="Arial"/>
          <w:sz w:val="19"/>
          <w:szCs w:val="19"/>
        </w:rPr>
      </w:pPr>
      <w:r w:rsidRPr="00C172B0">
        <w:rPr>
          <w:rFonts w:ascii="Arial" w:eastAsia="Arial" w:hAnsi="Arial"/>
          <w:sz w:val="19"/>
          <w:szCs w:val="19"/>
        </w:rPr>
        <w:t xml:space="preserve">O. J. Brady et al. “Modelling adult Aedes aegypti and Aedes albopictus survival at diﬀerent temperatures in laboratory and field settings”. </w:t>
      </w:r>
      <w:r w:rsidRPr="00C172B0">
        <w:rPr>
          <w:rFonts w:ascii="Arial" w:eastAsia="Arial" w:hAnsi="Arial"/>
          <w:i/>
          <w:sz w:val="19"/>
          <w:szCs w:val="19"/>
        </w:rPr>
        <w:t xml:space="preserve">Parasites &amp; vectors </w:t>
      </w:r>
      <w:r w:rsidRPr="00C172B0">
        <w:rPr>
          <w:rFonts w:ascii="Arial" w:eastAsia="Arial" w:hAnsi="Arial"/>
          <w:sz w:val="19"/>
          <w:szCs w:val="19"/>
        </w:rPr>
        <w:t>6.1 (2013), p. 351.</w:t>
      </w:r>
    </w:p>
    <w:p w14:paraId="3E2C0A74" w14:textId="77777777" w:rsidR="00A53713" w:rsidRPr="00C172B0" w:rsidRDefault="00301E20" w:rsidP="006D1C26">
      <w:pPr>
        <w:numPr>
          <w:ilvl w:val="0"/>
          <w:numId w:val="3"/>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R. Carter and K. N. </w:t>
      </w:r>
      <w:proofErr w:type="spellStart"/>
      <w:r w:rsidRPr="00C172B0">
        <w:rPr>
          <w:rFonts w:ascii="Arial" w:eastAsia="Arial" w:hAnsi="Arial"/>
          <w:sz w:val="19"/>
          <w:szCs w:val="19"/>
        </w:rPr>
        <w:t>Mendis</w:t>
      </w:r>
      <w:proofErr w:type="spellEnd"/>
      <w:r w:rsidRPr="00C172B0">
        <w:rPr>
          <w:rFonts w:ascii="Arial" w:eastAsia="Arial" w:hAnsi="Arial"/>
          <w:sz w:val="19"/>
          <w:szCs w:val="19"/>
        </w:rPr>
        <w:t xml:space="preserve">. “Evolutionary and historical aspects of the burden of malaria”. In: </w:t>
      </w:r>
      <w:r w:rsidRPr="00C172B0">
        <w:rPr>
          <w:rFonts w:ascii="Arial" w:eastAsia="Arial" w:hAnsi="Arial"/>
          <w:i/>
          <w:sz w:val="19"/>
          <w:szCs w:val="19"/>
        </w:rPr>
        <w:t>Clinical Microbiology Reviews</w:t>
      </w:r>
      <w:r w:rsidRPr="00C172B0">
        <w:rPr>
          <w:rFonts w:ascii="Arial" w:eastAsia="Arial" w:hAnsi="Arial"/>
          <w:sz w:val="19"/>
          <w:szCs w:val="19"/>
        </w:rPr>
        <w:t xml:space="preserve"> 15.4 (2002), pp. 564– 594.</w:t>
      </w:r>
    </w:p>
    <w:p w14:paraId="3A99D55D" w14:textId="77777777" w:rsidR="00A53713" w:rsidRPr="00C172B0" w:rsidRDefault="00301E20" w:rsidP="006D1C26">
      <w:pPr>
        <w:numPr>
          <w:ilvl w:val="0"/>
          <w:numId w:val="3"/>
        </w:numPr>
        <w:tabs>
          <w:tab w:val="left" w:pos="1743"/>
        </w:tabs>
        <w:spacing w:line="276" w:lineRule="auto"/>
        <w:ind w:left="851" w:right="1395"/>
        <w:rPr>
          <w:rFonts w:ascii="Arial" w:eastAsia="Arial" w:hAnsi="Arial"/>
          <w:sz w:val="19"/>
          <w:szCs w:val="19"/>
        </w:rPr>
      </w:pPr>
      <w:r w:rsidRPr="00C172B0">
        <w:rPr>
          <w:rFonts w:ascii="Arial" w:eastAsia="Arial" w:hAnsi="Arial"/>
          <w:sz w:val="19"/>
          <w:szCs w:val="19"/>
        </w:rPr>
        <w:t xml:space="preserve">A. Clements and G. Paterson. “The analysis of mortality and survival rates in wild populations of mosquitoes”. </w:t>
      </w:r>
      <w:r w:rsidRPr="00C172B0">
        <w:rPr>
          <w:rFonts w:ascii="Arial" w:eastAsia="Arial" w:hAnsi="Arial"/>
          <w:i/>
          <w:sz w:val="19"/>
          <w:szCs w:val="19"/>
        </w:rPr>
        <w:t>Journal of Applied Ecology</w:t>
      </w:r>
      <w:r w:rsidRPr="00C172B0">
        <w:rPr>
          <w:rFonts w:ascii="Arial" w:eastAsia="Arial" w:hAnsi="Arial"/>
          <w:sz w:val="19"/>
          <w:szCs w:val="19"/>
        </w:rPr>
        <w:t xml:space="preserve"> (1981), pp. 373–399.</w:t>
      </w:r>
    </w:p>
    <w:p w14:paraId="3A9B26BB" w14:textId="77777777" w:rsidR="00A53713" w:rsidRPr="00C172B0" w:rsidRDefault="00301E20" w:rsidP="006D1C26">
      <w:pPr>
        <w:numPr>
          <w:ilvl w:val="0"/>
          <w:numId w:val="3"/>
        </w:numPr>
        <w:tabs>
          <w:tab w:val="left" w:pos="1754"/>
        </w:tabs>
        <w:spacing w:line="276" w:lineRule="auto"/>
        <w:ind w:left="851" w:right="1395"/>
        <w:rPr>
          <w:rFonts w:ascii="Arial" w:eastAsia="Arial" w:hAnsi="Arial"/>
          <w:sz w:val="19"/>
          <w:szCs w:val="19"/>
        </w:rPr>
      </w:pPr>
      <w:r w:rsidRPr="00C172B0">
        <w:rPr>
          <w:rFonts w:ascii="Arial" w:eastAsia="Arial" w:hAnsi="Arial"/>
          <w:sz w:val="19"/>
          <w:szCs w:val="19"/>
        </w:rPr>
        <w:t>E. J. Dawes et al. “</w:t>
      </w:r>
      <w:r w:rsidRPr="00C172B0">
        <w:rPr>
          <w:rFonts w:ascii="Arial" w:eastAsia="Arial" w:hAnsi="Arial"/>
          <w:i/>
          <w:sz w:val="19"/>
          <w:szCs w:val="19"/>
        </w:rPr>
        <w:t>Anopheles</w:t>
      </w:r>
      <w:r w:rsidRPr="00C172B0">
        <w:rPr>
          <w:rFonts w:ascii="Arial" w:eastAsia="Arial" w:hAnsi="Arial"/>
          <w:sz w:val="19"/>
          <w:szCs w:val="19"/>
        </w:rPr>
        <w:t xml:space="preserve"> mortality is both age-and </w:t>
      </w:r>
      <w:r w:rsidRPr="00C172B0">
        <w:rPr>
          <w:rFonts w:ascii="Arial" w:eastAsia="Arial" w:hAnsi="Arial"/>
          <w:i/>
          <w:sz w:val="19"/>
          <w:szCs w:val="19"/>
        </w:rPr>
        <w:t>Plasmodium</w:t>
      </w:r>
      <w:r w:rsidRPr="00C172B0">
        <w:rPr>
          <w:rFonts w:ascii="Arial" w:eastAsia="Arial" w:hAnsi="Arial"/>
          <w:sz w:val="19"/>
          <w:szCs w:val="19"/>
        </w:rPr>
        <w:t xml:space="preserve">-density dependent: implications for malaria transmission”. </w:t>
      </w:r>
      <w:r w:rsidRPr="00C172B0">
        <w:rPr>
          <w:rFonts w:ascii="Arial" w:eastAsia="Arial" w:hAnsi="Arial"/>
          <w:i/>
          <w:sz w:val="19"/>
          <w:szCs w:val="19"/>
        </w:rPr>
        <w:t>Malaria</w:t>
      </w:r>
      <w:r w:rsidRPr="00C172B0">
        <w:rPr>
          <w:rFonts w:ascii="Arial" w:eastAsia="Arial" w:hAnsi="Arial"/>
          <w:sz w:val="19"/>
          <w:szCs w:val="19"/>
        </w:rPr>
        <w:t xml:space="preserve"> </w:t>
      </w:r>
      <w:r w:rsidRPr="00C172B0">
        <w:rPr>
          <w:rFonts w:ascii="Arial" w:eastAsia="Arial" w:hAnsi="Arial"/>
          <w:i/>
          <w:sz w:val="19"/>
          <w:szCs w:val="19"/>
        </w:rPr>
        <w:t xml:space="preserve">Journal </w:t>
      </w:r>
      <w:r w:rsidRPr="00C172B0">
        <w:rPr>
          <w:rFonts w:ascii="Arial" w:eastAsia="Arial" w:hAnsi="Arial"/>
          <w:sz w:val="19"/>
          <w:szCs w:val="19"/>
        </w:rPr>
        <w:t>8.1 (2009), p. 228.</w:t>
      </w:r>
    </w:p>
    <w:p w14:paraId="6D299485" w14:textId="77777777" w:rsidR="00A53713" w:rsidRPr="00C172B0" w:rsidRDefault="00301E20" w:rsidP="006D1C26">
      <w:pPr>
        <w:numPr>
          <w:ilvl w:val="0"/>
          <w:numId w:val="3"/>
        </w:numPr>
        <w:tabs>
          <w:tab w:val="left" w:pos="1751"/>
        </w:tabs>
        <w:spacing w:line="276" w:lineRule="auto"/>
        <w:ind w:left="851" w:right="1395"/>
        <w:rPr>
          <w:rFonts w:ascii="Arial" w:eastAsia="Arial" w:hAnsi="Arial"/>
          <w:sz w:val="19"/>
          <w:szCs w:val="19"/>
        </w:rPr>
      </w:pPr>
      <w:r w:rsidRPr="00C172B0">
        <w:rPr>
          <w:rFonts w:ascii="Arial" w:eastAsia="Arial" w:hAnsi="Arial"/>
          <w:sz w:val="19"/>
          <w:szCs w:val="19"/>
        </w:rPr>
        <w:t xml:space="preserve">T. S. </w:t>
      </w:r>
      <w:proofErr w:type="spellStart"/>
      <w:r w:rsidRPr="00C172B0">
        <w:rPr>
          <w:rFonts w:ascii="Arial" w:eastAsia="Arial" w:hAnsi="Arial"/>
          <w:sz w:val="19"/>
          <w:szCs w:val="19"/>
        </w:rPr>
        <w:t>Detinova</w:t>
      </w:r>
      <w:proofErr w:type="spellEnd"/>
      <w:r w:rsidRPr="00C172B0">
        <w:rPr>
          <w:rFonts w:ascii="Arial" w:eastAsia="Arial" w:hAnsi="Arial"/>
          <w:sz w:val="19"/>
          <w:szCs w:val="19"/>
        </w:rPr>
        <w:t xml:space="preserve"> et al. “Age grouping methods in </w:t>
      </w:r>
      <w:proofErr w:type="spellStart"/>
      <w:r w:rsidRPr="00C172B0">
        <w:rPr>
          <w:rFonts w:ascii="Arial" w:eastAsia="Arial" w:hAnsi="Arial"/>
          <w:sz w:val="19"/>
          <w:szCs w:val="19"/>
        </w:rPr>
        <w:t>Diptera</w:t>
      </w:r>
      <w:proofErr w:type="spellEnd"/>
      <w:r w:rsidRPr="00C172B0">
        <w:rPr>
          <w:rFonts w:ascii="Arial" w:eastAsia="Arial" w:hAnsi="Arial"/>
          <w:sz w:val="19"/>
          <w:szCs w:val="19"/>
        </w:rPr>
        <w:t xml:space="preserve"> of medical </w:t>
      </w:r>
      <w:proofErr w:type="spellStart"/>
      <w:r w:rsidRPr="00C172B0">
        <w:rPr>
          <w:rFonts w:ascii="Arial" w:eastAsia="Arial" w:hAnsi="Arial"/>
          <w:sz w:val="19"/>
          <w:szCs w:val="19"/>
        </w:rPr>
        <w:t>impor-tance</w:t>
      </w:r>
      <w:proofErr w:type="spellEnd"/>
      <w:r w:rsidRPr="00C172B0">
        <w:rPr>
          <w:rFonts w:ascii="Arial" w:eastAsia="Arial" w:hAnsi="Arial"/>
          <w:sz w:val="19"/>
          <w:szCs w:val="19"/>
        </w:rPr>
        <w:t xml:space="preserve"> with special reference to some vectors of malaria”. In: </w:t>
      </w:r>
      <w:r w:rsidRPr="00C172B0">
        <w:rPr>
          <w:rFonts w:ascii="Arial" w:eastAsia="Arial" w:hAnsi="Arial"/>
          <w:i/>
          <w:sz w:val="19"/>
          <w:szCs w:val="19"/>
        </w:rPr>
        <w:t>Monograph</w:t>
      </w:r>
      <w:r w:rsidRPr="00C172B0">
        <w:rPr>
          <w:rFonts w:ascii="Arial" w:eastAsia="Arial" w:hAnsi="Arial"/>
          <w:sz w:val="19"/>
          <w:szCs w:val="19"/>
        </w:rPr>
        <w:t xml:space="preserve"> </w:t>
      </w:r>
      <w:r w:rsidRPr="00C172B0">
        <w:rPr>
          <w:rFonts w:ascii="Arial" w:eastAsia="Arial" w:hAnsi="Arial"/>
          <w:i/>
          <w:sz w:val="19"/>
          <w:szCs w:val="19"/>
        </w:rPr>
        <w:t xml:space="preserve">series World Health </w:t>
      </w:r>
      <w:proofErr w:type="spellStart"/>
      <w:r w:rsidRPr="00C172B0">
        <w:rPr>
          <w:rFonts w:ascii="Arial" w:eastAsia="Arial" w:hAnsi="Arial"/>
          <w:i/>
          <w:sz w:val="19"/>
          <w:szCs w:val="19"/>
        </w:rPr>
        <w:t>Organisation</w:t>
      </w:r>
      <w:proofErr w:type="spellEnd"/>
      <w:r w:rsidRPr="00C172B0">
        <w:rPr>
          <w:rFonts w:ascii="Arial" w:eastAsia="Arial" w:hAnsi="Arial"/>
          <w:i/>
          <w:sz w:val="19"/>
          <w:szCs w:val="19"/>
        </w:rPr>
        <w:t xml:space="preserve"> </w:t>
      </w:r>
      <w:r w:rsidRPr="00C172B0">
        <w:rPr>
          <w:rFonts w:ascii="Arial" w:eastAsia="Arial" w:hAnsi="Arial"/>
          <w:sz w:val="19"/>
          <w:szCs w:val="19"/>
        </w:rPr>
        <w:t>(1962).</w:t>
      </w:r>
    </w:p>
    <w:p w14:paraId="6F33A22F" w14:textId="77777777" w:rsidR="00A53713" w:rsidRPr="00C172B0" w:rsidRDefault="00301E20" w:rsidP="006D1C26">
      <w:pPr>
        <w:numPr>
          <w:ilvl w:val="0"/>
          <w:numId w:val="3"/>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B. L. Dickens and H. L. Brant. “Eﬀects of marking methods and fluorescent dusts on </w:t>
      </w:r>
      <w:r w:rsidRPr="00C172B0">
        <w:rPr>
          <w:rFonts w:ascii="Arial" w:eastAsia="Arial" w:hAnsi="Arial"/>
          <w:i/>
          <w:sz w:val="19"/>
          <w:szCs w:val="19"/>
        </w:rPr>
        <w:t>Aedes aegypti</w:t>
      </w:r>
      <w:r w:rsidRPr="00C172B0">
        <w:rPr>
          <w:rFonts w:ascii="Arial" w:eastAsia="Arial" w:hAnsi="Arial"/>
          <w:sz w:val="19"/>
          <w:szCs w:val="19"/>
        </w:rPr>
        <w:t xml:space="preserve"> survival”. In: </w:t>
      </w:r>
      <w:r w:rsidRPr="00C172B0">
        <w:rPr>
          <w:rFonts w:ascii="Arial" w:eastAsia="Arial" w:hAnsi="Arial"/>
          <w:i/>
          <w:sz w:val="19"/>
          <w:szCs w:val="19"/>
        </w:rPr>
        <w:t>Parasites &amp; Vectors</w:t>
      </w:r>
      <w:r w:rsidRPr="00C172B0">
        <w:rPr>
          <w:rFonts w:ascii="Arial" w:eastAsia="Arial" w:hAnsi="Arial"/>
          <w:sz w:val="19"/>
          <w:szCs w:val="19"/>
        </w:rPr>
        <w:t xml:space="preserve"> 7.1 (2014), p. 1.</w:t>
      </w:r>
    </w:p>
    <w:p w14:paraId="2AE1C642" w14:textId="77777777" w:rsidR="00A53713" w:rsidRPr="00C172B0" w:rsidRDefault="00301E20" w:rsidP="006D1C26">
      <w:pPr>
        <w:numPr>
          <w:ilvl w:val="0"/>
          <w:numId w:val="3"/>
        </w:numPr>
        <w:tabs>
          <w:tab w:val="left" w:pos="1751"/>
        </w:tabs>
        <w:spacing w:line="276" w:lineRule="auto"/>
        <w:ind w:left="851" w:right="1395"/>
        <w:rPr>
          <w:rFonts w:ascii="Arial" w:eastAsia="Arial" w:hAnsi="Arial"/>
          <w:sz w:val="19"/>
          <w:szCs w:val="19"/>
        </w:rPr>
      </w:pPr>
      <w:r w:rsidRPr="00C172B0">
        <w:rPr>
          <w:rFonts w:ascii="Arial" w:eastAsia="Arial" w:hAnsi="Arial"/>
          <w:sz w:val="19"/>
          <w:szCs w:val="19"/>
        </w:rPr>
        <w:lastRenderedPageBreak/>
        <w:t xml:space="preserve">A. Fox and R. </w:t>
      </w:r>
      <w:proofErr w:type="spellStart"/>
      <w:r w:rsidRPr="00C172B0">
        <w:rPr>
          <w:rFonts w:ascii="Arial" w:eastAsia="Arial" w:hAnsi="Arial"/>
          <w:sz w:val="19"/>
          <w:szCs w:val="19"/>
        </w:rPr>
        <w:t>Brust</w:t>
      </w:r>
      <w:proofErr w:type="spellEnd"/>
      <w:r w:rsidRPr="00C172B0">
        <w:rPr>
          <w:rFonts w:ascii="Arial" w:eastAsia="Arial" w:hAnsi="Arial"/>
          <w:sz w:val="19"/>
          <w:szCs w:val="19"/>
        </w:rPr>
        <w:t xml:space="preserve">. “How do dilatations form in mosquito ovarioles?” </w:t>
      </w:r>
      <w:r w:rsidRPr="00C172B0">
        <w:rPr>
          <w:rFonts w:ascii="Arial" w:eastAsia="Arial" w:hAnsi="Arial"/>
          <w:i/>
          <w:sz w:val="19"/>
          <w:szCs w:val="19"/>
        </w:rPr>
        <w:t xml:space="preserve">Parasitology Today </w:t>
      </w:r>
      <w:r w:rsidRPr="00C172B0">
        <w:rPr>
          <w:rFonts w:ascii="Arial" w:eastAsia="Arial" w:hAnsi="Arial"/>
          <w:sz w:val="19"/>
          <w:szCs w:val="19"/>
        </w:rPr>
        <w:t>10.1 (1994), pp. 19–23.</w:t>
      </w:r>
    </w:p>
    <w:p w14:paraId="327F9C15" w14:textId="77777777" w:rsidR="00A53713" w:rsidRPr="00C172B0" w:rsidRDefault="00301E20" w:rsidP="006D1C26">
      <w:pPr>
        <w:numPr>
          <w:ilvl w:val="0"/>
          <w:numId w:val="3"/>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B Gates. </w:t>
      </w:r>
      <w:r w:rsidRPr="00C172B0">
        <w:rPr>
          <w:rFonts w:ascii="Arial" w:eastAsia="Arial" w:hAnsi="Arial"/>
          <w:i/>
          <w:sz w:val="19"/>
          <w:szCs w:val="19"/>
        </w:rPr>
        <w:t>The Deadliest Animal in the World</w:t>
      </w:r>
      <w:r w:rsidRPr="00C172B0">
        <w:rPr>
          <w:rFonts w:ascii="Arial" w:eastAsia="Arial" w:hAnsi="Arial"/>
          <w:sz w:val="19"/>
          <w:szCs w:val="19"/>
        </w:rPr>
        <w:t>. https://www.gatesnotes.com/Health/Most-Lethal-Animal-Mosquito-Week. 2014.</w:t>
      </w:r>
    </w:p>
    <w:p w14:paraId="64939DC1" w14:textId="77777777" w:rsidR="00A53713" w:rsidRPr="00C172B0" w:rsidRDefault="00301E20" w:rsidP="006D1C26">
      <w:pPr>
        <w:numPr>
          <w:ilvl w:val="0"/>
          <w:numId w:val="3"/>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A. Gelman and D. B. Rubin. “Inference from iterative simulation using multiple sequences”. In: </w:t>
      </w:r>
      <w:r w:rsidRPr="00C172B0">
        <w:rPr>
          <w:rFonts w:ascii="Arial" w:eastAsia="Arial" w:hAnsi="Arial"/>
          <w:i/>
          <w:sz w:val="19"/>
          <w:szCs w:val="19"/>
        </w:rPr>
        <w:t>Statistical Science</w:t>
      </w:r>
      <w:r w:rsidRPr="00C172B0">
        <w:rPr>
          <w:rFonts w:ascii="Arial" w:eastAsia="Arial" w:hAnsi="Arial"/>
          <w:sz w:val="19"/>
          <w:szCs w:val="19"/>
        </w:rPr>
        <w:t xml:space="preserve"> (1992), pp. 457–472.</w:t>
      </w:r>
    </w:p>
    <w:p w14:paraId="0E17E3F0" w14:textId="77777777" w:rsidR="00A53713" w:rsidRPr="00C172B0" w:rsidRDefault="00301E20" w:rsidP="006D1C26">
      <w:pPr>
        <w:numPr>
          <w:ilvl w:val="0"/>
          <w:numId w:val="3"/>
        </w:numPr>
        <w:tabs>
          <w:tab w:val="left" w:pos="1735"/>
        </w:tabs>
        <w:spacing w:line="276" w:lineRule="auto"/>
        <w:ind w:left="851" w:right="1395"/>
        <w:rPr>
          <w:rFonts w:ascii="Arial" w:eastAsia="Arial" w:hAnsi="Arial"/>
          <w:sz w:val="19"/>
          <w:szCs w:val="19"/>
        </w:rPr>
      </w:pPr>
      <w:r w:rsidRPr="00C172B0">
        <w:rPr>
          <w:rFonts w:ascii="Arial" w:eastAsia="Arial" w:hAnsi="Arial"/>
          <w:sz w:val="19"/>
          <w:szCs w:val="19"/>
        </w:rPr>
        <w:t xml:space="preserve">M. Gillies and T. Wilkes. “A study of the age-composition of populations of </w:t>
      </w:r>
      <w:r w:rsidRPr="00C172B0">
        <w:rPr>
          <w:rFonts w:ascii="Arial" w:eastAsia="Arial" w:hAnsi="Arial"/>
          <w:i/>
          <w:sz w:val="19"/>
          <w:szCs w:val="19"/>
        </w:rPr>
        <w:t xml:space="preserve">Anopheles gambiae </w:t>
      </w:r>
      <w:r w:rsidRPr="00C172B0">
        <w:rPr>
          <w:rFonts w:ascii="Arial" w:eastAsia="Arial" w:hAnsi="Arial"/>
          <w:sz w:val="19"/>
          <w:szCs w:val="19"/>
        </w:rPr>
        <w:t xml:space="preserve">Giles and A. </w:t>
      </w:r>
      <w:proofErr w:type="spellStart"/>
      <w:r w:rsidRPr="00C172B0">
        <w:rPr>
          <w:rFonts w:ascii="Arial" w:eastAsia="Arial" w:hAnsi="Arial"/>
          <w:sz w:val="19"/>
          <w:szCs w:val="19"/>
        </w:rPr>
        <w:t>funestus</w:t>
      </w:r>
      <w:proofErr w:type="spellEnd"/>
      <w:r w:rsidRPr="00C172B0">
        <w:rPr>
          <w:rFonts w:ascii="Arial" w:eastAsia="Arial" w:hAnsi="Arial"/>
          <w:sz w:val="19"/>
          <w:szCs w:val="19"/>
        </w:rPr>
        <w:t xml:space="preserve"> Giles in North-Eastern Tanzania”.</w:t>
      </w:r>
      <w:r w:rsidRPr="00C172B0">
        <w:rPr>
          <w:rFonts w:ascii="Arial" w:eastAsia="Arial" w:hAnsi="Arial"/>
          <w:i/>
          <w:sz w:val="19"/>
          <w:szCs w:val="19"/>
        </w:rPr>
        <w:t xml:space="preserve"> Bulletin of Entomological Research</w:t>
      </w:r>
      <w:r w:rsidRPr="00C172B0">
        <w:rPr>
          <w:rFonts w:ascii="Arial" w:eastAsia="Arial" w:hAnsi="Arial"/>
          <w:sz w:val="19"/>
          <w:szCs w:val="19"/>
        </w:rPr>
        <w:t xml:space="preserve"> 56.02 (1965), pp. 237–262.</w:t>
      </w:r>
    </w:p>
    <w:p w14:paraId="4590141A" w14:textId="77777777" w:rsidR="00A53713" w:rsidRPr="00C172B0" w:rsidRDefault="00301E20" w:rsidP="006D1C26">
      <w:pPr>
        <w:numPr>
          <w:ilvl w:val="0"/>
          <w:numId w:val="3"/>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C. A. Guerra et al. “A global assembly of adult female mosquito mark-release-recapture data to inform the control of mosquito-borne pathogens”. </w:t>
      </w:r>
      <w:r w:rsidRPr="00C172B0">
        <w:rPr>
          <w:rFonts w:ascii="Arial" w:eastAsia="Arial" w:hAnsi="Arial"/>
          <w:i/>
          <w:sz w:val="19"/>
          <w:szCs w:val="19"/>
        </w:rPr>
        <w:t>Parasite &amp; Vectors</w:t>
      </w:r>
      <w:r w:rsidRPr="00C172B0">
        <w:rPr>
          <w:rFonts w:ascii="Arial" w:eastAsia="Arial" w:hAnsi="Arial"/>
          <w:sz w:val="19"/>
          <w:szCs w:val="19"/>
        </w:rPr>
        <w:t xml:space="preserve"> 7.1 (2014), p. 276.</w:t>
      </w:r>
    </w:p>
    <w:p w14:paraId="435FFFD6" w14:textId="77777777" w:rsidR="00A53713" w:rsidRPr="00C172B0" w:rsidRDefault="00301E20" w:rsidP="006D1C26">
      <w:pPr>
        <w:numPr>
          <w:ilvl w:val="0"/>
          <w:numId w:val="3"/>
        </w:numPr>
        <w:tabs>
          <w:tab w:val="left" w:pos="1743"/>
        </w:tabs>
        <w:spacing w:line="276" w:lineRule="auto"/>
        <w:ind w:left="851" w:right="1395"/>
        <w:rPr>
          <w:rFonts w:ascii="Arial" w:eastAsia="Arial" w:hAnsi="Arial"/>
          <w:sz w:val="19"/>
          <w:szCs w:val="19"/>
        </w:rPr>
      </w:pPr>
      <w:r w:rsidRPr="00C172B0">
        <w:rPr>
          <w:rFonts w:ascii="Arial" w:eastAsia="Arial" w:hAnsi="Arial"/>
          <w:sz w:val="19"/>
          <w:szCs w:val="19"/>
        </w:rPr>
        <w:t xml:space="preserve">L. C. Harrington et al. “Age-dependent survival of the dengue vector </w:t>
      </w:r>
      <w:r w:rsidRPr="00C172B0">
        <w:rPr>
          <w:rFonts w:ascii="Arial" w:eastAsia="Arial" w:hAnsi="Arial"/>
          <w:i/>
          <w:sz w:val="19"/>
          <w:szCs w:val="19"/>
        </w:rPr>
        <w:t xml:space="preserve">Aedes aegypti </w:t>
      </w:r>
      <w:r w:rsidRPr="00C172B0">
        <w:rPr>
          <w:rFonts w:ascii="Arial" w:eastAsia="Arial" w:hAnsi="Arial"/>
          <w:sz w:val="19"/>
          <w:szCs w:val="19"/>
        </w:rPr>
        <w:t>(</w:t>
      </w:r>
      <w:proofErr w:type="spellStart"/>
      <w:r w:rsidRPr="00C172B0">
        <w:rPr>
          <w:rFonts w:ascii="Arial" w:eastAsia="Arial" w:hAnsi="Arial"/>
          <w:sz w:val="19"/>
          <w:szCs w:val="19"/>
        </w:rPr>
        <w:t>Diptera</w:t>
      </w:r>
      <w:proofErr w:type="spellEnd"/>
      <w:r w:rsidRPr="00C172B0">
        <w:rPr>
          <w:rFonts w:ascii="Arial" w:eastAsia="Arial" w:hAnsi="Arial"/>
          <w:sz w:val="19"/>
          <w:szCs w:val="19"/>
        </w:rPr>
        <w:t>: Culicidae) demonstrated by simultaneous release–</w:t>
      </w:r>
      <w:r w:rsidRPr="00C172B0">
        <w:rPr>
          <w:rFonts w:ascii="Arial" w:eastAsia="Arial" w:hAnsi="Arial"/>
          <w:i/>
          <w:sz w:val="19"/>
          <w:szCs w:val="19"/>
        </w:rPr>
        <w:t xml:space="preserve"> </w:t>
      </w:r>
      <w:r w:rsidRPr="00C172B0">
        <w:rPr>
          <w:rFonts w:ascii="Arial" w:eastAsia="Arial" w:hAnsi="Arial"/>
          <w:sz w:val="19"/>
          <w:szCs w:val="19"/>
        </w:rPr>
        <w:t xml:space="preserve">recapture of diﬀerent age cohorts”. </w:t>
      </w:r>
      <w:r w:rsidRPr="00C172B0">
        <w:rPr>
          <w:rFonts w:ascii="Arial" w:eastAsia="Arial" w:hAnsi="Arial"/>
          <w:i/>
          <w:sz w:val="19"/>
          <w:szCs w:val="19"/>
        </w:rPr>
        <w:t>Journal of Medical Entomology</w:t>
      </w:r>
      <w:r w:rsidRPr="00C172B0">
        <w:rPr>
          <w:rFonts w:ascii="Arial" w:eastAsia="Arial" w:hAnsi="Arial"/>
          <w:sz w:val="19"/>
          <w:szCs w:val="19"/>
        </w:rPr>
        <w:t xml:space="preserve"> 45.2 (2008), pp. 307–313.</w:t>
      </w:r>
    </w:p>
    <w:p w14:paraId="54E69F24" w14:textId="77777777" w:rsidR="00A53713" w:rsidRPr="006D1C26" w:rsidRDefault="00301E20" w:rsidP="006D1C26">
      <w:pPr>
        <w:numPr>
          <w:ilvl w:val="0"/>
          <w:numId w:val="3"/>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T. Hoc and T. Wilkes. “The ovariole structure of </w:t>
      </w:r>
      <w:r w:rsidRPr="00C172B0">
        <w:rPr>
          <w:rFonts w:ascii="Arial" w:eastAsia="Arial" w:hAnsi="Arial"/>
          <w:i/>
          <w:sz w:val="19"/>
          <w:szCs w:val="19"/>
        </w:rPr>
        <w:t>Anopheles gambiae</w:t>
      </w:r>
      <w:r w:rsidR="006D1C26">
        <w:rPr>
          <w:rFonts w:ascii="Arial" w:eastAsia="Arial" w:hAnsi="Arial"/>
          <w:sz w:val="19"/>
          <w:szCs w:val="19"/>
        </w:rPr>
        <w:t xml:space="preserve"> </w:t>
      </w:r>
      <w:r w:rsidRPr="006D1C26">
        <w:rPr>
          <w:rFonts w:ascii="Arial" w:eastAsia="Arial" w:hAnsi="Arial"/>
          <w:sz w:val="19"/>
          <w:szCs w:val="19"/>
        </w:rPr>
        <w:t>(</w:t>
      </w:r>
      <w:proofErr w:type="spellStart"/>
      <w:r w:rsidRPr="006D1C26">
        <w:rPr>
          <w:rFonts w:ascii="Arial" w:eastAsia="Arial" w:hAnsi="Arial"/>
          <w:sz w:val="19"/>
          <w:szCs w:val="19"/>
        </w:rPr>
        <w:t>Diptera</w:t>
      </w:r>
      <w:proofErr w:type="spellEnd"/>
      <w:r w:rsidRPr="006D1C26">
        <w:rPr>
          <w:rFonts w:ascii="Arial" w:eastAsia="Arial" w:hAnsi="Arial"/>
          <w:sz w:val="19"/>
          <w:szCs w:val="19"/>
        </w:rPr>
        <w:t xml:space="preserve">: Culicidae) and its use in determining physiological age”. </w:t>
      </w:r>
      <w:r w:rsidRPr="006D1C26">
        <w:rPr>
          <w:rFonts w:ascii="Arial" w:eastAsia="Arial" w:hAnsi="Arial"/>
          <w:i/>
          <w:sz w:val="19"/>
          <w:szCs w:val="19"/>
        </w:rPr>
        <w:t xml:space="preserve">Bulletin of Entomological Research </w:t>
      </w:r>
      <w:r w:rsidRPr="006D1C26">
        <w:rPr>
          <w:rFonts w:ascii="Arial" w:eastAsia="Arial" w:hAnsi="Arial"/>
          <w:sz w:val="19"/>
          <w:szCs w:val="19"/>
        </w:rPr>
        <w:t>85.01 (1995), pp. 59–69.</w:t>
      </w:r>
    </w:p>
    <w:p w14:paraId="2E73FF39" w14:textId="77777777" w:rsidR="00A53713" w:rsidRPr="00C172B0" w:rsidRDefault="00A53713" w:rsidP="006D1C26">
      <w:pPr>
        <w:spacing w:line="276" w:lineRule="auto"/>
        <w:ind w:left="851" w:right="1395"/>
        <w:rPr>
          <w:rFonts w:ascii="Arial" w:eastAsia="Times New Roman" w:hAnsi="Arial"/>
          <w:sz w:val="19"/>
          <w:szCs w:val="19"/>
        </w:rPr>
      </w:pPr>
    </w:p>
    <w:p w14:paraId="3312EAB3" w14:textId="77777777" w:rsidR="00A53713" w:rsidRPr="00C172B0" w:rsidRDefault="00301E20" w:rsidP="006D1C26">
      <w:pPr>
        <w:numPr>
          <w:ilvl w:val="0"/>
          <w:numId w:val="4"/>
        </w:numPr>
        <w:tabs>
          <w:tab w:val="left" w:pos="1745"/>
        </w:tabs>
        <w:spacing w:line="276" w:lineRule="auto"/>
        <w:ind w:left="851" w:right="1395"/>
        <w:rPr>
          <w:rFonts w:ascii="Arial" w:eastAsia="Arial" w:hAnsi="Arial"/>
          <w:sz w:val="19"/>
          <w:szCs w:val="19"/>
        </w:rPr>
      </w:pPr>
      <w:r w:rsidRPr="00C172B0">
        <w:rPr>
          <w:rFonts w:ascii="Arial" w:eastAsia="Arial" w:hAnsi="Arial"/>
          <w:sz w:val="19"/>
          <w:szCs w:val="19"/>
        </w:rPr>
        <w:t xml:space="preserve">L. E. Hugo et al. “Adult survivorship of the dengue mosquito </w:t>
      </w:r>
      <w:r w:rsidRPr="00C172B0">
        <w:rPr>
          <w:rFonts w:ascii="Arial" w:eastAsia="Arial" w:hAnsi="Arial"/>
          <w:i/>
          <w:sz w:val="19"/>
          <w:szCs w:val="19"/>
        </w:rPr>
        <w:t>Aedes aegypti</w:t>
      </w:r>
      <w:r w:rsidRPr="00C172B0">
        <w:rPr>
          <w:rFonts w:ascii="Arial" w:eastAsia="Arial" w:hAnsi="Arial"/>
          <w:sz w:val="19"/>
          <w:szCs w:val="19"/>
        </w:rPr>
        <w:t xml:space="preserve"> varies seasonally in central Vietnam”. </w:t>
      </w:r>
      <w:proofErr w:type="spellStart"/>
      <w:r w:rsidRPr="00C172B0">
        <w:rPr>
          <w:rFonts w:ascii="Arial" w:eastAsia="Arial" w:hAnsi="Arial"/>
          <w:i/>
          <w:sz w:val="19"/>
          <w:szCs w:val="19"/>
        </w:rPr>
        <w:t>PLoS</w:t>
      </w:r>
      <w:proofErr w:type="spellEnd"/>
      <w:r w:rsidRPr="00C172B0">
        <w:rPr>
          <w:rFonts w:ascii="Arial" w:eastAsia="Arial" w:hAnsi="Arial"/>
          <w:i/>
          <w:sz w:val="19"/>
          <w:szCs w:val="19"/>
        </w:rPr>
        <w:t xml:space="preserve"> Neglected Tropical Diseases</w:t>
      </w:r>
      <w:r w:rsidRPr="00C172B0">
        <w:rPr>
          <w:rFonts w:ascii="Arial" w:eastAsia="Arial" w:hAnsi="Arial"/>
          <w:sz w:val="19"/>
          <w:szCs w:val="19"/>
        </w:rPr>
        <w:t xml:space="preserve"> 8.2 (2014), e2669.</w:t>
      </w:r>
    </w:p>
    <w:p w14:paraId="77C2A952" w14:textId="77777777" w:rsidR="00A53713" w:rsidRPr="00C172B0" w:rsidRDefault="00A53713" w:rsidP="006D1C26">
      <w:pPr>
        <w:spacing w:line="276" w:lineRule="auto"/>
        <w:ind w:left="851" w:right="1395"/>
        <w:rPr>
          <w:rFonts w:ascii="Arial" w:eastAsia="Arial" w:hAnsi="Arial"/>
          <w:sz w:val="19"/>
          <w:szCs w:val="19"/>
        </w:rPr>
      </w:pPr>
    </w:p>
    <w:p w14:paraId="01E695E5" w14:textId="77777777" w:rsidR="00A53713" w:rsidRPr="006D1C26" w:rsidRDefault="00301E20" w:rsidP="006D1C26">
      <w:pPr>
        <w:numPr>
          <w:ilvl w:val="0"/>
          <w:numId w:val="4"/>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L. E. Hugo et al. “Evaluations of mosquito age grading techniques based on morphological changes”. </w:t>
      </w:r>
      <w:r w:rsidRPr="00C172B0">
        <w:rPr>
          <w:rFonts w:ascii="Arial" w:eastAsia="Arial" w:hAnsi="Arial"/>
          <w:i/>
          <w:sz w:val="19"/>
          <w:szCs w:val="19"/>
        </w:rPr>
        <w:t>Journal of Medical Entomology</w:t>
      </w:r>
      <w:r w:rsidRPr="00C172B0">
        <w:rPr>
          <w:rFonts w:ascii="Arial" w:eastAsia="Arial" w:hAnsi="Arial"/>
          <w:sz w:val="19"/>
          <w:szCs w:val="19"/>
        </w:rPr>
        <w:t xml:space="preserve"> 45.3 (2008),</w:t>
      </w:r>
      <w:r w:rsidR="006D1C26">
        <w:rPr>
          <w:rFonts w:ascii="Arial" w:eastAsia="Arial" w:hAnsi="Arial"/>
          <w:sz w:val="19"/>
          <w:szCs w:val="19"/>
        </w:rPr>
        <w:t xml:space="preserve"> </w:t>
      </w:r>
      <w:r w:rsidRPr="006D1C26">
        <w:rPr>
          <w:rFonts w:ascii="Arial" w:eastAsia="Arial" w:hAnsi="Arial"/>
          <w:sz w:val="19"/>
          <w:szCs w:val="19"/>
        </w:rPr>
        <w:t>353–369.</w:t>
      </w:r>
    </w:p>
    <w:p w14:paraId="06112346" w14:textId="77777777" w:rsidR="00A53713" w:rsidRPr="00C172B0" w:rsidRDefault="00301E20" w:rsidP="006D1C26">
      <w:pPr>
        <w:numPr>
          <w:ilvl w:val="0"/>
          <w:numId w:val="4"/>
        </w:numPr>
        <w:tabs>
          <w:tab w:val="left" w:pos="1752"/>
        </w:tabs>
        <w:spacing w:line="276" w:lineRule="auto"/>
        <w:ind w:left="851" w:right="1395"/>
        <w:rPr>
          <w:rFonts w:ascii="Arial" w:eastAsia="Arial" w:hAnsi="Arial"/>
          <w:sz w:val="19"/>
          <w:szCs w:val="19"/>
        </w:rPr>
      </w:pPr>
      <w:r w:rsidRPr="00C172B0">
        <w:rPr>
          <w:rFonts w:ascii="Arial" w:eastAsia="Arial" w:hAnsi="Arial"/>
          <w:sz w:val="19"/>
          <w:szCs w:val="19"/>
        </w:rPr>
        <w:t xml:space="preserve">B. Kay. “Age structure of populations of </w:t>
      </w:r>
      <w:r w:rsidRPr="00C172B0">
        <w:rPr>
          <w:rFonts w:ascii="Arial" w:eastAsia="Arial" w:hAnsi="Arial"/>
          <w:i/>
          <w:sz w:val="19"/>
          <w:szCs w:val="19"/>
        </w:rPr>
        <w:t xml:space="preserve">Culex </w:t>
      </w:r>
      <w:proofErr w:type="spellStart"/>
      <w:r w:rsidRPr="00C172B0">
        <w:rPr>
          <w:rFonts w:ascii="Arial" w:eastAsia="Arial" w:hAnsi="Arial"/>
          <w:i/>
          <w:sz w:val="19"/>
          <w:szCs w:val="19"/>
        </w:rPr>
        <w:t>annulirostris</w:t>
      </w:r>
      <w:proofErr w:type="spellEnd"/>
      <w:r w:rsidRPr="00C172B0">
        <w:rPr>
          <w:rFonts w:ascii="Arial" w:eastAsia="Arial" w:hAnsi="Arial"/>
          <w:sz w:val="19"/>
          <w:szCs w:val="19"/>
        </w:rPr>
        <w:t xml:space="preserve"> (</w:t>
      </w:r>
      <w:proofErr w:type="spellStart"/>
      <w:r w:rsidRPr="00C172B0">
        <w:rPr>
          <w:rFonts w:ascii="Arial" w:eastAsia="Arial" w:hAnsi="Arial"/>
          <w:sz w:val="19"/>
          <w:szCs w:val="19"/>
        </w:rPr>
        <w:t>Diptera</w:t>
      </w:r>
      <w:proofErr w:type="spellEnd"/>
      <w:r w:rsidRPr="00C172B0">
        <w:rPr>
          <w:rFonts w:ascii="Arial" w:eastAsia="Arial" w:hAnsi="Arial"/>
          <w:sz w:val="19"/>
          <w:szCs w:val="19"/>
        </w:rPr>
        <w:t xml:space="preserve">: Culicidae) at </w:t>
      </w:r>
      <w:proofErr w:type="spellStart"/>
      <w:r w:rsidRPr="00C172B0">
        <w:rPr>
          <w:rFonts w:ascii="Arial" w:eastAsia="Arial" w:hAnsi="Arial"/>
          <w:sz w:val="19"/>
          <w:szCs w:val="19"/>
        </w:rPr>
        <w:t>Kowanyama</w:t>
      </w:r>
      <w:proofErr w:type="spellEnd"/>
      <w:r w:rsidRPr="00C172B0">
        <w:rPr>
          <w:rFonts w:ascii="Arial" w:eastAsia="Arial" w:hAnsi="Arial"/>
          <w:sz w:val="19"/>
          <w:szCs w:val="19"/>
        </w:rPr>
        <w:t xml:space="preserve"> and Charleville, Queensland”. </w:t>
      </w:r>
      <w:r w:rsidRPr="00C172B0">
        <w:rPr>
          <w:rFonts w:ascii="Arial" w:eastAsia="Arial" w:hAnsi="Arial"/>
          <w:i/>
          <w:sz w:val="19"/>
          <w:szCs w:val="19"/>
        </w:rPr>
        <w:t>Journal of</w:t>
      </w:r>
      <w:r w:rsidRPr="00C172B0">
        <w:rPr>
          <w:rFonts w:ascii="Arial" w:eastAsia="Arial" w:hAnsi="Arial"/>
          <w:sz w:val="19"/>
          <w:szCs w:val="19"/>
        </w:rPr>
        <w:t xml:space="preserve"> </w:t>
      </w:r>
      <w:r w:rsidRPr="00C172B0">
        <w:rPr>
          <w:rFonts w:ascii="Arial" w:eastAsia="Arial" w:hAnsi="Arial"/>
          <w:i/>
          <w:sz w:val="19"/>
          <w:szCs w:val="19"/>
        </w:rPr>
        <w:t xml:space="preserve">Medical Entomology </w:t>
      </w:r>
      <w:r w:rsidRPr="00C172B0">
        <w:rPr>
          <w:rFonts w:ascii="Arial" w:eastAsia="Arial" w:hAnsi="Arial"/>
          <w:sz w:val="19"/>
          <w:szCs w:val="19"/>
        </w:rPr>
        <w:t>16.4 (1979), pp. 309–316.</w:t>
      </w:r>
    </w:p>
    <w:p w14:paraId="5A82E6EF" w14:textId="77777777" w:rsidR="00A53713" w:rsidRPr="00C172B0" w:rsidRDefault="00301E20" w:rsidP="006D1C26">
      <w:pPr>
        <w:numPr>
          <w:ilvl w:val="0"/>
          <w:numId w:val="4"/>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B. Lambert. </w:t>
      </w:r>
      <w:r w:rsidRPr="00C172B0">
        <w:rPr>
          <w:rFonts w:ascii="Arial" w:eastAsia="Arial" w:hAnsi="Arial"/>
          <w:i/>
          <w:sz w:val="19"/>
          <w:szCs w:val="19"/>
        </w:rPr>
        <w:t>A Student</w:t>
      </w:r>
      <w:r w:rsidR="000971F7">
        <w:rPr>
          <w:rFonts w:ascii="Arial" w:eastAsia="Arial" w:hAnsi="Arial"/>
          <w:i/>
          <w:sz w:val="19"/>
          <w:szCs w:val="19"/>
        </w:rPr>
        <w:t>’</w:t>
      </w:r>
      <w:r w:rsidRPr="00C172B0">
        <w:rPr>
          <w:rFonts w:ascii="Arial" w:eastAsia="Arial" w:hAnsi="Arial"/>
          <w:i/>
          <w:sz w:val="19"/>
          <w:szCs w:val="19"/>
        </w:rPr>
        <w:t>s Guide to Bayesian Statistics</w:t>
      </w:r>
      <w:r w:rsidRPr="00C172B0">
        <w:rPr>
          <w:rFonts w:ascii="Arial" w:eastAsia="Arial" w:hAnsi="Arial"/>
          <w:sz w:val="19"/>
          <w:szCs w:val="19"/>
        </w:rPr>
        <w:t>. Sage, 2018.</w:t>
      </w:r>
    </w:p>
    <w:p w14:paraId="6AE239A0" w14:textId="77777777" w:rsidR="00A53713" w:rsidRPr="00C172B0" w:rsidRDefault="00301E20" w:rsidP="006D1C26">
      <w:pPr>
        <w:numPr>
          <w:ilvl w:val="0"/>
          <w:numId w:val="4"/>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B. Lambert et al. “Monitoring the Age of Mosquito Populations Using Near-Infrared Spectroscopy”. </w:t>
      </w:r>
      <w:r w:rsidRPr="00C172B0">
        <w:rPr>
          <w:rFonts w:ascii="Arial" w:eastAsia="Arial" w:hAnsi="Arial"/>
          <w:i/>
          <w:sz w:val="19"/>
          <w:szCs w:val="19"/>
        </w:rPr>
        <w:t>Scientific reports</w:t>
      </w:r>
      <w:r w:rsidRPr="00C172B0">
        <w:rPr>
          <w:rFonts w:ascii="Arial" w:eastAsia="Arial" w:hAnsi="Arial"/>
          <w:sz w:val="19"/>
          <w:szCs w:val="19"/>
        </w:rPr>
        <w:t xml:space="preserve"> 8.1 (2018), p. 5274.</w:t>
      </w:r>
    </w:p>
    <w:p w14:paraId="03C9A5BE" w14:textId="77777777" w:rsidR="00A53713" w:rsidRPr="00C172B0" w:rsidRDefault="00301E20" w:rsidP="006D1C26">
      <w:pPr>
        <w:numPr>
          <w:ilvl w:val="0"/>
          <w:numId w:val="4"/>
        </w:numPr>
        <w:tabs>
          <w:tab w:val="left" w:pos="1751"/>
        </w:tabs>
        <w:spacing w:line="276" w:lineRule="auto"/>
        <w:ind w:left="851" w:right="1395"/>
        <w:rPr>
          <w:rFonts w:ascii="Arial" w:eastAsia="Arial" w:hAnsi="Arial"/>
          <w:sz w:val="19"/>
          <w:szCs w:val="19"/>
        </w:rPr>
      </w:pPr>
      <w:r w:rsidRPr="00C172B0">
        <w:rPr>
          <w:rFonts w:ascii="Arial" w:eastAsia="Arial" w:hAnsi="Arial"/>
          <w:sz w:val="19"/>
          <w:szCs w:val="19"/>
        </w:rPr>
        <w:t xml:space="preserve">A. Lange and T. Hoc. </w:t>
      </w:r>
      <w:r w:rsidRPr="00C172B0">
        <w:rPr>
          <w:rFonts w:ascii="Arial" w:eastAsia="Arial" w:hAnsi="Arial"/>
          <w:i/>
          <w:sz w:val="19"/>
          <w:szCs w:val="19"/>
        </w:rPr>
        <w:t>Abortive oogenesis and physiological age in blood-sucking mosquitoes (</w:t>
      </w:r>
      <w:proofErr w:type="spellStart"/>
      <w:r w:rsidRPr="00C172B0">
        <w:rPr>
          <w:rFonts w:ascii="Arial" w:eastAsia="Arial" w:hAnsi="Arial"/>
          <w:i/>
          <w:sz w:val="19"/>
          <w:szCs w:val="19"/>
        </w:rPr>
        <w:t>Diptera</w:t>
      </w:r>
      <w:proofErr w:type="spellEnd"/>
      <w:r w:rsidRPr="00C172B0">
        <w:rPr>
          <w:rFonts w:ascii="Arial" w:eastAsia="Arial" w:hAnsi="Arial"/>
          <w:i/>
          <w:sz w:val="19"/>
          <w:szCs w:val="19"/>
        </w:rPr>
        <w:t xml:space="preserve">: Culicidae). </w:t>
      </w:r>
      <w:proofErr w:type="spellStart"/>
      <w:r w:rsidRPr="00C172B0">
        <w:rPr>
          <w:rFonts w:ascii="Arial" w:eastAsia="Arial" w:hAnsi="Arial"/>
          <w:i/>
          <w:sz w:val="19"/>
          <w:szCs w:val="19"/>
        </w:rPr>
        <w:t>Meditsinskaya</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Parazitologiya</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i</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Parasitarnye</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Bolezni</w:t>
      </w:r>
      <w:proofErr w:type="spellEnd"/>
      <w:r w:rsidRPr="00C172B0">
        <w:rPr>
          <w:rFonts w:ascii="Arial" w:eastAsia="Arial" w:hAnsi="Arial"/>
          <w:i/>
          <w:sz w:val="19"/>
          <w:szCs w:val="19"/>
        </w:rPr>
        <w:t xml:space="preserve"> 50, 48–56</w:t>
      </w:r>
      <w:r w:rsidRPr="00C172B0">
        <w:rPr>
          <w:rFonts w:ascii="Arial" w:eastAsia="Arial" w:hAnsi="Arial"/>
          <w:sz w:val="19"/>
          <w:szCs w:val="19"/>
        </w:rPr>
        <w:t>. 1981.</w:t>
      </w:r>
    </w:p>
    <w:p w14:paraId="69E80BD0" w14:textId="77777777" w:rsidR="00A53713" w:rsidRPr="00C172B0" w:rsidRDefault="00301E20" w:rsidP="006D1C26">
      <w:pPr>
        <w:numPr>
          <w:ilvl w:val="0"/>
          <w:numId w:val="4"/>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G. Macdonald et al. </w:t>
      </w:r>
      <w:r w:rsidRPr="00C172B0">
        <w:rPr>
          <w:rFonts w:ascii="Arial" w:eastAsia="Arial" w:hAnsi="Arial"/>
          <w:i/>
          <w:sz w:val="19"/>
          <w:szCs w:val="19"/>
        </w:rPr>
        <w:t>The epidemiology and control of malaria.</w:t>
      </w:r>
      <w:r w:rsidRPr="00C172B0">
        <w:rPr>
          <w:rFonts w:ascii="Arial" w:eastAsia="Arial" w:hAnsi="Arial"/>
          <w:sz w:val="19"/>
          <w:szCs w:val="19"/>
        </w:rPr>
        <w:t xml:space="preserve"> London, Oxford University Press, 1957.</w:t>
      </w:r>
    </w:p>
    <w:p w14:paraId="061A27B2" w14:textId="77777777" w:rsidR="00A53713" w:rsidRPr="00C172B0" w:rsidRDefault="00301E20" w:rsidP="006D1C26">
      <w:pPr>
        <w:numPr>
          <w:ilvl w:val="0"/>
          <w:numId w:val="4"/>
        </w:numPr>
        <w:tabs>
          <w:tab w:val="left" w:pos="1735"/>
        </w:tabs>
        <w:spacing w:line="276" w:lineRule="auto"/>
        <w:ind w:left="851" w:right="1395"/>
        <w:rPr>
          <w:rFonts w:ascii="Arial" w:eastAsia="Arial" w:hAnsi="Arial"/>
          <w:sz w:val="19"/>
          <w:szCs w:val="19"/>
        </w:rPr>
      </w:pPr>
      <w:r w:rsidRPr="00C172B0">
        <w:rPr>
          <w:rFonts w:ascii="Arial" w:eastAsia="Arial" w:hAnsi="Arial"/>
          <w:sz w:val="19"/>
          <w:szCs w:val="19"/>
        </w:rPr>
        <w:t xml:space="preserve">V. S. </w:t>
      </w:r>
      <w:proofErr w:type="spellStart"/>
      <w:r w:rsidRPr="00C172B0">
        <w:rPr>
          <w:rFonts w:ascii="Arial" w:eastAsia="Arial" w:hAnsi="Arial"/>
          <w:sz w:val="19"/>
          <w:szCs w:val="19"/>
        </w:rPr>
        <w:t>Mayagaya</w:t>
      </w:r>
      <w:proofErr w:type="spellEnd"/>
      <w:r w:rsidRPr="00C172B0">
        <w:rPr>
          <w:rFonts w:ascii="Arial" w:eastAsia="Arial" w:hAnsi="Arial"/>
          <w:sz w:val="19"/>
          <w:szCs w:val="19"/>
        </w:rPr>
        <w:t xml:space="preserve"> et al. “Non-destructive determination of age and species of </w:t>
      </w:r>
      <w:r w:rsidRPr="00C172B0">
        <w:rPr>
          <w:rFonts w:ascii="Arial" w:eastAsia="Arial" w:hAnsi="Arial"/>
          <w:i/>
          <w:sz w:val="19"/>
          <w:szCs w:val="19"/>
        </w:rPr>
        <w:t xml:space="preserve">Anopheles gambiae </w:t>
      </w:r>
      <w:proofErr w:type="spellStart"/>
      <w:r w:rsidRPr="00C172B0">
        <w:rPr>
          <w:rFonts w:ascii="Arial" w:eastAsia="Arial" w:hAnsi="Arial"/>
          <w:sz w:val="19"/>
          <w:szCs w:val="19"/>
        </w:rPr>
        <w:t>sl</w:t>
      </w:r>
      <w:proofErr w:type="spellEnd"/>
      <w:r w:rsidRPr="00C172B0">
        <w:rPr>
          <w:rFonts w:ascii="Arial" w:eastAsia="Arial" w:hAnsi="Arial"/>
          <w:sz w:val="19"/>
          <w:szCs w:val="19"/>
        </w:rPr>
        <w:t xml:space="preserve"> using near-infrared spectroscopy”. </w:t>
      </w:r>
      <w:r w:rsidRPr="00C172B0">
        <w:rPr>
          <w:rFonts w:ascii="Arial" w:eastAsia="Arial" w:hAnsi="Arial"/>
          <w:i/>
          <w:sz w:val="19"/>
          <w:szCs w:val="19"/>
        </w:rPr>
        <w:t xml:space="preserve">The American Journal of Tropical Medicine and Hygiene </w:t>
      </w:r>
      <w:r w:rsidRPr="00C172B0">
        <w:rPr>
          <w:rFonts w:ascii="Arial" w:eastAsia="Arial" w:hAnsi="Arial"/>
          <w:sz w:val="19"/>
          <w:szCs w:val="19"/>
        </w:rPr>
        <w:t>81.4 (2009), pp. 622–630.</w:t>
      </w:r>
    </w:p>
    <w:p w14:paraId="3471982E" w14:textId="77777777" w:rsidR="00A53713" w:rsidRPr="006D1C26" w:rsidRDefault="00301E20" w:rsidP="006D1C26">
      <w:pPr>
        <w:numPr>
          <w:ilvl w:val="0"/>
          <w:numId w:val="4"/>
        </w:numPr>
        <w:tabs>
          <w:tab w:val="left" w:pos="1740"/>
        </w:tabs>
        <w:spacing w:line="276" w:lineRule="auto"/>
        <w:ind w:left="851" w:right="1395"/>
        <w:rPr>
          <w:rFonts w:ascii="Arial" w:eastAsia="Arial" w:hAnsi="Arial"/>
          <w:sz w:val="19"/>
          <w:szCs w:val="19"/>
        </w:rPr>
      </w:pPr>
      <w:r w:rsidRPr="006D1C26">
        <w:rPr>
          <w:rFonts w:ascii="Arial" w:eastAsia="Arial" w:hAnsi="Arial"/>
          <w:sz w:val="19"/>
          <w:szCs w:val="19"/>
        </w:rPr>
        <w:t xml:space="preserve">G. Müller, A </w:t>
      </w:r>
      <w:proofErr w:type="spellStart"/>
      <w:r w:rsidRPr="006D1C26">
        <w:rPr>
          <w:rFonts w:ascii="Arial" w:eastAsia="Arial" w:hAnsi="Arial"/>
          <w:sz w:val="19"/>
          <w:szCs w:val="19"/>
        </w:rPr>
        <w:t>Junnila</w:t>
      </w:r>
      <w:proofErr w:type="spellEnd"/>
      <w:r w:rsidRPr="006D1C26">
        <w:rPr>
          <w:rFonts w:ascii="Arial" w:eastAsia="Arial" w:hAnsi="Arial"/>
          <w:sz w:val="19"/>
          <w:szCs w:val="19"/>
        </w:rPr>
        <w:t xml:space="preserve">, and Y </w:t>
      </w:r>
      <w:proofErr w:type="spellStart"/>
      <w:r w:rsidRPr="006D1C26">
        <w:rPr>
          <w:rFonts w:ascii="Arial" w:eastAsia="Arial" w:hAnsi="Arial"/>
          <w:sz w:val="19"/>
          <w:szCs w:val="19"/>
        </w:rPr>
        <w:t>Schlein</w:t>
      </w:r>
      <w:proofErr w:type="spellEnd"/>
      <w:r w:rsidRPr="006D1C26">
        <w:rPr>
          <w:rFonts w:ascii="Arial" w:eastAsia="Arial" w:hAnsi="Arial"/>
          <w:sz w:val="19"/>
          <w:szCs w:val="19"/>
        </w:rPr>
        <w:t xml:space="preserve">. “Eﬀective control of adult </w:t>
      </w:r>
      <w:r w:rsidRPr="006D1C26">
        <w:rPr>
          <w:rFonts w:ascii="Arial" w:eastAsia="Arial" w:hAnsi="Arial"/>
          <w:i/>
          <w:sz w:val="19"/>
          <w:szCs w:val="19"/>
        </w:rPr>
        <w:t>Culex</w:t>
      </w:r>
      <w:r w:rsidRPr="006D1C26">
        <w:rPr>
          <w:rFonts w:ascii="Arial" w:eastAsia="Arial" w:hAnsi="Arial"/>
          <w:sz w:val="19"/>
          <w:szCs w:val="19"/>
        </w:rPr>
        <w:t xml:space="preserve"> </w:t>
      </w:r>
      <w:proofErr w:type="spellStart"/>
      <w:r w:rsidRPr="006D1C26">
        <w:rPr>
          <w:rFonts w:ascii="Arial" w:eastAsia="Arial" w:hAnsi="Arial"/>
          <w:i/>
          <w:sz w:val="19"/>
          <w:szCs w:val="19"/>
        </w:rPr>
        <w:t>pipiens</w:t>
      </w:r>
      <w:proofErr w:type="spellEnd"/>
      <w:r w:rsidRPr="006D1C26">
        <w:rPr>
          <w:rFonts w:ascii="Arial" w:eastAsia="Arial" w:hAnsi="Arial"/>
          <w:i/>
          <w:sz w:val="19"/>
          <w:szCs w:val="19"/>
        </w:rPr>
        <w:t xml:space="preserve"> </w:t>
      </w:r>
      <w:r w:rsidRPr="006D1C26">
        <w:rPr>
          <w:rFonts w:ascii="Arial" w:eastAsia="Arial" w:hAnsi="Arial"/>
          <w:sz w:val="19"/>
          <w:szCs w:val="19"/>
        </w:rPr>
        <w:t>by spraying an attractive toxic sugar bait solution in the vegetation</w:t>
      </w:r>
      <w:r w:rsidRPr="006D1C26">
        <w:rPr>
          <w:rFonts w:ascii="Arial" w:eastAsia="Arial" w:hAnsi="Arial"/>
          <w:i/>
          <w:sz w:val="19"/>
          <w:szCs w:val="19"/>
        </w:rPr>
        <w:t xml:space="preserve"> </w:t>
      </w:r>
      <w:r w:rsidRPr="006D1C26">
        <w:rPr>
          <w:rFonts w:ascii="Arial" w:eastAsia="Arial" w:hAnsi="Arial"/>
          <w:sz w:val="19"/>
          <w:szCs w:val="19"/>
        </w:rPr>
        <w:t xml:space="preserve">near larval habitats”. </w:t>
      </w:r>
      <w:r w:rsidRPr="006D1C26">
        <w:rPr>
          <w:rFonts w:ascii="Arial" w:eastAsia="Arial" w:hAnsi="Arial"/>
          <w:i/>
          <w:sz w:val="19"/>
          <w:szCs w:val="19"/>
        </w:rPr>
        <w:t>Journal of Medical Entomology</w:t>
      </w:r>
      <w:r w:rsidRPr="006D1C26">
        <w:rPr>
          <w:rFonts w:ascii="Arial" w:eastAsia="Arial" w:hAnsi="Arial"/>
          <w:sz w:val="19"/>
          <w:szCs w:val="19"/>
        </w:rPr>
        <w:t xml:space="preserve"> 47.1 (2010),</w:t>
      </w:r>
      <w:r w:rsidR="006D1C26">
        <w:rPr>
          <w:rFonts w:ascii="Arial" w:eastAsia="Arial" w:hAnsi="Arial"/>
          <w:sz w:val="19"/>
          <w:szCs w:val="19"/>
        </w:rPr>
        <w:t xml:space="preserve"> </w:t>
      </w:r>
      <w:r w:rsidR="006D1C26" w:rsidRPr="006D1C26">
        <w:rPr>
          <w:rFonts w:ascii="Arial" w:eastAsia="Arial" w:hAnsi="Arial"/>
          <w:sz w:val="19"/>
          <w:szCs w:val="19"/>
        </w:rPr>
        <w:t>6</w:t>
      </w:r>
      <w:r w:rsidRPr="006D1C26">
        <w:rPr>
          <w:rFonts w:ascii="Arial" w:eastAsia="Arial" w:hAnsi="Arial"/>
          <w:sz w:val="19"/>
          <w:szCs w:val="19"/>
        </w:rPr>
        <w:t>3–66.</w:t>
      </w:r>
    </w:p>
    <w:p w14:paraId="04E7DF40" w14:textId="77777777" w:rsidR="00A53713" w:rsidRPr="00C172B0" w:rsidRDefault="00301E20" w:rsidP="006D1C26">
      <w:pPr>
        <w:numPr>
          <w:ilvl w:val="0"/>
          <w:numId w:val="4"/>
        </w:numPr>
        <w:tabs>
          <w:tab w:val="left" w:pos="1752"/>
        </w:tabs>
        <w:spacing w:line="276" w:lineRule="auto"/>
        <w:ind w:left="851" w:right="1395"/>
        <w:rPr>
          <w:rFonts w:ascii="Arial" w:eastAsia="Arial" w:hAnsi="Arial"/>
          <w:sz w:val="19"/>
          <w:szCs w:val="19"/>
        </w:rPr>
      </w:pPr>
      <w:r w:rsidRPr="00C172B0">
        <w:rPr>
          <w:rFonts w:ascii="Arial" w:eastAsia="Arial" w:hAnsi="Arial"/>
          <w:sz w:val="19"/>
          <w:szCs w:val="19"/>
        </w:rPr>
        <w:t xml:space="preserve">G. C. Müller, V. D. Kravchenko, and Y. </w:t>
      </w:r>
      <w:proofErr w:type="spellStart"/>
      <w:r w:rsidRPr="00C172B0">
        <w:rPr>
          <w:rFonts w:ascii="Arial" w:eastAsia="Arial" w:hAnsi="Arial"/>
          <w:sz w:val="19"/>
          <w:szCs w:val="19"/>
        </w:rPr>
        <w:t>Schlein</w:t>
      </w:r>
      <w:proofErr w:type="spellEnd"/>
      <w:r w:rsidRPr="00C172B0">
        <w:rPr>
          <w:rFonts w:ascii="Arial" w:eastAsia="Arial" w:hAnsi="Arial"/>
          <w:sz w:val="19"/>
          <w:szCs w:val="19"/>
        </w:rPr>
        <w:t xml:space="preserve">. “Decline of Anopheles </w:t>
      </w:r>
      <w:proofErr w:type="spellStart"/>
      <w:r w:rsidRPr="00C172B0">
        <w:rPr>
          <w:rFonts w:ascii="Arial" w:eastAsia="Arial" w:hAnsi="Arial"/>
          <w:sz w:val="19"/>
          <w:szCs w:val="19"/>
        </w:rPr>
        <w:t>sergentii</w:t>
      </w:r>
      <w:proofErr w:type="spellEnd"/>
      <w:r w:rsidRPr="00C172B0">
        <w:rPr>
          <w:rFonts w:ascii="Arial" w:eastAsia="Arial" w:hAnsi="Arial"/>
          <w:sz w:val="19"/>
          <w:szCs w:val="19"/>
        </w:rPr>
        <w:t xml:space="preserve"> and Aedes </w:t>
      </w:r>
      <w:proofErr w:type="spellStart"/>
      <w:r w:rsidRPr="00C172B0">
        <w:rPr>
          <w:rFonts w:ascii="Arial" w:eastAsia="Arial" w:hAnsi="Arial"/>
          <w:sz w:val="19"/>
          <w:szCs w:val="19"/>
        </w:rPr>
        <w:t>caspius</w:t>
      </w:r>
      <w:proofErr w:type="spellEnd"/>
      <w:r w:rsidRPr="00C172B0">
        <w:rPr>
          <w:rFonts w:ascii="Arial" w:eastAsia="Arial" w:hAnsi="Arial"/>
          <w:sz w:val="19"/>
          <w:szCs w:val="19"/>
        </w:rPr>
        <w:t xml:space="preserve"> populations following presentation of attractive toxic (</w:t>
      </w:r>
      <w:proofErr w:type="spellStart"/>
      <w:r w:rsidRPr="00C172B0">
        <w:rPr>
          <w:rFonts w:ascii="Arial" w:eastAsia="Arial" w:hAnsi="Arial"/>
          <w:sz w:val="19"/>
          <w:szCs w:val="19"/>
        </w:rPr>
        <w:t>spinosad</w:t>
      </w:r>
      <w:proofErr w:type="spellEnd"/>
      <w:r w:rsidRPr="00C172B0">
        <w:rPr>
          <w:rFonts w:ascii="Arial" w:eastAsia="Arial" w:hAnsi="Arial"/>
          <w:sz w:val="19"/>
          <w:szCs w:val="19"/>
        </w:rPr>
        <w:t xml:space="preserve">) sugar bait stations in an oasis”. </w:t>
      </w:r>
      <w:r w:rsidRPr="00C172B0">
        <w:rPr>
          <w:rFonts w:ascii="Arial" w:eastAsia="Arial" w:hAnsi="Arial"/>
          <w:i/>
          <w:sz w:val="19"/>
          <w:szCs w:val="19"/>
        </w:rPr>
        <w:t>Journal of the American</w:t>
      </w:r>
      <w:r w:rsidRPr="00C172B0">
        <w:rPr>
          <w:rFonts w:ascii="Arial" w:eastAsia="Arial" w:hAnsi="Arial"/>
          <w:sz w:val="19"/>
          <w:szCs w:val="19"/>
        </w:rPr>
        <w:t xml:space="preserve"> </w:t>
      </w:r>
      <w:r w:rsidRPr="00C172B0">
        <w:rPr>
          <w:rFonts w:ascii="Arial" w:eastAsia="Arial" w:hAnsi="Arial"/>
          <w:i/>
          <w:sz w:val="19"/>
          <w:szCs w:val="19"/>
        </w:rPr>
        <w:t xml:space="preserve">Mosquito Control Association </w:t>
      </w:r>
      <w:r w:rsidRPr="00C172B0">
        <w:rPr>
          <w:rFonts w:ascii="Arial" w:eastAsia="Arial" w:hAnsi="Arial"/>
          <w:sz w:val="19"/>
          <w:szCs w:val="19"/>
        </w:rPr>
        <w:t>24.1 (2008), pp. 147–149.</w:t>
      </w:r>
    </w:p>
    <w:p w14:paraId="4E6C591D" w14:textId="77777777" w:rsidR="00A53713" w:rsidRPr="00C172B0" w:rsidRDefault="00301E20" w:rsidP="006D1C26">
      <w:pPr>
        <w:numPr>
          <w:ilvl w:val="0"/>
          <w:numId w:val="4"/>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G. C. Müller et al. “Field experiments of Anopheles gambiae attraction to local fruits/seedpods and flowering plants in Mali to optimize strategies for </w:t>
      </w:r>
      <w:r w:rsidRPr="00C172B0">
        <w:rPr>
          <w:rFonts w:ascii="Arial" w:eastAsia="Arial" w:hAnsi="Arial"/>
          <w:sz w:val="19"/>
          <w:szCs w:val="19"/>
        </w:rPr>
        <w:lastRenderedPageBreak/>
        <w:t xml:space="preserve">malaria vector control in Africa using attractive toxic sugar bait methods”. </w:t>
      </w:r>
      <w:r w:rsidRPr="00C172B0">
        <w:rPr>
          <w:rFonts w:ascii="Arial" w:eastAsia="Arial" w:hAnsi="Arial"/>
          <w:i/>
          <w:sz w:val="19"/>
          <w:szCs w:val="19"/>
        </w:rPr>
        <w:t>Malaria journal</w:t>
      </w:r>
      <w:r w:rsidRPr="00C172B0">
        <w:rPr>
          <w:rFonts w:ascii="Arial" w:eastAsia="Arial" w:hAnsi="Arial"/>
          <w:sz w:val="19"/>
          <w:szCs w:val="19"/>
        </w:rPr>
        <w:t xml:space="preserve"> 9.1 (2010), p. 262.</w:t>
      </w:r>
    </w:p>
    <w:p w14:paraId="2DA39696" w14:textId="77777777" w:rsidR="00A53713" w:rsidRPr="00611301" w:rsidRDefault="00301E20" w:rsidP="00611301">
      <w:pPr>
        <w:numPr>
          <w:ilvl w:val="0"/>
          <w:numId w:val="4"/>
        </w:numPr>
        <w:tabs>
          <w:tab w:val="left" w:pos="1743"/>
        </w:tabs>
        <w:spacing w:line="276" w:lineRule="auto"/>
        <w:ind w:left="851" w:right="1395"/>
        <w:rPr>
          <w:rFonts w:ascii="Arial" w:eastAsia="Arial" w:hAnsi="Arial"/>
          <w:sz w:val="19"/>
          <w:szCs w:val="19"/>
        </w:rPr>
      </w:pPr>
      <w:r w:rsidRPr="00C172B0">
        <w:rPr>
          <w:rFonts w:ascii="Arial" w:eastAsia="Arial" w:hAnsi="Arial"/>
          <w:sz w:val="19"/>
          <w:szCs w:val="19"/>
        </w:rPr>
        <w:t xml:space="preserve">G. C. Müller et al. “Successful field trial of attractive toxic sugar bait (ATSB) plant-spraying methods against malaria vectors in the </w:t>
      </w:r>
      <w:r w:rsidRPr="00C172B0">
        <w:rPr>
          <w:rFonts w:ascii="Arial" w:eastAsia="Arial" w:hAnsi="Arial"/>
          <w:i/>
          <w:sz w:val="19"/>
          <w:szCs w:val="19"/>
        </w:rPr>
        <w:t>Anopheles</w:t>
      </w:r>
      <w:r w:rsidRPr="00C172B0">
        <w:rPr>
          <w:rFonts w:ascii="Arial" w:eastAsia="Arial" w:hAnsi="Arial"/>
          <w:sz w:val="19"/>
          <w:szCs w:val="19"/>
        </w:rPr>
        <w:t xml:space="preserve"> </w:t>
      </w:r>
      <w:r w:rsidRPr="00C172B0">
        <w:rPr>
          <w:rFonts w:ascii="Arial" w:eastAsia="Arial" w:hAnsi="Arial"/>
          <w:i/>
          <w:sz w:val="19"/>
          <w:szCs w:val="19"/>
        </w:rPr>
        <w:t xml:space="preserve">gambiae </w:t>
      </w:r>
      <w:r w:rsidRPr="00C172B0">
        <w:rPr>
          <w:rFonts w:ascii="Arial" w:eastAsia="Arial" w:hAnsi="Arial"/>
          <w:sz w:val="19"/>
          <w:szCs w:val="19"/>
        </w:rPr>
        <w:t>complex in Mali, West Africa”. In:</w:t>
      </w:r>
      <w:r w:rsidRPr="00C172B0">
        <w:rPr>
          <w:rFonts w:ascii="Arial" w:eastAsia="Arial" w:hAnsi="Arial"/>
          <w:i/>
          <w:sz w:val="19"/>
          <w:szCs w:val="19"/>
        </w:rPr>
        <w:t xml:space="preserve"> Malaria Journal </w:t>
      </w:r>
      <w:r w:rsidRPr="00C172B0">
        <w:rPr>
          <w:rFonts w:ascii="Arial" w:eastAsia="Arial" w:hAnsi="Arial"/>
          <w:sz w:val="19"/>
          <w:szCs w:val="19"/>
        </w:rPr>
        <w:t>9.1 (2010),</w:t>
      </w:r>
      <w:r w:rsidR="00611301">
        <w:rPr>
          <w:rFonts w:ascii="Arial" w:eastAsia="Arial" w:hAnsi="Arial"/>
          <w:sz w:val="19"/>
          <w:szCs w:val="19"/>
        </w:rPr>
        <w:t xml:space="preserve"> </w:t>
      </w:r>
      <w:r w:rsidRPr="00611301">
        <w:rPr>
          <w:rFonts w:ascii="Arial" w:eastAsia="Arial" w:hAnsi="Arial"/>
          <w:sz w:val="19"/>
          <w:szCs w:val="19"/>
        </w:rPr>
        <w:t>210.</w:t>
      </w:r>
    </w:p>
    <w:p w14:paraId="77D4C54A" w14:textId="77777777" w:rsidR="00A53713" w:rsidRPr="00C172B0" w:rsidRDefault="00301E20" w:rsidP="006D1C26">
      <w:pPr>
        <w:numPr>
          <w:ilvl w:val="0"/>
          <w:numId w:val="6"/>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C. Murdock et al. “Complex eﬀects of temperature on mosquito immune function”. </w:t>
      </w:r>
      <w:r w:rsidRPr="00C172B0">
        <w:rPr>
          <w:rFonts w:ascii="Arial" w:eastAsia="Arial" w:hAnsi="Arial"/>
          <w:i/>
          <w:sz w:val="19"/>
          <w:szCs w:val="19"/>
        </w:rPr>
        <w:t>Proc. R. Soc. B</w:t>
      </w:r>
      <w:r w:rsidRPr="00C172B0">
        <w:rPr>
          <w:rFonts w:ascii="Arial" w:eastAsia="Arial" w:hAnsi="Arial"/>
          <w:sz w:val="19"/>
          <w:szCs w:val="19"/>
        </w:rPr>
        <w:t xml:space="preserve"> (2012), rspb20120638.</w:t>
      </w:r>
    </w:p>
    <w:p w14:paraId="38A1AF0E" w14:textId="77777777" w:rsidR="00A1583A" w:rsidRDefault="00301E20" w:rsidP="00A1583A">
      <w:pPr>
        <w:numPr>
          <w:ilvl w:val="0"/>
          <w:numId w:val="6"/>
        </w:numPr>
        <w:tabs>
          <w:tab w:val="left" w:pos="1735"/>
        </w:tabs>
        <w:spacing w:line="276" w:lineRule="auto"/>
        <w:ind w:left="851" w:right="1395"/>
        <w:rPr>
          <w:rFonts w:ascii="Arial" w:eastAsia="Arial" w:hAnsi="Arial"/>
          <w:sz w:val="19"/>
          <w:szCs w:val="19"/>
        </w:rPr>
      </w:pPr>
      <w:r w:rsidRPr="00A1583A">
        <w:rPr>
          <w:rFonts w:ascii="Arial" w:eastAsia="Arial" w:hAnsi="Arial"/>
          <w:sz w:val="19"/>
          <w:szCs w:val="19"/>
        </w:rPr>
        <w:t xml:space="preserve">J. </w:t>
      </w:r>
      <w:proofErr w:type="spellStart"/>
      <w:r w:rsidRPr="00A1583A">
        <w:rPr>
          <w:rFonts w:ascii="Arial" w:eastAsia="Arial" w:hAnsi="Arial"/>
          <w:sz w:val="19"/>
          <w:szCs w:val="19"/>
        </w:rPr>
        <w:t>Nedelman</w:t>
      </w:r>
      <w:proofErr w:type="spellEnd"/>
      <w:r w:rsidRPr="00A1583A">
        <w:rPr>
          <w:rFonts w:ascii="Arial" w:eastAsia="Arial" w:hAnsi="Arial"/>
          <w:sz w:val="19"/>
          <w:szCs w:val="19"/>
        </w:rPr>
        <w:t xml:space="preserve">. “A negative binomial model for sampling mosquitoes in a malaria survey”. </w:t>
      </w:r>
      <w:r w:rsidRPr="00A1583A">
        <w:rPr>
          <w:rFonts w:ascii="Arial" w:eastAsia="Arial" w:hAnsi="Arial"/>
          <w:i/>
          <w:sz w:val="19"/>
          <w:szCs w:val="19"/>
        </w:rPr>
        <w:t>Biometrics</w:t>
      </w:r>
      <w:r w:rsidRPr="00A1583A">
        <w:rPr>
          <w:rFonts w:ascii="Arial" w:eastAsia="Arial" w:hAnsi="Arial"/>
          <w:sz w:val="19"/>
          <w:szCs w:val="19"/>
        </w:rPr>
        <w:t xml:space="preserve"> (1983), pp. 1009–1020.</w:t>
      </w:r>
    </w:p>
    <w:p w14:paraId="2DC579A3" w14:textId="77777777" w:rsidR="00A53713" w:rsidRPr="00C172B0" w:rsidRDefault="00A1583A" w:rsidP="00A1583A">
      <w:pPr>
        <w:numPr>
          <w:ilvl w:val="0"/>
          <w:numId w:val="6"/>
        </w:numPr>
        <w:tabs>
          <w:tab w:val="left" w:pos="1735"/>
        </w:tabs>
        <w:spacing w:line="276" w:lineRule="auto"/>
        <w:ind w:left="851" w:right="1395"/>
        <w:rPr>
          <w:rFonts w:ascii="Arial" w:eastAsia="Arial" w:hAnsi="Arial"/>
          <w:sz w:val="19"/>
          <w:szCs w:val="19"/>
        </w:rPr>
      </w:pPr>
      <w:r w:rsidRPr="00C172B0">
        <w:rPr>
          <w:rFonts w:ascii="Arial" w:eastAsia="Arial" w:hAnsi="Arial"/>
          <w:sz w:val="19"/>
          <w:szCs w:val="19"/>
        </w:rPr>
        <w:t xml:space="preserve"> </w:t>
      </w:r>
      <w:r w:rsidR="00301E20" w:rsidRPr="00C172B0">
        <w:rPr>
          <w:rFonts w:ascii="Arial" w:eastAsia="Arial" w:hAnsi="Arial"/>
          <w:sz w:val="19"/>
          <w:szCs w:val="19"/>
        </w:rPr>
        <w:t xml:space="preserve">V. </w:t>
      </w:r>
      <w:proofErr w:type="spellStart"/>
      <w:r w:rsidR="00301E20" w:rsidRPr="00C172B0">
        <w:rPr>
          <w:rFonts w:ascii="Arial" w:eastAsia="Arial" w:hAnsi="Arial"/>
          <w:sz w:val="19"/>
          <w:szCs w:val="19"/>
        </w:rPr>
        <w:t>Polovodova</w:t>
      </w:r>
      <w:proofErr w:type="spellEnd"/>
      <w:r w:rsidR="00301E20" w:rsidRPr="00C172B0">
        <w:rPr>
          <w:rFonts w:ascii="Arial" w:eastAsia="Arial" w:hAnsi="Arial"/>
          <w:sz w:val="19"/>
          <w:szCs w:val="19"/>
        </w:rPr>
        <w:t xml:space="preserve">. “The determination of the physiological age of female </w:t>
      </w:r>
      <w:r w:rsidR="00301E20" w:rsidRPr="00C172B0">
        <w:rPr>
          <w:rFonts w:ascii="Arial" w:eastAsia="Arial" w:hAnsi="Arial"/>
          <w:i/>
          <w:sz w:val="19"/>
          <w:szCs w:val="19"/>
        </w:rPr>
        <w:t xml:space="preserve">Anopheles </w:t>
      </w:r>
      <w:r w:rsidR="00301E20" w:rsidRPr="00C172B0">
        <w:rPr>
          <w:rFonts w:ascii="Arial" w:eastAsia="Arial" w:hAnsi="Arial"/>
          <w:sz w:val="19"/>
          <w:szCs w:val="19"/>
        </w:rPr>
        <w:t xml:space="preserve">by the number of gonotrophic cycles completed”. </w:t>
      </w:r>
      <w:proofErr w:type="spellStart"/>
      <w:r w:rsidR="00301E20" w:rsidRPr="00C172B0">
        <w:rPr>
          <w:rFonts w:ascii="Arial" w:eastAsia="Arial" w:hAnsi="Arial"/>
          <w:i/>
          <w:sz w:val="19"/>
          <w:szCs w:val="19"/>
        </w:rPr>
        <w:t>Meditsin-skaia</w:t>
      </w:r>
      <w:proofErr w:type="spellEnd"/>
      <w:r w:rsidR="00301E20" w:rsidRPr="00C172B0">
        <w:rPr>
          <w:rFonts w:ascii="Arial" w:eastAsia="Arial" w:hAnsi="Arial"/>
          <w:i/>
          <w:sz w:val="19"/>
          <w:szCs w:val="19"/>
        </w:rPr>
        <w:t xml:space="preserve"> </w:t>
      </w:r>
      <w:proofErr w:type="spellStart"/>
      <w:r w:rsidR="00301E20" w:rsidRPr="00C172B0">
        <w:rPr>
          <w:rFonts w:ascii="Arial" w:eastAsia="Arial" w:hAnsi="Arial"/>
          <w:i/>
          <w:sz w:val="19"/>
          <w:szCs w:val="19"/>
        </w:rPr>
        <w:t>Parazitologiia</w:t>
      </w:r>
      <w:proofErr w:type="spellEnd"/>
      <w:r w:rsidR="00301E20" w:rsidRPr="00C172B0">
        <w:rPr>
          <w:rFonts w:ascii="Arial" w:eastAsia="Arial" w:hAnsi="Arial"/>
          <w:i/>
          <w:sz w:val="19"/>
          <w:szCs w:val="19"/>
        </w:rPr>
        <w:t xml:space="preserve"> </w:t>
      </w:r>
      <w:proofErr w:type="spellStart"/>
      <w:r w:rsidR="00301E20" w:rsidRPr="00C172B0">
        <w:rPr>
          <w:rFonts w:ascii="Arial" w:eastAsia="Arial" w:hAnsi="Arial"/>
          <w:i/>
          <w:sz w:val="19"/>
          <w:szCs w:val="19"/>
        </w:rPr>
        <w:t>Parazitar</w:t>
      </w:r>
      <w:proofErr w:type="spellEnd"/>
      <w:r w:rsidR="00301E20" w:rsidRPr="00C172B0">
        <w:rPr>
          <w:rFonts w:ascii="Arial" w:eastAsia="Arial" w:hAnsi="Arial"/>
          <w:i/>
          <w:sz w:val="19"/>
          <w:szCs w:val="19"/>
        </w:rPr>
        <w:t xml:space="preserve"> </w:t>
      </w:r>
      <w:proofErr w:type="spellStart"/>
      <w:r w:rsidR="00301E20" w:rsidRPr="00C172B0">
        <w:rPr>
          <w:rFonts w:ascii="Arial" w:eastAsia="Arial" w:hAnsi="Arial"/>
          <w:i/>
          <w:sz w:val="19"/>
          <w:szCs w:val="19"/>
        </w:rPr>
        <w:t>Bolezni</w:t>
      </w:r>
      <w:proofErr w:type="spellEnd"/>
      <w:r w:rsidR="00301E20" w:rsidRPr="00C172B0">
        <w:rPr>
          <w:rFonts w:ascii="Arial" w:eastAsia="Arial" w:hAnsi="Arial"/>
          <w:i/>
          <w:sz w:val="19"/>
          <w:szCs w:val="19"/>
        </w:rPr>
        <w:t xml:space="preserve"> </w:t>
      </w:r>
      <w:r w:rsidR="00301E20" w:rsidRPr="00C172B0">
        <w:rPr>
          <w:rFonts w:ascii="Arial" w:eastAsia="Arial" w:hAnsi="Arial"/>
          <w:sz w:val="19"/>
          <w:szCs w:val="19"/>
        </w:rPr>
        <w:t>18 (1949), pp. 352–355.</w:t>
      </w:r>
    </w:p>
    <w:p w14:paraId="0BD83BFC" w14:textId="77777777" w:rsidR="00A53713" w:rsidRPr="00C172B0" w:rsidRDefault="00301E20" w:rsidP="002B7B36">
      <w:pPr>
        <w:numPr>
          <w:ilvl w:val="0"/>
          <w:numId w:val="7"/>
        </w:numPr>
        <w:tabs>
          <w:tab w:val="left" w:pos="1736"/>
          <w:tab w:val="left" w:pos="4678"/>
        </w:tabs>
        <w:spacing w:line="276" w:lineRule="auto"/>
        <w:ind w:left="851" w:right="1395"/>
        <w:rPr>
          <w:rFonts w:ascii="Arial" w:eastAsia="Arial" w:hAnsi="Arial"/>
          <w:sz w:val="19"/>
          <w:szCs w:val="19"/>
        </w:rPr>
      </w:pPr>
      <w:r w:rsidRPr="00C172B0">
        <w:rPr>
          <w:rFonts w:ascii="Arial" w:eastAsia="Arial" w:hAnsi="Arial"/>
          <w:sz w:val="19"/>
          <w:szCs w:val="19"/>
        </w:rPr>
        <w:t xml:space="preserve">R. C. Russell. “Population age composition and female longevity of the arbovirus vector </w:t>
      </w:r>
      <w:r w:rsidRPr="00C172B0">
        <w:rPr>
          <w:rFonts w:ascii="Arial" w:eastAsia="Arial" w:hAnsi="Arial"/>
          <w:i/>
          <w:sz w:val="19"/>
          <w:szCs w:val="19"/>
        </w:rPr>
        <w:t xml:space="preserve">Culex </w:t>
      </w:r>
      <w:proofErr w:type="spellStart"/>
      <w:r w:rsidRPr="00C172B0">
        <w:rPr>
          <w:rFonts w:ascii="Arial" w:eastAsia="Arial" w:hAnsi="Arial"/>
          <w:i/>
          <w:sz w:val="19"/>
          <w:szCs w:val="19"/>
        </w:rPr>
        <w:t>annulirostris</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skuse</w:t>
      </w:r>
      <w:proofErr w:type="spellEnd"/>
      <w:r w:rsidRPr="00C172B0">
        <w:rPr>
          <w:rFonts w:ascii="Arial" w:eastAsia="Arial" w:hAnsi="Arial"/>
          <w:sz w:val="19"/>
          <w:szCs w:val="19"/>
        </w:rPr>
        <w:t xml:space="preserve"> near </w:t>
      </w:r>
      <w:proofErr w:type="spellStart"/>
      <w:r w:rsidRPr="00C172B0">
        <w:rPr>
          <w:rFonts w:ascii="Arial" w:eastAsia="Arial" w:hAnsi="Arial"/>
          <w:sz w:val="19"/>
          <w:szCs w:val="19"/>
        </w:rPr>
        <w:t>Echua</w:t>
      </w:r>
      <w:proofErr w:type="spellEnd"/>
      <w:r w:rsidRPr="00C172B0">
        <w:rPr>
          <w:rFonts w:ascii="Arial" w:eastAsia="Arial" w:hAnsi="Arial"/>
          <w:sz w:val="19"/>
          <w:szCs w:val="19"/>
        </w:rPr>
        <w:t xml:space="preserve">, Victoria, in the Murray Valley of southeastern Austria 1979-1985”. </w:t>
      </w:r>
      <w:r w:rsidRPr="00C172B0">
        <w:rPr>
          <w:rFonts w:ascii="Arial" w:eastAsia="Arial" w:hAnsi="Arial"/>
          <w:i/>
          <w:sz w:val="19"/>
          <w:szCs w:val="19"/>
        </w:rPr>
        <w:t>Australian Journal</w:t>
      </w:r>
      <w:r w:rsidRPr="00C172B0">
        <w:rPr>
          <w:rFonts w:ascii="Arial" w:eastAsia="Arial" w:hAnsi="Arial"/>
          <w:sz w:val="19"/>
          <w:szCs w:val="19"/>
        </w:rPr>
        <w:t xml:space="preserve"> </w:t>
      </w:r>
      <w:r w:rsidRPr="00C172B0">
        <w:rPr>
          <w:rFonts w:ascii="Arial" w:eastAsia="Arial" w:hAnsi="Arial"/>
          <w:i/>
          <w:sz w:val="19"/>
          <w:szCs w:val="19"/>
        </w:rPr>
        <w:t xml:space="preserve">of Experimental Biology &amp; Medical Science </w:t>
      </w:r>
      <w:r w:rsidRPr="00C172B0">
        <w:rPr>
          <w:rFonts w:ascii="Arial" w:eastAsia="Arial" w:hAnsi="Arial"/>
          <w:sz w:val="19"/>
          <w:szCs w:val="19"/>
        </w:rPr>
        <w:t>64.6 (1986).</w:t>
      </w:r>
    </w:p>
    <w:p w14:paraId="0181D6E4" w14:textId="77777777" w:rsidR="00F86733" w:rsidRDefault="00301E20" w:rsidP="006D1C26">
      <w:pPr>
        <w:numPr>
          <w:ilvl w:val="0"/>
          <w:numId w:val="7"/>
        </w:numPr>
        <w:tabs>
          <w:tab w:val="left" w:pos="1752"/>
        </w:tabs>
        <w:spacing w:line="276" w:lineRule="auto"/>
        <w:ind w:left="851" w:right="1395"/>
        <w:rPr>
          <w:rFonts w:ascii="Arial" w:eastAsia="Arial" w:hAnsi="Arial"/>
          <w:sz w:val="19"/>
          <w:szCs w:val="19"/>
        </w:rPr>
      </w:pPr>
      <w:r w:rsidRPr="00F86733">
        <w:rPr>
          <w:rFonts w:ascii="Arial" w:eastAsia="Arial" w:hAnsi="Arial"/>
          <w:sz w:val="19"/>
          <w:szCs w:val="19"/>
        </w:rPr>
        <w:t xml:space="preserve">M. Service. “Studies on sampling larval populations of the </w:t>
      </w:r>
      <w:r w:rsidRPr="00F86733">
        <w:rPr>
          <w:rFonts w:ascii="Arial" w:eastAsia="Arial" w:hAnsi="Arial"/>
          <w:i/>
          <w:sz w:val="19"/>
          <w:szCs w:val="19"/>
        </w:rPr>
        <w:t>Anopheles</w:t>
      </w:r>
      <w:r w:rsidRPr="00F86733">
        <w:rPr>
          <w:rFonts w:ascii="Arial" w:eastAsia="Arial" w:hAnsi="Arial"/>
          <w:sz w:val="19"/>
          <w:szCs w:val="19"/>
        </w:rPr>
        <w:t xml:space="preserve"> </w:t>
      </w:r>
      <w:r w:rsidRPr="00F86733">
        <w:rPr>
          <w:rFonts w:ascii="Arial" w:eastAsia="Arial" w:hAnsi="Arial"/>
          <w:i/>
          <w:sz w:val="19"/>
          <w:szCs w:val="19"/>
        </w:rPr>
        <w:t xml:space="preserve">gambiae </w:t>
      </w:r>
      <w:r w:rsidRPr="00F86733">
        <w:rPr>
          <w:rFonts w:ascii="Arial" w:eastAsia="Arial" w:hAnsi="Arial"/>
          <w:sz w:val="19"/>
          <w:szCs w:val="19"/>
        </w:rPr>
        <w:t>complex”. In:</w:t>
      </w:r>
      <w:r w:rsidRPr="00F86733">
        <w:rPr>
          <w:rFonts w:ascii="Arial" w:eastAsia="Arial" w:hAnsi="Arial"/>
          <w:i/>
          <w:sz w:val="19"/>
          <w:szCs w:val="19"/>
        </w:rPr>
        <w:t xml:space="preserve"> Bulletin of the World Health </w:t>
      </w:r>
      <w:proofErr w:type="spellStart"/>
      <w:r w:rsidRPr="00F86733">
        <w:rPr>
          <w:rFonts w:ascii="Arial" w:eastAsia="Arial" w:hAnsi="Arial"/>
          <w:i/>
          <w:sz w:val="19"/>
          <w:szCs w:val="19"/>
        </w:rPr>
        <w:t>Organisation</w:t>
      </w:r>
      <w:proofErr w:type="spellEnd"/>
      <w:r w:rsidRPr="00F86733">
        <w:rPr>
          <w:rFonts w:ascii="Arial" w:eastAsia="Arial" w:hAnsi="Arial"/>
          <w:i/>
          <w:sz w:val="19"/>
          <w:szCs w:val="19"/>
        </w:rPr>
        <w:t xml:space="preserve"> </w:t>
      </w:r>
      <w:r w:rsidRPr="00F86733">
        <w:rPr>
          <w:rFonts w:ascii="Arial" w:eastAsia="Arial" w:hAnsi="Arial"/>
          <w:sz w:val="19"/>
          <w:szCs w:val="19"/>
        </w:rPr>
        <w:t>45.2</w:t>
      </w:r>
      <w:r w:rsidRPr="00F86733">
        <w:rPr>
          <w:rFonts w:ascii="Arial" w:eastAsia="Arial" w:hAnsi="Arial"/>
          <w:i/>
          <w:sz w:val="19"/>
          <w:szCs w:val="19"/>
        </w:rPr>
        <w:t xml:space="preserve"> </w:t>
      </w:r>
      <w:r w:rsidRPr="00F86733">
        <w:rPr>
          <w:rFonts w:ascii="Arial" w:eastAsia="Arial" w:hAnsi="Arial"/>
          <w:sz w:val="19"/>
          <w:szCs w:val="19"/>
        </w:rPr>
        <w:t>(1971), p. 169.</w:t>
      </w:r>
    </w:p>
    <w:p w14:paraId="6D1D9FF9" w14:textId="77777777" w:rsidR="00A53713" w:rsidRPr="00F86733" w:rsidRDefault="00301E20" w:rsidP="006D1C26">
      <w:pPr>
        <w:numPr>
          <w:ilvl w:val="0"/>
          <w:numId w:val="7"/>
        </w:numPr>
        <w:tabs>
          <w:tab w:val="left" w:pos="1752"/>
        </w:tabs>
        <w:spacing w:line="276" w:lineRule="auto"/>
        <w:ind w:left="851" w:right="1395"/>
        <w:rPr>
          <w:rFonts w:ascii="Arial" w:eastAsia="Arial" w:hAnsi="Arial"/>
          <w:sz w:val="19"/>
          <w:szCs w:val="19"/>
        </w:rPr>
      </w:pPr>
      <w:r w:rsidRPr="00F86733">
        <w:rPr>
          <w:rFonts w:ascii="Arial" w:eastAsia="Arial" w:hAnsi="Arial"/>
          <w:sz w:val="19"/>
          <w:szCs w:val="19"/>
        </w:rPr>
        <w:t xml:space="preserve">M. </w:t>
      </w:r>
      <w:proofErr w:type="spellStart"/>
      <w:r w:rsidRPr="00F86733">
        <w:rPr>
          <w:rFonts w:ascii="Arial" w:eastAsia="Arial" w:hAnsi="Arial"/>
          <w:sz w:val="19"/>
          <w:szCs w:val="19"/>
        </w:rPr>
        <w:t>Sikulu</w:t>
      </w:r>
      <w:proofErr w:type="spellEnd"/>
      <w:r w:rsidRPr="00F86733">
        <w:rPr>
          <w:rFonts w:ascii="Arial" w:eastAsia="Arial" w:hAnsi="Arial"/>
          <w:sz w:val="19"/>
          <w:szCs w:val="19"/>
        </w:rPr>
        <w:t xml:space="preserve"> et al. “Evaluating </w:t>
      </w:r>
      <w:proofErr w:type="spellStart"/>
      <w:r w:rsidRPr="00F86733">
        <w:rPr>
          <w:rFonts w:ascii="Arial" w:eastAsia="Arial" w:hAnsi="Arial"/>
          <w:sz w:val="19"/>
          <w:szCs w:val="19"/>
        </w:rPr>
        <w:t>RNAlater</w:t>
      </w:r>
      <w:proofErr w:type="spellEnd"/>
      <w:r w:rsidRPr="00F86733">
        <w:rPr>
          <w:rFonts w:ascii="Arial" w:eastAsia="Arial" w:hAnsi="Arial"/>
          <w:sz w:val="19"/>
          <w:szCs w:val="19"/>
        </w:rPr>
        <w:t xml:space="preserve">® as a preservative for using near-infrared spectroscopy to predict </w:t>
      </w:r>
      <w:r w:rsidRPr="00F86733">
        <w:rPr>
          <w:rFonts w:ascii="Arial" w:eastAsia="Arial" w:hAnsi="Arial"/>
          <w:i/>
          <w:sz w:val="19"/>
          <w:szCs w:val="19"/>
        </w:rPr>
        <w:t>Anopheles gambiae</w:t>
      </w:r>
      <w:r w:rsidRPr="00F86733">
        <w:rPr>
          <w:rFonts w:ascii="Arial" w:eastAsia="Arial" w:hAnsi="Arial"/>
          <w:sz w:val="19"/>
          <w:szCs w:val="19"/>
        </w:rPr>
        <w:t xml:space="preserve"> age and species”. </w:t>
      </w:r>
      <w:r w:rsidRPr="00F86733">
        <w:rPr>
          <w:rFonts w:ascii="Arial" w:eastAsia="Arial" w:hAnsi="Arial"/>
          <w:i/>
          <w:sz w:val="19"/>
          <w:szCs w:val="19"/>
        </w:rPr>
        <w:t xml:space="preserve">Malaria Journal </w:t>
      </w:r>
      <w:r w:rsidRPr="00F86733">
        <w:rPr>
          <w:rFonts w:ascii="Arial" w:eastAsia="Arial" w:hAnsi="Arial"/>
          <w:sz w:val="19"/>
          <w:szCs w:val="19"/>
        </w:rPr>
        <w:t>10.1 (2011), p. 186.</w:t>
      </w:r>
    </w:p>
    <w:p w14:paraId="248F07AD" w14:textId="77777777" w:rsidR="00A53713" w:rsidRPr="00C172B0" w:rsidRDefault="00301E20" w:rsidP="006D1C26">
      <w:pPr>
        <w:numPr>
          <w:ilvl w:val="0"/>
          <w:numId w:val="7"/>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J. B. Silver. </w:t>
      </w:r>
      <w:r w:rsidRPr="00C172B0">
        <w:rPr>
          <w:rFonts w:ascii="Arial" w:eastAsia="Arial" w:hAnsi="Arial"/>
          <w:i/>
          <w:sz w:val="19"/>
          <w:szCs w:val="19"/>
        </w:rPr>
        <w:t>Mosquito ecology: field sampling methods</w:t>
      </w:r>
      <w:r w:rsidRPr="00C172B0">
        <w:rPr>
          <w:rFonts w:ascii="Arial" w:eastAsia="Arial" w:hAnsi="Arial"/>
          <w:sz w:val="19"/>
          <w:szCs w:val="19"/>
        </w:rPr>
        <w:t>. Springer Science &amp; Business Media, 2007.</w:t>
      </w:r>
    </w:p>
    <w:p w14:paraId="1E262C60" w14:textId="77777777" w:rsidR="00A53713" w:rsidRPr="00C172B0" w:rsidRDefault="00301E20" w:rsidP="006D1C26">
      <w:pPr>
        <w:numPr>
          <w:ilvl w:val="0"/>
          <w:numId w:val="7"/>
        </w:numPr>
        <w:tabs>
          <w:tab w:val="left" w:pos="1748"/>
        </w:tabs>
        <w:spacing w:line="276" w:lineRule="auto"/>
        <w:ind w:left="851" w:right="1395"/>
        <w:rPr>
          <w:rFonts w:ascii="Arial" w:eastAsia="Arial" w:hAnsi="Arial"/>
          <w:sz w:val="19"/>
          <w:szCs w:val="19"/>
        </w:rPr>
      </w:pPr>
      <w:r w:rsidRPr="00C172B0">
        <w:rPr>
          <w:rFonts w:ascii="Arial" w:eastAsia="Arial" w:hAnsi="Arial"/>
          <w:sz w:val="19"/>
          <w:szCs w:val="19"/>
        </w:rPr>
        <w:t xml:space="preserve">M. E. </w:t>
      </w:r>
      <w:proofErr w:type="spellStart"/>
      <w:r w:rsidRPr="00C172B0">
        <w:rPr>
          <w:rFonts w:ascii="Arial" w:eastAsia="Arial" w:hAnsi="Arial"/>
          <w:sz w:val="19"/>
          <w:szCs w:val="19"/>
        </w:rPr>
        <w:t>Sinka</w:t>
      </w:r>
      <w:proofErr w:type="spellEnd"/>
      <w:r w:rsidRPr="00C172B0">
        <w:rPr>
          <w:rFonts w:ascii="Arial" w:eastAsia="Arial" w:hAnsi="Arial"/>
          <w:sz w:val="19"/>
          <w:szCs w:val="19"/>
        </w:rPr>
        <w:t xml:space="preserve"> et al. “The dominant </w:t>
      </w:r>
      <w:r w:rsidRPr="00C172B0">
        <w:rPr>
          <w:rFonts w:ascii="Arial" w:eastAsia="Arial" w:hAnsi="Arial"/>
          <w:i/>
          <w:sz w:val="19"/>
          <w:szCs w:val="19"/>
        </w:rPr>
        <w:t>Anopheles</w:t>
      </w:r>
      <w:r w:rsidRPr="00C172B0">
        <w:rPr>
          <w:rFonts w:ascii="Arial" w:eastAsia="Arial" w:hAnsi="Arial"/>
          <w:sz w:val="19"/>
          <w:szCs w:val="19"/>
        </w:rPr>
        <w:t xml:space="preserve"> vectors of human malaria in Africa, Europe and the Middle East: occurrence data, distribution maps and bionomic précis”. </w:t>
      </w:r>
      <w:r w:rsidRPr="00C172B0">
        <w:rPr>
          <w:rFonts w:ascii="Arial" w:eastAsia="Arial" w:hAnsi="Arial"/>
          <w:i/>
          <w:sz w:val="19"/>
          <w:szCs w:val="19"/>
        </w:rPr>
        <w:t>Parasites &amp; Vectors</w:t>
      </w:r>
      <w:r w:rsidRPr="00C172B0">
        <w:rPr>
          <w:rFonts w:ascii="Arial" w:eastAsia="Arial" w:hAnsi="Arial"/>
          <w:sz w:val="19"/>
          <w:szCs w:val="19"/>
        </w:rPr>
        <w:t xml:space="preserve"> 3.1 (2010), p. 117.</w:t>
      </w:r>
    </w:p>
    <w:p w14:paraId="39811F04" w14:textId="77777777" w:rsidR="00A53713" w:rsidRPr="0099193F" w:rsidRDefault="00301E20" w:rsidP="006D1C26">
      <w:pPr>
        <w:numPr>
          <w:ilvl w:val="0"/>
          <w:numId w:val="7"/>
        </w:numPr>
        <w:tabs>
          <w:tab w:val="left" w:pos="1740"/>
        </w:tabs>
        <w:spacing w:line="276" w:lineRule="auto"/>
        <w:ind w:left="851" w:right="1395"/>
        <w:rPr>
          <w:rFonts w:ascii="Arial" w:hAnsi="Arial"/>
          <w:sz w:val="19"/>
          <w:szCs w:val="19"/>
        </w:rPr>
      </w:pPr>
      <w:r w:rsidRPr="0099193F">
        <w:rPr>
          <w:rFonts w:ascii="Arial" w:eastAsia="Arial" w:hAnsi="Arial"/>
          <w:sz w:val="19"/>
          <w:szCs w:val="19"/>
        </w:rPr>
        <w:t xml:space="preserve">L. M. </w:t>
      </w:r>
      <w:proofErr w:type="spellStart"/>
      <w:r w:rsidRPr="0099193F">
        <w:rPr>
          <w:rFonts w:ascii="Arial" w:eastAsia="Arial" w:hAnsi="Arial"/>
          <w:sz w:val="19"/>
          <w:szCs w:val="19"/>
        </w:rPr>
        <w:t>Styer</w:t>
      </w:r>
      <w:proofErr w:type="spellEnd"/>
      <w:r w:rsidRPr="0099193F">
        <w:rPr>
          <w:rFonts w:ascii="Arial" w:eastAsia="Arial" w:hAnsi="Arial"/>
          <w:sz w:val="19"/>
          <w:szCs w:val="19"/>
        </w:rPr>
        <w:t xml:space="preserve"> et al. “Mosquitoes do senesce: departure from the paradigm of</w:t>
      </w:r>
      <w:r w:rsidR="0099193F">
        <w:rPr>
          <w:rFonts w:ascii="Arial" w:eastAsia="Arial" w:hAnsi="Arial"/>
          <w:sz w:val="19"/>
          <w:szCs w:val="19"/>
        </w:rPr>
        <w:t xml:space="preserve"> </w:t>
      </w:r>
      <w:r w:rsidRPr="0099193F">
        <w:rPr>
          <w:rFonts w:ascii="Arial" w:eastAsia="Arial" w:hAnsi="Arial"/>
          <w:sz w:val="19"/>
          <w:szCs w:val="19"/>
        </w:rPr>
        <w:t xml:space="preserve">constant </w:t>
      </w:r>
      <w:proofErr w:type="spellStart"/>
      <w:r w:rsidRPr="0099193F">
        <w:rPr>
          <w:rFonts w:ascii="Arial" w:eastAsia="Arial" w:hAnsi="Arial"/>
          <w:sz w:val="19"/>
          <w:szCs w:val="19"/>
        </w:rPr>
        <w:t>mortality</w:t>
      </w:r>
      <w:proofErr w:type="gramStart"/>
      <w:r w:rsidRPr="0099193F">
        <w:rPr>
          <w:rFonts w:ascii="Arial" w:eastAsia="Arial" w:hAnsi="Arial"/>
          <w:sz w:val="19"/>
          <w:szCs w:val="19"/>
        </w:rPr>
        <w:t>”.</w:t>
      </w:r>
      <w:r w:rsidRPr="0099193F">
        <w:rPr>
          <w:rFonts w:ascii="Arial" w:eastAsia="Arial" w:hAnsi="Arial"/>
          <w:i/>
          <w:sz w:val="19"/>
          <w:szCs w:val="19"/>
        </w:rPr>
        <w:t>The</w:t>
      </w:r>
      <w:proofErr w:type="spellEnd"/>
      <w:proofErr w:type="gramEnd"/>
      <w:r w:rsidRPr="0099193F">
        <w:rPr>
          <w:rFonts w:ascii="Arial" w:eastAsia="Arial" w:hAnsi="Arial"/>
          <w:i/>
          <w:sz w:val="19"/>
          <w:szCs w:val="19"/>
        </w:rPr>
        <w:t xml:space="preserve"> American Journal of Tropical Medicine and</w:t>
      </w:r>
      <w:r w:rsidRPr="0099193F">
        <w:rPr>
          <w:rFonts w:ascii="Arial" w:eastAsia="Arial" w:hAnsi="Arial"/>
          <w:sz w:val="19"/>
          <w:szCs w:val="19"/>
        </w:rPr>
        <w:t xml:space="preserve"> </w:t>
      </w:r>
      <w:r w:rsidRPr="0099193F">
        <w:rPr>
          <w:rFonts w:ascii="Arial" w:eastAsia="Arial" w:hAnsi="Arial"/>
          <w:i/>
          <w:sz w:val="19"/>
          <w:szCs w:val="19"/>
        </w:rPr>
        <w:t xml:space="preserve">Hygiene </w:t>
      </w:r>
      <w:r w:rsidRPr="0099193F">
        <w:rPr>
          <w:rFonts w:ascii="Arial" w:eastAsia="Arial" w:hAnsi="Arial"/>
          <w:sz w:val="19"/>
          <w:szCs w:val="19"/>
        </w:rPr>
        <w:t>76.1 (2007), pp. 111–117.</w:t>
      </w:r>
    </w:p>
    <w:p w14:paraId="298FA283" w14:textId="77777777" w:rsidR="00A53713" w:rsidRPr="00C172B0" w:rsidRDefault="00301E20" w:rsidP="006D1C26">
      <w:pPr>
        <w:numPr>
          <w:ilvl w:val="0"/>
          <w:numId w:val="7"/>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N. O. Verhulst, J. A. </w:t>
      </w:r>
      <w:proofErr w:type="spellStart"/>
      <w:r w:rsidRPr="00C172B0">
        <w:rPr>
          <w:rFonts w:ascii="Arial" w:eastAsia="Arial" w:hAnsi="Arial"/>
          <w:sz w:val="19"/>
          <w:szCs w:val="19"/>
        </w:rPr>
        <w:t>Loonen</w:t>
      </w:r>
      <w:proofErr w:type="spellEnd"/>
      <w:r w:rsidRPr="00C172B0">
        <w:rPr>
          <w:rFonts w:ascii="Arial" w:eastAsia="Arial" w:hAnsi="Arial"/>
          <w:sz w:val="19"/>
          <w:szCs w:val="19"/>
        </w:rPr>
        <w:t xml:space="preserve">, and W. </w:t>
      </w:r>
      <w:proofErr w:type="spellStart"/>
      <w:r w:rsidRPr="00C172B0">
        <w:rPr>
          <w:rFonts w:ascii="Arial" w:eastAsia="Arial" w:hAnsi="Arial"/>
          <w:sz w:val="19"/>
          <w:szCs w:val="19"/>
        </w:rPr>
        <w:t>Takken</w:t>
      </w:r>
      <w:proofErr w:type="spellEnd"/>
      <w:r w:rsidRPr="00C172B0">
        <w:rPr>
          <w:rFonts w:ascii="Arial" w:eastAsia="Arial" w:hAnsi="Arial"/>
          <w:sz w:val="19"/>
          <w:szCs w:val="19"/>
        </w:rPr>
        <w:t xml:space="preserve">. “Advances in methods for </w:t>
      </w:r>
      <w:proofErr w:type="spellStart"/>
      <w:r w:rsidRPr="00C172B0">
        <w:rPr>
          <w:rFonts w:ascii="Arial" w:eastAsia="Arial" w:hAnsi="Arial"/>
          <w:sz w:val="19"/>
          <w:szCs w:val="19"/>
        </w:rPr>
        <w:t>colour</w:t>
      </w:r>
      <w:proofErr w:type="spellEnd"/>
      <w:r w:rsidRPr="00C172B0">
        <w:rPr>
          <w:rFonts w:ascii="Arial" w:eastAsia="Arial" w:hAnsi="Arial"/>
          <w:sz w:val="19"/>
          <w:szCs w:val="19"/>
        </w:rPr>
        <w:t xml:space="preserve"> marking of mosquitoes”. </w:t>
      </w:r>
      <w:r w:rsidRPr="00C172B0">
        <w:rPr>
          <w:rFonts w:ascii="Arial" w:eastAsia="Arial" w:hAnsi="Arial"/>
          <w:i/>
          <w:sz w:val="19"/>
          <w:szCs w:val="19"/>
        </w:rPr>
        <w:t>Parasites &amp; Vectors</w:t>
      </w:r>
      <w:r w:rsidRPr="00C172B0">
        <w:rPr>
          <w:rFonts w:ascii="Arial" w:eastAsia="Arial" w:hAnsi="Arial"/>
          <w:sz w:val="19"/>
          <w:szCs w:val="19"/>
        </w:rPr>
        <w:t xml:space="preserve"> 6.1 (2013), p. 1.</w:t>
      </w:r>
    </w:p>
    <w:p w14:paraId="065A4F10" w14:textId="77777777" w:rsidR="00A77F5E" w:rsidRDefault="00301E20" w:rsidP="006D1C26">
      <w:pPr>
        <w:numPr>
          <w:ilvl w:val="0"/>
          <w:numId w:val="7"/>
        </w:numPr>
        <w:tabs>
          <w:tab w:val="left" w:pos="1740"/>
        </w:tabs>
        <w:spacing w:line="276" w:lineRule="auto"/>
        <w:ind w:left="851" w:right="1395"/>
        <w:rPr>
          <w:rFonts w:ascii="Arial" w:eastAsia="Arial" w:hAnsi="Arial"/>
          <w:sz w:val="19"/>
          <w:szCs w:val="19"/>
        </w:rPr>
      </w:pPr>
      <w:r w:rsidRPr="00A77F5E">
        <w:rPr>
          <w:rFonts w:ascii="Arial" w:eastAsia="Arial" w:hAnsi="Arial"/>
          <w:sz w:val="19"/>
          <w:szCs w:val="19"/>
        </w:rPr>
        <w:t xml:space="preserve">World Health </w:t>
      </w:r>
      <w:proofErr w:type="spellStart"/>
      <w:r w:rsidRPr="00A77F5E">
        <w:rPr>
          <w:rFonts w:ascii="Arial" w:eastAsia="Arial" w:hAnsi="Arial"/>
          <w:sz w:val="19"/>
          <w:szCs w:val="19"/>
        </w:rPr>
        <w:t>Organisation</w:t>
      </w:r>
      <w:proofErr w:type="spellEnd"/>
      <w:r w:rsidRPr="00A77F5E">
        <w:rPr>
          <w:rFonts w:ascii="Arial" w:eastAsia="Arial" w:hAnsi="Arial"/>
          <w:sz w:val="19"/>
          <w:szCs w:val="19"/>
        </w:rPr>
        <w:t xml:space="preserve"> et al. “WHO statement on the first meeting of the International Health Regulations (2005) - Emergency Committee on Zika virus and observed increase in neurological disorders and neonatal malformations”. In: 37.3 (2016), pp. 332–333.</w:t>
      </w:r>
    </w:p>
    <w:p w14:paraId="5197D9A0" w14:textId="77777777" w:rsidR="00A53713" w:rsidRPr="00A77F5E" w:rsidRDefault="00301E20" w:rsidP="006D1C26">
      <w:pPr>
        <w:numPr>
          <w:ilvl w:val="0"/>
          <w:numId w:val="7"/>
        </w:numPr>
        <w:tabs>
          <w:tab w:val="left" w:pos="1740"/>
        </w:tabs>
        <w:spacing w:line="276" w:lineRule="auto"/>
        <w:ind w:left="851" w:right="1395"/>
        <w:rPr>
          <w:rFonts w:ascii="Arial" w:eastAsia="Arial" w:hAnsi="Arial"/>
          <w:sz w:val="19"/>
          <w:szCs w:val="19"/>
        </w:rPr>
      </w:pPr>
      <w:r w:rsidRPr="00A77F5E">
        <w:rPr>
          <w:rFonts w:ascii="Arial" w:eastAsia="Arial" w:hAnsi="Arial"/>
          <w:sz w:val="19"/>
          <w:szCs w:val="19"/>
        </w:rPr>
        <w:t xml:space="preserve">World Health Organization et al. “Global report on insecticide resistance in malaria vectors: 2010–2016”. </w:t>
      </w:r>
      <w:r w:rsidR="0007357D">
        <w:rPr>
          <w:rFonts w:ascii="Arial" w:eastAsia="Arial" w:hAnsi="Arial"/>
          <w:sz w:val="19"/>
          <w:szCs w:val="19"/>
        </w:rPr>
        <w:t xml:space="preserve">WHO </w:t>
      </w:r>
      <w:r w:rsidRPr="00A77F5E">
        <w:rPr>
          <w:rFonts w:ascii="Arial" w:eastAsia="Arial" w:hAnsi="Arial"/>
          <w:sz w:val="19"/>
          <w:szCs w:val="19"/>
        </w:rPr>
        <w:t>(</w:t>
      </w:r>
      <w:proofErr w:type="gramStart"/>
      <w:r w:rsidRPr="00A77F5E">
        <w:rPr>
          <w:rFonts w:ascii="Arial" w:eastAsia="Arial" w:hAnsi="Arial"/>
          <w:sz w:val="19"/>
          <w:szCs w:val="19"/>
        </w:rPr>
        <w:t>2018).</w:t>
      </w:r>
      <w:proofErr w:type="gramEnd"/>
    </w:p>
    <w:p w14:paraId="4984AD89" w14:textId="77777777" w:rsidR="00A53713" w:rsidRPr="00C172B0" w:rsidRDefault="00301E20" w:rsidP="006D1C26">
      <w:pPr>
        <w:numPr>
          <w:ilvl w:val="0"/>
          <w:numId w:val="7"/>
        </w:numPr>
        <w:tabs>
          <w:tab w:val="left" w:pos="1750"/>
        </w:tabs>
        <w:spacing w:line="276" w:lineRule="auto"/>
        <w:ind w:left="851" w:right="1395"/>
        <w:rPr>
          <w:rFonts w:ascii="Arial" w:eastAsia="Arial" w:hAnsi="Arial"/>
          <w:sz w:val="19"/>
          <w:szCs w:val="19"/>
        </w:rPr>
      </w:pPr>
      <w:r w:rsidRPr="00C172B0">
        <w:rPr>
          <w:rFonts w:ascii="Arial" w:eastAsia="Arial" w:hAnsi="Arial"/>
          <w:sz w:val="19"/>
          <w:szCs w:val="19"/>
        </w:rPr>
        <w:t xml:space="preserve">H. Yang et al. “Assessing the eﬀects of temperature on the population of </w:t>
      </w:r>
      <w:r w:rsidRPr="00C172B0">
        <w:rPr>
          <w:rFonts w:ascii="Arial" w:eastAsia="Arial" w:hAnsi="Arial"/>
          <w:i/>
          <w:sz w:val="19"/>
          <w:szCs w:val="19"/>
        </w:rPr>
        <w:t>Aedes aegypti</w:t>
      </w:r>
      <w:r w:rsidRPr="00C172B0">
        <w:rPr>
          <w:rFonts w:ascii="Arial" w:eastAsia="Arial" w:hAnsi="Arial"/>
          <w:sz w:val="19"/>
          <w:szCs w:val="19"/>
        </w:rPr>
        <w:t xml:space="preserve">, the vector of dengue”. </w:t>
      </w:r>
      <w:r w:rsidRPr="00C172B0">
        <w:rPr>
          <w:rFonts w:ascii="Arial" w:eastAsia="Arial" w:hAnsi="Arial"/>
          <w:i/>
          <w:sz w:val="19"/>
          <w:szCs w:val="19"/>
        </w:rPr>
        <w:t>Epidemiology and Infection</w:t>
      </w:r>
      <w:r w:rsidRPr="00C172B0">
        <w:rPr>
          <w:rFonts w:ascii="Arial" w:eastAsia="Arial" w:hAnsi="Arial"/>
          <w:sz w:val="19"/>
          <w:szCs w:val="19"/>
        </w:rPr>
        <w:t xml:space="preserve"> 137.08 (2009), pp. 1188–1202.</w:t>
      </w:r>
    </w:p>
    <w:p w14:paraId="02023584" w14:textId="77777777" w:rsidR="00301E20" w:rsidRDefault="00301E20" w:rsidP="006D1C26">
      <w:pPr>
        <w:ind w:left="851" w:right="1395"/>
      </w:pPr>
    </w:p>
    <w:sectPr w:rsidR="00301E20" w:rsidSect="001224D4">
      <w:type w:val="continuous"/>
      <w:pgSz w:w="12240" w:h="15840"/>
      <w:pgMar w:top="1440" w:right="1750" w:bottom="1440" w:left="1440"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0" w:author="Charles Godfray" w:date="2018-12-17T12:09:00Z" w:initials="CG">
    <w:p w14:paraId="1657D59C" w14:textId="2359A214" w:rsidR="00853347" w:rsidRDefault="00853347">
      <w:pPr>
        <w:pStyle w:val="CommentText"/>
      </w:pPr>
      <w:r>
        <w:rPr>
          <w:rStyle w:val="CommentReference"/>
        </w:rPr>
        <w:annotationRef/>
      </w:r>
      <w:r>
        <w:t>Though pooling assumes homogeneity.</w:t>
      </w:r>
    </w:p>
  </w:comment>
  <w:comment w:id="101" w:author="Benjamin Lambert" w:date="2019-01-20T20:34:00Z" w:initials="BL">
    <w:p w14:paraId="4486298A" w14:textId="5F53BAF8" w:rsidR="00853347" w:rsidRDefault="00853347">
      <w:pPr>
        <w:pStyle w:val="CommentText"/>
      </w:pPr>
      <w:r>
        <w:rPr>
          <w:rStyle w:val="CommentReference"/>
        </w:rPr>
        <w:annotationRef/>
      </w:r>
      <w:r>
        <w:t xml:space="preserve">If we pooled the data in a non-hierarchical way, yes. But pooling hierarchically (like a </w:t>
      </w:r>
      <w:proofErr w:type="gramStart"/>
      <w:r>
        <w:t>random effects</w:t>
      </w:r>
      <w:proofErr w:type="gramEnd"/>
      <w:r>
        <w:t xml:space="preserve"> model) allows variation between studies.</w:t>
      </w:r>
    </w:p>
  </w:comment>
  <w:comment w:id="135" w:author="Benjamin Lambert" w:date="2019-01-20T22:41:00Z" w:initials="BL">
    <w:p w14:paraId="67548F26" w14:textId="5B5F1480" w:rsidR="00853347" w:rsidRDefault="00853347">
      <w:pPr>
        <w:pStyle w:val="CommentText"/>
      </w:pPr>
      <w:r>
        <w:rPr>
          <w:rStyle w:val="CommentReference"/>
        </w:rPr>
        <w:annotationRef/>
      </w:r>
      <w:r>
        <w:t>Note to self: check reference.</w:t>
      </w:r>
    </w:p>
  </w:comment>
  <w:comment w:id="223" w:author="Charles Godfray" w:date="2018-12-17T12:10:00Z" w:initials="CG">
    <w:p w14:paraId="6E2B842D" w14:textId="77777777" w:rsidR="00853347" w:rsidRDefault="00853347" w:rsidP="00384D63">
      <w:pPr>
        <w:pStyle w:val="CommentText"/>
      </w:pPr>
      <w:r>
        <w:rPr>
          <w:rStyle w:val="CommentReference"/>
        </w:rPr>
        <w:annotationRef/>
      </w:r>
      <w:r>
        <w:t>This paragraph is 846 words!  I think this is way too much detail and it needs to be trimmed down to about the length of the last paragraph.  If you don’t want to lose some of the (fascinating) detail it could go in the SOM.</w:t>
      </w:r>
    </w:p>
  </w:comment>
  <w:comment w:id="224" w:author="Benjamin Lambert" w:date="2019-01-20T23:02:00Z" w:initials="BL">
    <w:p w14:paraId="40692682" w14:textId="486B73B8" w:rsidR="00853347" w:rsidRDefault="00853347">
      <w:pPr>
        <w:pStyle w:val="CommentText"/>
      </w:pPr>
      <w:r>
        <w:rPr>
          <w:rStyle w:val="CommentReference"/>
        </w:rPr>
        <w:annotationRef/>
      </w:r>
      <w:r>
        <w:t>It’s much shorter now.</w:t>
      </w:r>
    </w:p>
  </w:comment>
  <w:comment w:id="333" w:author="Charles Godfray" w:date="2018-12-17T12:17:00Z" w:initials="CG">
    <w:p w14:paraId="569E711E" w14:textId="77777777" w:rsidR="00853347" w:rsidRDefault="00853347" w:rsidP="00633BA8">
      <w:pPr>
        <w:pStyle w:val="CommentText"/>
      </w:pPr>
      <w:r>
        <w:rPr>
          <w:rStyle w:val="CommentReference"/>
        </w:rPr>
        <w:annotationRef/>
      </w:r>
      <w:r>
        <w:t>I wonder if it would be better to have a succinct para discussing MRR v dissection and bringing in lab.</w:t>
      </w:r>
    </w:p>
  </w:comment>
  <w:comment w:id="334" w:author="Benjamin Lambert" w:date="2019-01-21T00:48:00Z" w:initials="BL">
    <w:p w14:paraId="295E759F" w14:textId="026D81D4" w:rsidR="00853347" w:rsidRDefault="00853347">
      <w:pPr>
        <w:pStyle w:val="CommentText"/>
      </w:pPr>
      <w:r>
        <w:rPr>
          <w:rStyle w:val="CommentReference"/>
        </w:rPr>
        <w:annotationRef/>
      </w:r>
      <w:r>
        <w:t xml:space="preserve">I have shortened this paragraph as personally think it stands quite well on its own. Also, not sure this will go that well with the paragraph comparing MRR vs dissection estimates…see what you think. </w:t>
      </w:r>
    </w:p>
  </w:comment>
  <w:comment w:id="363" w:author="Charles Godfray" w:date="2018-12-17T12:22:00Z" w:initials="CG">
    <w:p w14:paraId="6C070C1C" w14:textId="77777777" w:rsidR="00853347" w:rsidRDefault="00853347" w:rsidP="00591F00">
      <w:pPr>
        <w:pStyle w:val="CommentText"/>
      </w:pPr>
      <w:r>
        <w:rPr>
          <w:rStyle w:val="CommentReference"/>
        </w:rPr>
        <w:annotationRef/>
      </w:r>
      <w:r>
        <w:t>Next three paras on the three things we analysed could be condensed and brought together.  Felt some of the discussion was not relevant enough to go in.</w:t>
      </w:r>
    </w:p>
  </w:comment>
  <w:comment w:id="364" w:author="Benjamin Lambert" w:date="2019-01-21T01:02:00Z" w:initials="BL">
    <w:p w14:paraId="65688216" w14:textId="77777777" w:rsidR="00853347" w:rsidRDefault="00853347" w:rsidP="00591F00">
      <w:pPr>
        <w:pStyle w:val="CommentText"/>
      </w:pPr>
      <w:r>
        <w:rPr>
          <w:rStyle w:val="CommentReference"/>
        </w:rPr>
        <w:annotationRef/>
      </w:r>
      <w:r>
        <w:t>Have removed some of the ballast and combined these paragraphs.</w:t>
      </w:r>
    </w:p>
  </w:comment>
  <w:comment w:id="424" w:author="Charles Godfray" w:date="2018-12-17T12:15:00Z" w:initials="CG">
    <w:p w14:paraId="19FF3154" w14:textId="77777777" w:rsidR="00853347" w:rsidRDefault="00853347" w:rsidP="0078391C">
      <w:pPr>
        <w:pStyle w:val="CommentText"/>
      </w:pPr>
      <w:r>
        <w:rPr>
          <w:rStyle w:val="CommentReference"/>
        </w:rPr>
        <w:annotationRef/>
      </w:r>
      <w:r>
        <w:t>Will think, prob Tom Scott’s work.</w:t>
      </w:r>
    </w:p>
  </w:comment>
  <w:comment w:id="425" w:author="Charles Godfray" w:date="2018-12-17T12:16:00Z" w:initials="CG">
    <w:p w14:paraId="6E141557" w14:textId="77777777" w:rsidR="00853347" w:rsidRDefault="00853347" w:rsidP="0078391C">
      <w:pPr>
        <w:pStyle w:val="CommentText"/>
      </w:pPr>
      <w:r>
        <w:rPr>
          <w:rStyle w:val="CommentReference"/>
        </w:rPr>
        <w:annotationRef/>
      </w:r>
      <w:r>
        <w:t>I think there is too much detail here, and some material that is more results than Discussion.  I’d extract key points</w:t>
      </w:r>
    </w:p>
  </w:comment>
  <w:comment w:id="426" w:author="Benjamin Lambert" w:date="2019-01-21T00:51:00Z" w:initials="BL">
    <w:p w14:paraId="0EACA665" w14:textId="104A268B" w:rsidR="00853347" w:rsidRDefault="00853347">
      <w:pPr>
        <w:pStyle w:val="CommentText"/>
      </w:pPr>
      <w:r>
        <w:rPr>
          <w:rStyle w:val="CommentReference"/>
        </w:rPr>
        <w:annotationRef/>
      </w:r>
      <w:r>
        <w:t>I have removed some of the more ‘result-like’ sentences and rewritten this paragraph. See what you think…</w:t>
      </w:r>
    </w:p>
  </w:comment>
  <w:comment w:id="489" w:author="Benjamin Lambert" w:date="2019-01-21T01:42:00Z" w:initials="BL">
    <w:p w14:paraId="45AADA66" w14:textId="235E55A7" w:rsidR="00DD5ECE" w:rsidRDefault="00DD5ECE">
      <w:pPr>
        <w:pStyle w:val="CommentText"/>
      </w:pPr>
      <w:r>
        <w:rPr>
          <w:rStyle w:val="CommentReference"/>
        </w:rPr>
        <w:annotationRef/>
      </w:r>
      <w:r>
        <w:t xml:space="preserve">We should do a power analysis of </w:t>
      </w:r>
      <w:r w:rsidR="00491E16">
        <w:t>dissection studies too.</w:t>
      </w:r>
    </w:p>
  </w:comment>
  <w:comment w:id="513" w:author="Benjamin Lambert" w:date="2019-01-22T18:17:00Z" w:initials="BL">
    <w:p w14:paraId="6D23EA36" w14:textId="08E1307D" w:rsidR="00B54811" w:rsidRDefault="00B54811">
      <w:pPr>
        <w:pStyle w:val="CommentText"/>
      </w:pPr>
      <w:r>
        <w:rPr>
          <w:rStyle w:val="CommentReference"/>
        </w:rPr>
        <w:annotationRef/>
      </w:r>
      <w:r>
        <w:t xml:space="preserve">I don’t want to criticise this study </w:t>
      </w:r>
      <w:r w:rsidR="00350B7D">
        <w:t xml:space="preserve">(it’s </w:t>
      </w:r>
      <w:proofErr w:type="gramStart"/>
      <w:r w:rsidR="00350B7D">
        <w:t>really not</w:t>
      </w:r>
      <w:proofErr w:type="gramEnd"/>
      <w:r w:rsidR="00350B7D">
        <w:t xml:space="preserve"> very good) </w:t>
      </w:r>
      <w:r>
        <w:t>as think it’s not prudent given no one else has tried to directly measure senescence.</w:t>
      </w:r>
      <w:r w:rsidR="00265F59">
        <w:t xml:space="preserve"> Not sure what I’ve written is persuasive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57D59C" w15:done="0"/>
  <w15:commentEx w15:paraId="4486298A" w15:paraIdParent="1657D59C" w15:done="0"/>
  <w15:commentEx w15:paraId="67548F26" w15:done="0"/>
  <w15:commentEx w15:paraId="6E2B842D" w15:done="0"/>
  <w15:commentEx w15:paraId="40692682" w15:paraIdParent="6E2B842D" w15:done="0"/>
  <w15:commentEx w15:paraId="569E711E" w15:done="0"/>
  <w15:commentEx w15:paraId="295E759F" w15:paraIdParent="569E711E" w15:done="0"/>
  <w15:commentEx w15:paraId="6C070C1C" w15:done="0"/>
  <w15:commentEx w15:paraId="65688216" w15:paraIdParent="6C070C1C" w15:done="0"/>
  <w15:commentEx w15:paraId="19FF3154" w15:done="0"/>
  <w15:commentEx w15:paraId="6E141557" w15:done="0"/>
  <w15:commentEx w15:paraId="0EACA665" w15:paraIdParent="6E141557" w15:done="0"/>
  <w15:commentEx w15:paraId="45AADA66" w15:done="0"/>
  <w15:commentEx w15:paraId="6D23EA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57D59C" w16cid:durableId="1FC2106C"/>
  <w16cid:commentId w16cid:paraId="4486298A" w16cid:durableId="1FEF59CA"/>
  <w16cid:commentId w16cid:paraId="67548F26" w16cid:durableId="1FEF77B1"/>
  <w16cid:commentId w16cid:paraId="6E2B842D" w16cid:durableId="1FF1D6C5"/>
  <w16cid:commentId w16cid:paraId="40692682" w16cid:durableId="1FEF7C76"/>
  <w16cid:commentId w16cid:paraId="569E711E" w16cid:durableId="1FC21268"/>
  <w16cid:commentId w16cid:paraId="295E759F" w16cid:durableId="1FEF9553"/>
  <w16cid:commentId w16cid:paraId="6C070C1C" w16cid:durableId="1FC21379"/>
  <w16cid:commentId w16cid:paraId="65688216" w16cid:durableId="1FEF98BF"/>
  <w16cid:commentId w16cid:paraId="19FF3154" w16cid:durableId="1FC211F7"/>
  <w16cid:commentId w16cid:paraId="6E141557" w16cid:durableId="1FC2120C"/>
  <w16cid:commentId w16cid:paraId="0EACA665" w16cid:durableId="1FEF9627"/>
  <w16cid:commentId w16cid:paraId="45AADA66" w16cid:durableId="1FEFA208"/>
  <w16cid:commentId w16cid:paraId="6D23EA36" w16cid:durableId="1FF1DC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Liberation Serif">
    <w:altName w:val="Cambria"/>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Segoe UI">
    <w:altName w:val="Arial"/>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 PL SungtiL GB">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34B"/>
    <w:multiLevelType w:val="multilevel"/>
    <w:tmpl w:val="2B6C24D2"/>
    <w:lvl w:ilvl="0">
      <w:start w:val="2"/>
      <w:numFmt w:val="lowerRoman"/>
      <w:lvlText w:val="(%1)"/>
      <w:lvlJc w:val="left"/>
      <w:pPr>
        <w:ind w:left="0" w:firstLine="0"/>
      </w:pPr>
      <w:rPr>
        <w:rFonts w:ascii="Arial" w:eastAsia="Arial" w:hAnsi="Arial" w:cs="Arial"/>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1334172"/>
    <w:multiLevelType w:val="multilevel"/>
    <w:tmpl w:val="DDF21824"/>
    <w:lvl w:ilvl="0">
      <w:start w:val="1"/>
      <w:numFmt w:val="decimal"/>
      <w:lvlText w:val="%1"/>
      <w:lvlJc w:val="left"/>
      <w:pPr>
        <w:ind w:left="0" w:firstLine="0"/>
      </w:pPr>
    </w:lvl>
    <w:lvl w:ilvl="1">
      <w:start w:val="16"/>
      <w:numFmt w:val="lowerLetter"/>
      <w:lvlText w:val="%2."/>
      <w:lvlJc w:val="left"/>
      <w:pPr>
        <w:ind w:left="0" w:firstLine="0"/>
      </w:pPr>
    </w:lvl>
    <w:lvl w:ilvl="2">
      <w:start w:val="1"/>
      <w:numFmt w:val="bullet"/>
      <w:lvlText w:val="←"/>
      <w:lvlJc w:val="left"/>
      <w:pPr>
        <w:ind w:left="0" w:firstLine="0"/>
      </w:pPr>
      <w:rPr>
        <w:rFonts w:ascii="Liberation Serif" w:hAnsi="Liberation Serif" w:cs="Liberation Serif" w:hint="default"/>
      </w:rPr>
    </w:lvl>
    <w:lvl w:ilvl="3">
      <w:start w:val="1"/>
      <w:numFmt w:val="bullet"/>
      <w:lvlText w:val="←"/>
      <w:lvlJc w:val="left"/>
      <w:pPr>
        <w:ind w:left="0" w:firstLine="0"/>
      </w:pPr>
      <w:rPr>
        <w:rFonts w:ascii="Liberation Serif" w:hAnsi="Liberation Serif" w:cs="Liberation Serif" w:hint="default"/>
      </w:rPr>
    </w:lvl>
    <w:lvl w:ilvl="4">
      <w:start w:val="1"/>
      <w:numFmt w:val="bullet"/>
      <w:lvlText w:val="←"/>
      <w:lvlJc w:val="left"/>
      <w:pPr>
        <w:ind w:left="0" w:firstLine="0"/>
      </w:pPr>
      <w:rPr>
        <w:rFonts w:ascii="Liberation Serif" w:hAnsi="Liberation Serif" w:cs="Liberation Serif" w:hint="default"/>
      </w:rPr>
    </w:lvl>
    <w:lvl w:ilvl="5">
      <w:start w:val="1"/>
      <w:numFmt w:val="bullet"/>
      <w:lvlText w:val="←"/>
      <w:lvlJc w:val="left"/>
      <w:pPr>
        <w:ind w:left="0" w:firstLine="0"/>
      </w:pPr>
      <w:rPr>
        <w:rFonts w:ascii="Liberation Serif" w:hAnsi="Liberation Serif" w:cs="Liberation Serif" w:hint="default"/>
      </w:rPr>
    </w:lvl>
    <w:lvl w:ilvl="6">
      <w:start w:val="1"/>
      <w:numFmt w:val="bullet"/>
      <w:lvlText w:val="←"/>
      <w:lvlJc w:val="left"/>
      <w:pPr>
        <w:ind w:left="0" w:firstLine="0"/>
      </w:pPr>
      <w:rPr>
        <w:rFonts w:ascii="Liberation Serif" w:hAnsi="Liberation Serif" w:cs="Liberation Serif" w:hint="default"/>
      </w:rPr>
    </w:lvl>
    <w:lvl w:ilvl="7">
      <w:start w:val="1"/>
      <w:numFmt w:val="bullet"/>
      <w:lvlText w:val="←"/>
      <w:lvlJc w:val="left"/>
      <w:pPr>
        <w:ind w:left="0" w:firstLine="0"/>
      </w:pPr>
      <w:rPr>
        <w:rFonts w:ascii="Liberation Serif" w:hAnsi="Liberation Serif" w:cs="Liberation Serif" w:hint="default"/>
      </w:rPr>
    </w:lvl>
    <w:lvl w:ilvl="8">
      <w:start w:val="1"/>
      <w:numFmt w:val="bullet"/>
      <w:lvlText w:val="←"/>
      <w:lvlJc w:val="left"/>
      <w:pPr>
        <w:ind w:left="0" w:firstLine="0"/>
      </w:pPr>
      <w:rPr>
        <w:rFonts w:ascii="Liberation Serif" w:hAnsi="Liberation Serif" w:cs="Liberation Serif" w:hint="default"/>
      </w:rPr>
    </w:lvl>
  </w:abstractNum>
  <w:abstractNum w:abstractNumId="2" w15:restartNumberingAfterBreak="0">
    <w:nsid w:val="361A522B"/>
    <w:multiLevelType w:val="multilevel"/>
    <w:tmpl w:val="18C228E0"/>
    <w:lvl w:ilvl="0">
      <w:start w:val="18"/>
      <w:numFmt w:val="decimal"/>
      <w:lvlText w:val="[%1]"/>
      <w:lvlJc w:val="left"/>
      <w:pPr>
        <w:ind w:left="0" w:firstLine="0"/>
      </w:pPr>
    </w:lvl>
    <w:lvl w:ilvl="1">
      <w:start w:val="42"/>
      <w:numFmt w:val="lowerLetter"/>
      <w:lvlText w:val="%2."/>
      <w:lvlJc w:val="left"/>
      <w:pPr>
        <w:ind w:left="0" w:firstLine="0"/>
      </w:pPr>
    </w:lvl>
    <w:lvl w:ilvl="2">
      <w:start w:val="1"/>
      <w:numFmt w:val="bullet"/>
      <w:lvlText w:val="←"/>
      <w:lvlJc w:val="left"/>
      <w:pPr>
        <w:ind w:left="0" w:firstLine="0"/>
      </w:pPr>
      <w:rPr>
        <w:rFonts w:ascii="Liberation Serif" w:hAnsi="Liberation Serif" w:cs="Liberation Serif" w:hint="default"/>
      </w:rPr>
    </w:lvl>
    <w:lvl w:ilvl="3">
      <w:start w:val="1"/>
      <w:numFmt w:val="bullet"/>
      <w:lvlText w:val="←"/>
      <w:lvlJc w:val="left"/>
      <w:pPr>
        <w:ind w:left="0" w:firstLine="0"/>
      </w:pPr>
      <w:rPr>
        <w:rFonts w:ascii="Liberation Serif" w:hAnsi="Liberation Serif" w:cs="Liberation Serif" w:hint="default"/>
      </w:rPr>
    </w:lvl>
    <w:lvl w:ilvl="4">
      <w:start w:val="1"/>
      <w:numFmt w:val="bullet"/>
      <w:lvlText w:val="←"/>
      <w:lvlJc w:val="left"/>
      <w:pPr>
        <w:ind w:left="0" w:firstLine="0"/>
      </w:pPr>
      <w:rPr>
        <w:rFonts w:ascii="Liberation Serif" w:hAnsi="Liberation Serif" w:cs="Liberation Serif" w:hint="default"/>
      </w:rPr>
    </w:lvl>
    <w:lvl w:ilvl="5">
      <w:start w:val="1"/>
      <w:numFmt w:val="bullet"/>
      <w:lvlText w:val="←"/>
      <w:lvlJc w:val="left"/>
      <w:pPr>
        <w:ind w:left="0" w:firstLine="0"/>
      </w:pPr>
      <w:rPr>
        <w:rFonts w:ascii="Liberation Serif" w:hAnsi="Liberation Serif" w:cs="Liberation Serif" w:hint="default"/>
      </w:rPr>
    </w:lvl>
    <w:lvl w:ilvl="6">
      <w:start w:val="1"/>
      <w:numFmt w:val="bullet"/>
      <w:lvlText w:val="←"/>
      <w:lvlJc w:val="left"/>
      <w:pPr>
        <w:ind w:left="0" w:firstLine="0"/>
      </w:pPr>
      <w:rPr>
        <w:rFonts w:ascii="Liberation Serif" w:hAnsi="Liberation Serif" w:cs="Liberation Serif" w:hint="default"/>
      </w:rPr>
    </w:lvl>
    <w:lvl w:ilvl="7">
      <w:start w:val="1"/>
      <w:numFmt w:val="bullet"/>
      <w:lvlText w:val="←"/>
      <w:lvlJc w:val="left"/>
      <w:pPr>
        <w:ind w:left="0" w:firstLine="0"/>
      </w:pPr>
      <w:rPr>
        <w:rFonts w:ascii="Liberation Serif" w:hAnsi="Liberation Serif" w:cs="Liberation Serif" w:hint="default"/>
      </w:rPr>
    </w:lvl>
    <w:lvl w:ilvl="8">
      <w:start w:val="1"/>
      <w:numFmt w:val="bullet"/>
      <w:lvlText w:val="←"/>
      <w:lvlJc w:val="left"/>
      <w:pPr>
        <w:ind w:left="0" w:firstLine="0"/>
      </w:pPr>
      <w:rPr>
        <w:rFonts w:ascii="Liberation Serif" w:hAnsi="Liberation Serif" w:cs="Liberation Serif" w:hint="default"/>
      </w:rPr>
    </w:lvl>
  </w:abstractNum>
  <w:abstractNum w:abstractNumId="3" w15:restartNumberingAfterBreak="0">
    <w:nsid w:val="4A94536C"/>
    <w:multiLevelType w:val="multilevel"/>
    <w:tmpl w:val="42E24F68"/>
    <w:lvl w:ilvl="0">
      <w:start w:val="30"/>
      <w:numFmt w:val="decimal"/>
      <w:lvlText w:val="[%1]"/>
      <w:lvlJc w:val="left"/>
      <w:pPr>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BF06EB8"/>
    <w:multiLevelType w:val="multilevel"/>
    <w:tmpl w:val="D3FAA072"/>
    <w:lvl w:ilvl="0">
      <w:start w:val="32"/>
      <w:numFmt w:val="decimal"/>
      <w:lvlText w:val="[%1]"/>
      <w:lvlJc w:val="left"/>
      <w:pPr>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4087946"/>
    <w:multiLevelType w:val="multilevel"/>
    <w:tmpl w:val="A3740112"/>
    <w:lvl w:ilvl="0">
      <w:start w:val="3"/>
      <w:numFmt w:val="decimal"/>
      <w:lvlText w:val="[%1]"/>
      <w:lvlJc w:val="left"/>
      <w:pPr>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AC13D1D"/>
    <w:multiLevelType w:val="multilevel"/>
    <w:tmpl w:val="65107C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779F6B56"/>
    <w:multiLevelType w:val="multilevel"/>
    <w:tmpl w:val="07D6110E"/>
    <w:lvl w:ilvl="0">
      <w:start w:val="1"/>
      <w:numFmt w:val="decimal"/>
      <w:lvlText w:val="[%1]"/>
      <w:lvlJc w:val="left"/>
      <w:pPr>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7"/>
  </w:num>
  <w:num w:numId="3">
    <w:abstractNumId w:val="5"/>
  </w:num>
  <w:num w:numId="4">
    <w:abstractNumId w:val="2"/>
  </w:num>
  <w:num w:numId="5">
    <w:abstractNumId w:val="1"/>
  </w:num>
  <w:num w:numId="6">
    <w:abstractNumId w:val="3"/>
  </w:num>
  <w:num w:numId="7">
    <w:abstractNumId w:val="4"/>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jamin Lambert">
    <w15:presenceInfo w15:providerId="None" w15:userId="Benjamin Lambert"/>
  </w15:person>
  <w15:person w15:author="Charles Godfray">
    <w15:presenceInfo w15:providerId="AD" w15:userId="S::zool0736@ox.ac.uk::5dae15c1-11bf-4a9c-9806-d978453bbc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713"/>
    <w:rsid w:val="0000074F"/>
    <w:rsid w:val="00001B55"/>
    <w:rsid w:val="00003707"/>
    <w:rsid w:val="00003913"/>
    <w:rsid w:val="000079ED"/>
    <w:rsid w:val="00007D23"/>
    <w:rsid w:val="0001034F"/>
    <w:rsid w:val="0001328E"/>
    <w:rsid w:val="0001481F"/>
    <w:rsid w:val="00015CB6"/>
    <w:rsid w:val="000172AF"/>
    <w:rsid w:val="00021E81"/>
    <w:rsid w:val="00023C27"/>
    <w:rsid w:val="00024801"/>
    <w:rsid w:val="00032143"/>
    <w:rsid w:val="00032148"/>
    <w:rsid w:val="00033463"/>
    <w:rsid w:val="0003416F"/>
    <w:rsid w:val="00034813"/>
    <w:rsid w:val="0003791D"/>
    <w:rsid w:val="000409CC"/>
    <w:rsid w:val="00041176"/>
    <w:rsid w:val="00041944"/>
    <w:rsid w:val="00043122"/>
    <w:rsid w:val="00043D23"/>
    <w:rsid w:val="0004495E"/>
    <w:rsid w:val="0004562E"/>
    <w:rsid w:val="00046CC1"/>
    <w:rsid w:val="0004719E"/>
    <w:rsid w:val="000479FB"/>
    <w:rsid w:val="00051A96"/>
    <w:rsid w:val="000534F0"/>
    <w:rsid w:val="00053985"/>
    <w:rsid w:val="00054C94"/>
    <w:rsid w:val="000555AF"/>
    <w:rsid w:val="00056164"/>
    <w:rsid w:val="00070919"/>
    <w:rsid w:val="000722C1"/>
    <w:rsid w:val="00072F5D"/>
    <w:rsid w:val="0007317A"/>
    <w:rsid w:val="0007357D"/>
    <w:rsid w:val="00073E2A"/>
    <w:rsid w:val="00074E18"/>
    <w:rsid w:val="00081CD2"/>
    <w:rsid w:val="00084069"/>
    <w:rsid w:val="00085651"/>
    <w:rsid w:val="0008779A"/>
    <w:rsid w:val="00091CFA"/>
    <w:rsid w:val="000927F0"/>
    <w:rsid w:val="000971F7"/>
    <w:rsid w:val="00097F3E"/>
    <w:rsid w:val="000A21CA"/>
    <w:rsid w:val="000A5ECA"/>
    <w:rsid w:val="000A6136"/>
    <w:rsid w:val="000B2E55"/>
    <w:rsid w:val="000B331D"/>
    <w:rsid w:val="000B3F24"/>
    <w:rsid w:val="000B4AF2"/>
    <w:rsid w:val="000B4B9B"/>
    <w:rsid w:val="000C0DD1"/>
    <w:rsid w:val="000C29BB"/>
    <w:rsid w:val="000C2CD5"/>
    <w:rsid w:val="000C3410"/>
    <w:rsid w:val="000C4F87"/>
    <w:rsid w:val="000C743D"/>
    <w:rsid w:val="000D169C"/>
    <w:rsid w:val="000D1961"/>
    <w:rsid w:val="000E4FF6"/>
    <w:rsid w:val="000E74ED"/>
    <w:rsid w:val="000F039D"/>
    <w:rsid w:val="000F1B3A"/>
    <w:rsid w:val="000F2F5F"/>
    <w:rsid w:val="000F3160"/>
    <w:rsid w:val="0010033C"/>
    <w:rsid w:val="0010405B"/>
    <w:rsid w:val="00110B20"/>
    <w:rsid w:val="00114940"/>
    <w:rsid w:val="00114C0A"/>
    <w:rsid w:val="00115300"/>
    <w:rsid w:val="00116050"/>
    <w:rsid w:val="001224D4"/>
    <w:rsid w:val="00122F7C"/>
    <w:rsid w:val="00124255"/>
    <w:rsid w:val="00130264"/>
    <w:rsid w:val="001328D8"/>
    <w:rsid w:val="00141F0E"/>
    <w:rsid w:val="001427D9"/>
    <w:rsid w:val="00143B0F"/>
    <w:rsid w:val="00146570"/>
    <w:rsid w:val="001469D9"/>
    <w:rsid w:val="0015145C"/>
    <w:rsid w:val="00151DBD"/>
    <w:rsid w:val="00153223"/>
    <w:rsid w:val="00155D43"/>
    <w:rsid w:val="0016051E"/>
    <w:rsid w:val="00160D7D"/>
    <w:rsid w:val="00163474"/>
    <w:rsid w:val="00164B83"/>
    <w:rsid w:val="00165A71"/>
    <w:rsid w:val="00166476"/>
    <w:rsid w:val="001664D9"/>
    <w:rsid w:val="001711F5"/>
    <w:rsid w:val="00173ADF"/>
    <w:rsid w:val="001749FD"/>
    <w:rsid w:val="00174AD4"/>
    <w:rsid w:val="00177F90"/>
    <w:rsid w:val="00180CFE"/>
    <w:rsid w:val="001811B9"/>
    <w:rsid w:val="00183753"/>
    <w:rsid w:val="001854D8"/>
    <w:rsid w:val="00185B7D"/>
    <w:rsid w:val="00185CF0"/>
    <w:rsid w:val="00191AAB"/>
    <w:rsid w:val="00194578"/>
    <w:rsid w:val="00194F23"/>
    <w:rsid w:val="0019624F"/>
    <w:rsid w:val="00196EE1"/>
    <w:rsid w:val="001A024B"/>
    <w:rsid w:val="001A3D86"/>
    <w:rsid w:val="001A5402"/>
    <w:rsid w:val="001A716E"/>
    <w:rsid w:val="001B1BA6"/>
    <w:rsid w:val="001B2815"/>
    <w:rsid w:val="001B642F"/>
    <w:rsid w:val="001B6914"/>
    <w:rsid w:val="001B768B"/>
    <w:rsid w:val="001B7B2C"/>
    <w:rsid w:val="001B7C4C"/>
    <w:rsid w:val="001C1766"/>
    <w:rsid w:val="001C7A35"/>
    <w:rsid w:val="001D0F44"/>
    <w:rsid w:val="001D1387"/>
    <w:rsid w:val="001D188E"/>
    <w:rsid w:val="001D2BD3"/>
    <w:rsid w:val="001D4CB9"/>
    <w:rsid w:val="001D4F03"/>
    <w:rsid w:val="001D79A5"/>
    <w:rsid w:val="001E04EE"/>
    <w:rsid w:val="001E33ED"/>
    <w:rsid w:val="001E500F"/>
    <w:rsid w:val="001E57C8"/>
    <w:rsid w:val="001E6D31"/>
    <w:rsid w:val="001F061A"/>
    <w:rsid w:val="001F0626"/>
    <w:rsid w:val="001F0EC8"/>
    <w:rsid w:val="001F1FCC"/>
    <w:rsid w:val="001F3588"/>
    <w:rsid w:val="001F3A7A"/>
    <w:rsid w:val="002001B0"/>
    <w:rsid w:val="002015C2"/>
    <w:rsid w:val="00201BEC"/>
    <w:rsid w:val="00202E17"/>
    <w:rsid w:val="002071C8"/>
    <w:rsid w:val="00210390"/>
    <w:rsid w:val="002107F0"/>
    <w:rsid w:val="00210C34"/>
    <w:rsid w:val="0021148E"/>
    <w:rsid w:val="0021340E"/>
    <w:rsid w:val="00213582"/>
    <w:rsid w:val="002153E2"/>
    <w:rsid w:val="00215527"/>
    <w:rsid w:val="00216CCE"/>
    <w:rsid w:val="0021709A"/>
    <w:rsid w:val="00220BBC"/>
    <w:rsid w:val="00223F3C"/>
    <w:rsid w:val="00224E09"/>
    <w:rsid w:val="002262E5"/>
    <w:rsid w:val="002272FC"/>
    <w:rsid w:val="00227407"/>
    <w:rsid w:val="00231375"/>
    <w:rsid w:val="00233608"/>
    <w:rsid w:val="002345FC"/>
    <w:rsid w:val="00234FB9"/>
    <w:rsid w:val="00235602"/>
    <w:rsid w:val="002365D8"/>
    <w:rsid w:val="00236F6C"/>
    <w:rsid w:val="00237221"/>
    <w:rsid w:val="00237BC2"/>
    <w:rsid w:val="002404A2"/>
    <w:rsid w:val="0024305F"/>
    <w:rsid w:val="00244833"/>
    <w:rsid w:val="00246493"/>
    <w:rsid w:val="002473C0"/>
    <w:rsid w:val="00252C69"/>
    <w:rsid w:val="00262164"/>
    <w:rsid w:val="00263E6E"/>
    <w:rsid w:val="00265F59"/>
    <w:rsid w:val="00270AFA"/>
    <w:rsid w:val="00271D55"/>
    <w:rsid w:val="0027215D"/>
    <w:rsid w:val="00280413"/>
    <w:rsid w:val="00282380"/>
    <w:rsid w:val="002864BE"/>
    <w:rsid w:val="00286879"/>
    <w:rsid w:val="00291182"/>
    <w:rsid w:val="00291416"/>
    <w:rsid w:val="00293A93"/>
    <w:rsid w:val="0029453E"/>
    <w:rsid w:val="00294AC9"/>
    <w:rsid w:val="00294D53"/>
    <w:rsid w:val="00294DCB"/>
    <w:rsid w:val="002968B3"/>
    <w:rsid w:val="002A2248"/>
    <w:rsid w:val="002A6F2D"/>
    <w:rsid w:val="002B334C"/>
    <w:rsid w:val="002B4D91"/>
    <w:rsid w:val="002B5F34"/>
    <w:rsid w:val="002B7B36"/>
    <w:rsid w:val="002C4FF0"/>
    <w:rsid w:val="002C56A6"/>
    <w:rsid w:val="002D1688"/>
    <w:rsid w:val="002D2564"/>
    <w:rsid w:val="002D2DD8"/>
    <w:rsid w:val="002D359A"/>
    <w:rsid w:val="002D58B6"/>
    <w:rsid w:val="002D6866"/>
    <w:rsid w:val="002E1A4F"/>
    <w:rsid w:val="002E539F"/>
    <w:rsid w:val="002E70F1"/>
    <w:rsid w:val="002F46A9"/>
    <w:rsid w:val="002F4C5E"/>
    <w:rsid w:val="00301C23"/>
    <w:rsid w:val="00301E20"/>
    <w:rsid w:val="00305117"/>
    <w:rsid w:val="00305B92"/>
    <w:rsid w:val="0030668E"/>
    <w:rsid w:val="00306D34"/>
    <w:rsid w:val="00314925"/>
    <w:rsid w:val="00315C05"/>
    <w:rsid w:val="00315CDD"/>
    <w:rsid w:val="003162F6"/>
    <w:rsid w:val="00320C50"/>
    <w:rsid w:val="003238AD"/>
    <w:rsid w:val="00325486"/>
    <w:rsid w:val="00325770"/>
    <w:rsid w:val="00327839"/>
    <w:rsid w:val="00331498"/>
    <w:rsid w:val="00331603"/>
    <w:rsid w:val="00334399"/>
    <w:rsid w:val="00334401"/>
    <w:rsid w:val="00336DFE"/>
    <w:rsid w:val="003417BE"/>
    <w:rsid w:val="0034242C"/>
    <w:rsid w:val="00343C71"/>
    <w:rsid w:val="0034499B"/>
    <w:rsid w:val="00347192"/>
    <w:rsid w:val="00347B1B"/>
    <w:rsid w:val="00350B7D"/>
    <w:rsid w:val="00350FA0"/>
    <w:rsid w:val="00352273"/>
    <w:rsid w:val="00353A6B"/>
    <w:rsid w:val="003569FA"/>
    <w:rsid w:val="00364987"/>
    <w:rsid w:val="003654C2"/>
    <w:rsid w:val="00366B31"/>
    <w:rsid w:val="003672DB"/>
    <w:rsid w:val="0037021E"/>
    <w:rsid w:val="0037432F"/>
    <w:rsid w:val="00382A66"/>
    <w:rsid w:val="00383085"/>
    <w:rsid w:val="0038497A"/>
    <w:rsid w:val="00384AC4"/>
    <w:rsid w:val="00384D63"/>
    <w:rsid w:val="00385D4B"/>
    <w:rsid w:val="00387D32"/>
    <w:rsid w:val="003912A3"/>
    <w:rsid w:val="00396538"/>
    <w:rsid w:val="003A216D"/>
    <w:rsid w:val="003A239F"/>
    <w:rsid w:val="003A24BB"/>
    <w:rsid w:val="003A2E90"/>
    <w:rsid w:val="003A4EA3"/>
    <w:rsid w:val="003B1B89"/>
    <w:rsid w:val="003B281F"/>
    <w:rsid w:val="003B2ACE"/>
    <w:rsid w:val="003B74A2"/>
    <w:rsid w:val="003C1146"/>
    <w:rsid w:val="003C2CF8"/>
    <w:rsid w:val="003C7D6E"/>
    <w:rsid w:val="003C7F38"/>
    <w:rsid w:val="003D0465"/>
    <w:rsid w:val="003D2520"/>
    <w:rsid w:val="003D341F"/>
    <w:rsid w:val="003D3F1F"/>
    <w:rsid w:val="003D6FCF"/>
    <w:rsid w:val="003D7D31"/>
    <w:rsid w:val="003E4F29"/>
    <w:rsid w:val="003E75C4"/>
    <w:rsid w:val="003E7D8C"/>
    <w:rsid w:val="003F2F7B"/>
    <w:rsid w:val="003F56A9"/>
    <w:rsid w:val="00400DB8"/>
    <w:rsid w:val="00401D73"/>
    <w:rsid w:val="00404854"/>
    <w:rsid w:val="0040573F"/>
    <w:rsid w:val="00405C8C"/>
    <w:rsid w:val="00406D44"/>
    <w:rsid w:val="00411E76"/>
    <w:rsid w:val="00412A7E"/>
    <w:rsid w:val="00412F4E"/>
    <w:rsid w:val="00415FF4"/>
    <w:rsid w:val="00423D3A"/>
    <w:rsid w:val="00424A2B"/>
    <w:rsid w:val="00425627"/>
    <w:rsid w:val="004264AD"/>
    <w:rsid w:val="0043086C"/>
    <w:rsid w:val="004320B4"/>
    <w:rsid w:val="004346EE"/>
    <w:rsid w:val="0043485E"/>
    <w:rsid w:val="0043761C"/>
    <w:rsid w:val="00437C7E"/>
    <w:rsid w:val="004431F5"/>
    <w:rsid w:val="00447B4F"/>
    <w:rsid w:val="00450756"/>
    <w:rsid w:val="00451DB1"/>
    <w:rsid w:val="00455563"/>
    <w:rsid w:val="00462652"/>
    <w:rsid w:val="004635A8"/>
    <w:rsid w:val="00465777"/>
    <w:rsid w:val="00466C90"/>
    <w:rsid w:val="004705F4"/>
    <w:rsid w:val="00471845"/>
    <w:rsid w:val="00471DD3"/>
    <w:rsid w:val="004747FE"/>
    <w:rsid w:val="00474935"/>
    <w:rsid w:val="0047543C"/>
    <w:rsid w:val="00475F88"/>
    <w:rsid w:val="0047646D"/>
    <w:rsid w:val="004778C0"/>
    <w:rsid w:val="004825AD"/>
    <w:rsid w:val="00483D4F"/>
    <w:rsid w:val="004849EA"/>
    <w:rsid w:val="00486FE9"/>
    <w:rsid w:val="0049033A"/>
    <w:rsid w:val="00491E16"/>
    <w:rsid w:val="00492D4C"/>
    <w:rsid w:val="004946FE"/>
    <w:rsid w:val="004970F9"/>
    <w:rsid w:val="004973ED"/>
    <w:rsid w:val="004A5EDF"/>
    <w:rsid w:val="004A7E23"/>
    <w:rsid w:val="004B12DD"/>
    <w:rsid w:val="004B7EFA"/>
    <w:rsid w:val="004C067E"/>
    <w:rsid w:val="004C1E7D"/>
    <w:rsid w:val="004C227B"/>
    <w:rsid w:val="004C2496"/>
    <w:rsid w:val="004C3648"/>
    <w:rsid w:val="004C736F"/>
    <w:rsid w:val="004D0384"/>
    <w:rsid w:val="004D197A"/>
    <w:rsid w:val="004D32D6"/>
    <w:rsid w:val="004D34F2"/>
    <w:rsid w:val="004D52CE"/>
    <w:rsid w:val="004E5A2C"/>
    <w:rsid w:val="004E64BB"/>
    <w:rsid w:val="004E75F6"/>
    <w:rsid w:val="004F1A7F"/>
    <w:rsid w:val="004F4B03"/>
    <w:rsid w:val="004F7BD7"/>
    <w:rsid w:val="00500BE4"/>
    <w:rsid w:val="005018C9"/>
    <w:rsid w:val="0050252E"/>
    <w:rsid w:val="005031CC"/>
    <w:rsid w:val="005037EF"/>
    <w:rsid w:val="00504A8E"/>
    <w:rsid w:val="00506865"/>
    <w:rsid w:val="00506910"/>
    <w:rsid w:val="00506D0A"/>
    <w:rsid w:val="00510953"/>
    <w:rsid w:val="00515E6A"/>
    <w:rsid w:val="0052059A"/>
    <w:rsid w:val="005220CE"/>
    <w:rsid w:val="0052660E"/>
    <w:rsid w:val="00526A57"/>
    <w:rsid w:val="0052700E"/>
    <w:rsid w:val="00527873"/>
    <w:rsid w:val="005337F1"/>
    <w:rsid w:val="00535726"/>
    <w:rsid w:val="00543129"/>
    <w:rsid w:val="00543E0F"/>
    <w:rsid w:val="0054597D"/>
    <w:rsid w:val="00546185"/>
    <w:rsid w:val="00546698"/>
    <w:rsid w:val="0054674E"/>
    <w:rsid w:val="005468F5"/>
    <w:rsid w:val="00546A35"/>
    <w:rsid w:val="005505A4"/>
    <w:rsid w:val="005573C4"/>
    <w:rsid w:val="00557813"/>
    <w:rsid w:val="00557DA3"/>
    <w:rsid w:val="00561A80"/>
    <w:rsid w:val="00561F56"/>
    <w:rsid w:val="0057202C"/>
    <w:rsid w:val="0057207D"/>
    <w:rsid w:val="0057265F"/>
    <w:rsid w:val="00572B6D"/>
    <w:rsid w:val="00573C84"/>
    <w:rsid w:val="00575519"/>
    <w:rsid w:val="00576193"/>
    <w:rsid w:val="00581ED3"/>
    <w:rsid w:val="00581FA2"/>
    <w:rsid w:val="00584029"/>
    <w:rsid w:val="005854C4"/>
    <w:rsid w:val="0059018E"/>
    <w:rsid w:val="00591F00"/>
    <w:rsid w:val="005932DE"/>
    <w:rsid w:val="00596120"/>
    <w:rsid w:val="005A7D2F"/>
    <w:rsid w:val="005B0F9B"/>
    <w:rsid w:val="005B1D4F"/>
    <w:rsid w:val="005B4C58"/>
    <w:rsid w:val="005C3E0F"/>
    <w:rsid w:val="005C5E76"/>
    <w:rsid w:val="005C6887"/>
    <w:rsid w:val="005D0A23"/>
    <w:rsid w:val="005D24FC"/>
    <w:rsid w:val="005D255D"/>
    <w:rsid w:val="005D34EA"/>
    <w:rsid w:val="005E110C"/>
    <w:rsid w:val="005E3DE6"/>
    <w:rsid w:val="005E5543"/>
    <w:rsid w:val="005F0B6A"/>
    <w:rsid w:val="005F1F79"/>
    <w:rsid w:val="005F2394"/>
    <w:rsid w:val="005F7C70"/>
    <w:rsid w:val="0060460D"/>
    <w:rsid w:val="006058C4"/>
    <w:rsid w:val="006100CE"/>
    <w:rsid w:val="00611301"/>
    <w:rsid w:val="00612759"/>
    <w:rsid w:val="0061282D"/>
    <w:rsid w:val="006149F3"/>
    <w:rsid w:val="00614A4D"/>
    <w:rsid w:val="00623899"/>
    <w:rsid w:val="0062549C"/>
    <w:rsid w:val="00625A34"/>
    <w:rsid w:val="00627132"/>
    <w:rsid w:val="00630F02"/>
    <w:rsid w:val="00632863"/>
    <w:rsid w:val="00633BA8"/>
    <w:rsid w:val="00635365"/>
    <w:rsid w:val="006356CE"/>
    <w:rsid w:val="006416B9"/>
    <w:rsid w:val="0064424E"/>
    <w:rsid w:val="00646095"/>
    <w:rsid w:val="006500A9"/>
    <w:rsid w:val="00652134"/>
    <w:rsid w:val="006546CF"/>
    <w:rsid w:val="00655945"/>
    <w:rsid w:val="0065666D"/>
    <w:rsid w:val="0066002C"/>
    <w:rsid w:val="00660115"/>
    <w:rsid w:val="006605BA"/>
    <w:rsid w:val="00661668"/>
    <w:rsid w:val="00661C15"/>
    <w:rsid w:val="0066288E"/>
    <w:rsid w:val="00662CC4"/>
    <w:rsid w:val="00667087"/>
    <w:rsid w:val="00671342"/>
    <w:rsid w:val="00672556"/>
    <w:rsid w:val="006732DD"/>
    <w:rsid w:val="00675338"/>
    <w:rsid w:val="00680B79"/>
    <w:rsid w:val="00681030"/>
    <w:rsid w:val="00682565"/>
    <w:rsid w:val="00683BC0"/>
    <w:rsid w:val="00686553"/>
    <w:rsid w:val="00686C6B"/>
    <w:rsid w:val="00691E67"/>
    <w:rsid w:val="00692A50"/>
    <w:rsid w:val="006949C1"/>
    <w:rsid w:val="006A3264"/>
    <w:rsid w:val="006A5D1E"/>
    <w:rsid w:val="006A66B1"/>
    <w:rsid w:val="006A7E71"/>
    <w:rsid w:val="006B18F1"/>
    <w:rsid w:val="006B323F"/>
    <w:rsid w:val="006B3945"/>
    <w:rsid w:val="006B4DA0"/>
    <w:rsid w:val="006C049E"/>
    <w:rsid w:val="006C0F17"/>
    <w:rsid w:val="006C19DE"/>
    <w:rsid w:val="006C2265"/>
    <w:rsid w:val="006C325B"/>
    <w:rsid w:val="006C3773"/>
    <w:rsid w:val="006C4B06"/>
    <w:rsid w:val="006D1C26"/>
    <w:rsid w:val="006D48CB"/>
    <w:rsid w:val="006D490F"/>
    <w:rsid w:val="006D6651"/>
    <w:rsid w:val="006E1AEA"/>
    <w:rsid w:val="006E216F"/>
    <w:rsid w:val="006F2EB7"/>
    <w:rsid w:val="0070046C"/>
    <w:rsid w:val="00701ABB"/>
    <w:rsid w:val="00705D79"/>
    <w:rsid w:val="00710EF4"/>
    <w:rsid w:val="00713050"/>
    <w:rsid w:val="00713E06"/>
    <w:rsid w:val="00714EAE"/>
    <w:rsid w:val="00716790"/>
    <w:rsid w:val="00720B33"/>
    <w:rsid w:val="00723999"/>
    <w:rsid w:val="00725A61"/>
    <w:rsid w:val="007267E2"/>
    <w:rsid w:val="00727C75"/>
    <w:rsid w:val="0073243C"/>
    <w:rsid w:val="0073294E"/>
    <w:rsid w:val="0073582E"/>
    <w:rsid w:val="00741C65"/>
    <w:rsid w:val="007436B8"/>
    <w:rsid w:val="007477AC"/>
    <w:rsid w:val="0075023C"/>
    <w:rsid w:val="00750556"/>
    <w:rsid w:val="0075085E"/>
    <w:rsid w:val="00750875"/>
    <w:rsid w:val="00757506"/>
    <w:rsid w:val="0075759C"/>
    <w:rsid w:val="00757F91"/>
    <w:rsid w:val="00761578"/>
    <w:rsid w:val="007619ED"/>
    <w:rsid w:val="00767D0A"/>
    <w:rsid w:val="0077529D"/>
    <w:rsid w:val="00780105"/>
    <w:rsid w:val="0078086D"/>
    <w:rsid w:val="00780C7C"/>
    <w:rsid w:val="0078391C"/>
    <w:rsid w:val="007844DA"/>
    <w:rsid w:val="007861AC"/>
    <w:rsid w:val="00786C8A"/>
    <w:rsid w:val="007924BC"/>
    <w:rsid w:val="00794549"/>
    <w:rsid w:val="0079767F"/>
    <w:rsid w:val="007A4109"/>
    <w:rsid w:val="007A4A76"/>
    <w:rsid w:val="007A4AA3"/>
    <w:rsid w:val="007A6DC5"/>
    <w:rsid w:val="007A73B6"/>
    <w:rsid w:val="007B244F"/>
    <w:rsid w:val="007B3E2A"/>
    <w:rsid w:val="007B7D4A"/>
    <w:rsid w:val="007C1DFC"/>
    <w:rsid w:val="007C2055"/>
    <w:rsid w:val="007C2CA7"/>
    <w:rsid w:val="007C3068"/>
    <w:rsid w:val="007C4441"/>
    <w:rsid w:val="007C5CD3"/>
    <w:rsid w:val="007C6D90"/>
    <w:rsid w:val="007D1434"/>
    <w:rsid w:val="007D4CDF"/>
    <w:rsid w:val="007D595E"/>
    <w:rsid w:val="007E0690"/>
    <w:rsid w:val="007F1B3F"/>
    <w:rsid w:val="007F4ED4"/>
    <w:rsid w:val="007F509A"/>
    <w:rsid w:val="007F6385"/>
    <w:rsid w:val="007F674F"/>
    <w:rsid w:val="007F7FE3"/>
    <w:rsid w:val="00803B1E"/>
    <w:rsid w:val="00803D87"/>
    <w:rsid w:val="0080675E"/>
    <w:rsid w:val="0081141F"/>
    <w:rsid w:val="008123E1"/>
    <w:rsid w:val="00812587"/>
    <w:rsid w:val="00817D8E"/>
    <w:rsid w:val="00820029"/>
    <w:rsid w:val="00823DCC"/>
    <w:rsid w:val="00824955"/>
    <w:rsid w:val="00824BB0"/>
    <w:rsid w:val="00826831"/>
    <w:rsid w:val="00827B22"/>
    <w:rsid w:val="00832A15"/>
    <w:rsid w:val="008357B1"/>
    <w:rsid w:val="00843F95"/>
    <w:rsid w:val="00845672"/>
    <w:rsid w:val="008465B1"/>
    <w:rsid w:val="008528F1"/>
    <w:rsid w:val="00853347"/>
    <w:rsid w:val="00856841"/>
    <w:rsid w:val="00857F19"/>
    <w:rsid w:val="0086433A"/>
    <w:rsid w:val="00865833"/>
    <w:rsid w:val="008659AA"/>
    <w:rsid w:val="008712BA"/>
    <w:rsid w:val="008716A4"/>
    <w:rsid w:val="00872AD0"/>
    <w:rsid w:val="00872D35"/>
    <w:rsid w:val="008749B4"/>
    <w:rsid w:val="00875117"/>
    <w:rsid w:val="00876A28"/>
    <w:rsid w:val="00877138"/>
    <w:rsid w:val="008819C6"/>
    <w:rsid w:val="0088220A"/>
    <w:rsid w:val="00884701"/>
    <w:rsid w:val="008862A3"/>
    <w:rsid w:val="00887A12"/>
    <w:rsid w:val="00893B60"/>
    <w:rsid w:val="00894E6A"/>
    <w:rsid w:val="00895D1F"/>
    <w:rsid w:val="00897C05"/>
    <w:rsid w:val="008A0FE1"/>
    <w:rsid w:val="008A31DB"/>
    <w:rsid w:val="008A437F"/>
    <w:rsid w:val="008A51E0"/>
    <w:rsid w:val="008A60B3"/>
    <w:rsid w:val="008B2CF2"/>
    <w:rsid w:val="008B3582"/>
    <w:rsid w:val="008B3E99"/>
    <w:rsid w:val="008B5F99"/>
    <w:rsid w:val="008B634D"/>
    <w:rsid w:val="008C5D87"/>
    <w:rsid w:val="008C604C"/>
    <w:rsid w:val="008C640E"/>
    <w:rsid w:val="008D24CD"/>
    <w:rsid w:val="008D27C2"/>
    <w:rsid w:val="008D4BCB"/>
    <w:rsid w:val="008D7473"/>
    <w:rsid w:val="008E6D4F"/>
    <w:rsid w:val="008F06F6"/>
    <w:rsid w:val="008F11BB"/>
    <w:rsid w:val="008F47BC"/>
    <w:rsid w:val="008F65A8"/>
    <w:rsid w:val="008F6AEE"/>
    <w:rsid w:val="008F710F"/>
    <w:rsid w:val="00902C5E"/>
    <w:rsid w:val="00903FD4"/>
    <w:rsid w:val="00905CD5"/>
    <w:rsid w:val="009104F4"/>
    <w:rsid w:val="009105D9"/>
    <w:rsid w:val="00910BDF"/>
    <w:rsid w:val="009111EE"/>
    <w:rsid w:val="009129C0"/>
    <w:rsid w:val="009132A2"/>
    <w:rsid w:val="00916985"/>
    <w:rsid w:val="0091747A"/>
    <w:rsid w:val="009179FF"/>
    <w:rsid w:val="00917A1B"/>
    <w:rsid w:val="00925667"/>
    <w:rsid w:val="00926C76"/>
    <w:rsid w:val="009277D4"/>
    <w:rsid w:val="00930B01"/>
    <w:rsid w:val="009317D5"/>
    <w:rsid w:val="00932CCA"/>
    <w:rsid w:val="00935007"/>
    <w:rsid w:val="009354D4"/>
    <w:rsid w:val="009374CD"/>
    <w:rsid w:val="0094059B"/>
    <w:rsid w:val="00940C37"/>
    <w:rsid w:val="00941265"/>
    <w:rsid w:val="009443FD"/>
    <w:rsid w:val="00947C8E"/>
    <w:rsid w:val="009544BF"/>
    <w:rsid w:val="00956899"/>
    <w:rsid w:val="00960F42"/>
    <w:rsid w:val="00963328"/>
    <w:rsid w:val="00965B0E"/>
    <w:rsid w:val="0096630D"/>
    <w:rsid w:val="009671DA"/>
    <w:rsid w:val="00970D71"/>
    <w:rsid w:val="00972401"/>
    <w:rsid w:val="00975E70"/>
    <w:rsid w:val="00977AA0"/>
    <w:rsid w:val="0098266E"/>
    <w:rsid w:val="009834AD"/>
    <w:rsid w:val="00983A03"/>
    <w:rsid w:val="00983CBF"/>
    <w:rsid w:val="0098492A"/>
    <w:rsid w:val="0098552B"/>
    <w:rsid w:val="0099193F"/>
    <w:rsid w:val="00992FFA"/>
    <w:rsid w:val="009942DE"/>
    <w:rsid w:val="00995D32"/>
    <w:rsid w:val="009974A4"/>
    <w:rsid w:val="009977D0"/>
    <w:rsid w:val="009A0CDA"/>
    <w:rsid w:val="009A35F7"/>
    <w:rsid w:val="009B3204"/>
    <w:rsid w:val="009B52E2"/>
    <w:rsid w:val="009D1093"/>
    <w:rsid w:val="009D4354"/>
    <w:rsid w:val="009D61BB"/>
    <w:rsid w:val="009D7374"/>
    <w:rsid w:val="009E2292"/>
    <w:rsid w:val="009E2C1C"/>
    <w:rsid w:val="009E33BC"/>
    <w:rsid w:val="009E778F"/>
    <w:rsid w:val="009F0831"/>
    <w:rsid w:val="009F27B2"/>
    <w:rsid w:val="009F42AF"/>
    <w:rsid w:val="009F5D01"/>
    <w:rsid w:val="009F5F87"/>
    <w:rsid w:val="00A05207"/>
    <w:rsid w:val="00A0734C"/>
    <w:rsid w:val="00A07449"/>
    <w:rsid w:val="00A11712"/>
    <w:rsid w:val="00A1219E"/>
    <w:rsid w:val="00A1583A"/>
    <w:rsid w:val="00A169E2"/>
    <w:rsid w:val="00A2493E"/>
    <w:rsid w:val="00A250D9"/>
    <w:rsid w:val="00A33821"/>
    <w:rsid w:val="00A33B46"/>
    <w:rsid w:val="00A35FA1"/>
    <w:rsid w:val="00A372FD"/>
    <w:rsid w:val="00A37363"/>
    <w:rsid w:val="00A40097"/>
    <w:rsid w:val="00A41968"/>
    <w:rsid w:val="00A50A77"/>
    <w:rsid w:val="00A51ED4"/>
    <w:rsid w:val="00A52277"/>
    <w:rsid w:val="00A528F8"/>
    <w:rsid w:val="00A53713"/>
    <w:rsid w:val="00A55887"/>
    <w:rsid w:val="00A559CB"/>
    <w:rsid w:val="00A57A2D"/>
    <w:rsid w:val="00A615B1"/>
    <w:rsid w:val="00A61E2C"/>
    <w:rsid w:val="00A62363"/>
    <w:rsid w:val="00A63F82"/>
    <w:rsid w:val="00A67944"/>
    <w:rsid w:val="00A67FDC"/>
    <w:rsid w:val="00A7097D"/>
    <w:rsid w:val="00A71F31"/>
    <w:rsid w:val="00A7256F"/>
    <w:rsid w:val="00A729EB"/>
    <w:rsid w:val="00A76EF9"/>
    <w:rsid w:val="00A77F5E"/>
    <w:rsid w:val="00A80B4F"/>
    <w:rsid w:val="00A81127"/>
    <w:rsid w:val="00A81B82"/>
    <w:rsid w:val="00A828FE"/>
    <w:rsid w:val="00A832A5"/>
    <w:rsid w:val="00A84E90"/>
    <w:rsid w:val="00A926A3"/>
    <w:rsid w:val="00A951AD"/>
    <w:rsid w:val="00AA16FF"/>
    <w:rsid w:val="00AA1E9B"/>
    <w:rsid w:val="00AA1F0B"/>
    <w:rsid w:val="00AA4BC6"/>
    <w:rsid w:val="00AA658E"/>
    <w:rsid w:val="00AB106F"/>
    <w:rsid w:val="00AB6253"/>
    <w:rsid w:val="00AB7DEB"/>
    <w:rsid w:val="00AC30A3"/>
    <w:rsid w:val="00AC497F"/>
    <w:rsid w:val="00AC4B50"/>
    <w:rsid w:val="00AC55C1"/>
    <w:rsid w:val="00AC598A"/>
    <w:rsid w:val="00AD1CF7"/>
    <w:rsid w:val="00AD35EC"/>
    <w:rsid w:val="00AD3DD0"/>
    <w:rsid w:val="00AD6213"/>
    <w:rsid w:val="00AD71D4"/>
    <w:rsid w:val="00AD7ED1"/>
    <w:rsid w:val="00AE0111"/>
    <w:rsid w:val="00AE7DB0"/>
    <w:rsid w:val="00AF38C6"/>
    <w:rsid w:val="00AF3CE9"/>
    <w:rsid w:val="00AF4946"/>
    <w:rsid w:val="00B01C6A"/>
    <w:rsid w:val="00B01D26"/>
    <w:rsid w:val="00B023FF"/>
    <w:rsid w:val="00B042C3"/>
    <w:rsid w:val="00B04C5F"/>
    <w:rsid w:val="00B0508E"/>
    <w:rsid w:val="00B05DA2"/>
    <w:rsid w:val="00B0603D"/>
    <w:rsid w:val="00B075D0"/>
    <w:rsid w:val="00B118B3"/>
    <w:rsid w:val="00B219BE"/>
    <w:rsid w:val="00B24317"/>
    <w:rsid w:val="00B31F70"/>
    <w:rsid w:val="00B3773B"/>
    <w:rsid w:val="00B41461"/>
    <w:rsid w:val="00B54811"/>
    <w:rsid w:val="00B55870"/>
    <w:rsid w:val="00B55C09"/>
    <w:rsid w:val="00B5677D"/>
    <w:rsid w:val="00B569A7"/>
    <w:rsid w:val="00B60B42"/>
    <w:rsid w:val="00B626B2"/>
    <w:rsid w:val="00B707F6"/>
    <w:rsid w:val="00B80CF3"/>
    <w:rsid w:val="00B80E29"/>
    <w:rsid w:val="00B8300C"/>
    <w:rsid w:val="00B835BC"/>
    <w:rsid w:val="00B83D36"/>
    <w:rsid w:val="00B86087"/>
    <w:rsid w:val="00B9127A"/>
    <w:rsid w:val="00B92EA3"/>
    <w:rsid w:val="00B94338"/>
    <w:rsid w:val="00B9484A"/>
    <w:rsid w:val="00B95C4C"/>
    <w:rsid w:val="00B976A7"/>
    <w:rsid w:val="00BA38F6"/>
    <w:rsid w:val="00BA3F02"/>
    <w:rsid w:val="00BA59E0"/>
    <w:rsid w:val="00BA7446"/>
    <w:rsid w:val="00BA7D8F"/>
    <w:rsid w:val="00BB0897"/>
    <w:rsid w:val="00BB34E3"/>
    <w:rsid w:val="00BB3D1F"/>
    <w:rsid w:val="00BB7875"/>
    <w:rsid w:val="00BC1218"/>
    <w:rsid w:val="00BC3791"/>
    <w:rsid w:val="00BC449A"/>
    <w:rsid w:val="00BD15ED"/>
    <w:rsid w:val="00BD49DD"/>
    <w:rsid w:val="00BE1FE7"/>
    <w:rsid w:val="00BE206E"/>
    <w:rsid w:val="00BE227E"/>
    <w:rsid w:val="00BE2BC0"/>
    <w:rsid w:val="00BE4967"/>
    <w:rsid w:val="00BE678D"/>
    <w:rsid w:val="00BE712A"/>
    <w:rsid w:val="00BE7253"/>
    <w:rsid w:val="00BF252D"/>
    <w:rsid w:val="00BF4DF7"/>
    <w:rsid w:val="00BF63C5"/>
    <w:rsid w:val="00BF7638"/>
    <w:rsid w:val="00BF7997"/>
    <w:rsid w:val="00C001CE"/>
    <w:rsid w:val="00C003AE"/>
    <w:rsid w:val="00C01040"/>
    <w:rsid w:val="00C060E4"/>
    <w:rsid w:val="00C07302"/>
    <w:rsid w:val="00C13C71"/>
    <w:rsid w:val="00C1535A"/>
    <w:rsid w:val="00C172B0"/>
    <w:rsid w:val="00C224C8"/>
    <w:rsid w:val="00C26B86"/>
    <w:rsid w:val="00C30F17"/>
    <w:rsid w:val="00C3309D"/>
    <w:rsid w:val="00C37420"/>
    <w:rsid w:val="00C410AE"/>
    <w:rsid w:val="00C4136C"/>
    <w:rsid w:val="00C422E8"/>
    <w:rsid w:val="00C42C0E"/>
    <w:rsid w:val="00C44B9A"/>
    <w:rsid w:val="00C46072"/>
    <w:rsid w:val="00C55D8A"/>
    <w:rsid w:val="00C569CE"/>
    <w:rsid w:val="00C6014B"/>
    <w:rsid w:val="00C608BC"/>
    <w:rsid w:val="00C63ACE"/>
    <w:rsid w:val="00C65E11"/>
    <w:rsid w:val="00C709D7"/>
    <w:rsid w:val="00C719FD"/>
    <w:rsid w:val="00C71C9D"/>
    <w:rsid w:val="00C735F3"/>
    <w:rsid w:val="00C73D15"/>
    <w:rsid w:val="00C7461B"/>
    <w:rsid w:val="00C74CA1"/>
    <w:rsid w:val="00C74E32"/>
    <w:rsid w:val="00C75328"/>
    <w:rsid w:val="00C7544F"/>
    <w:rsid w:val="00C821BB"/>
    <w:rsid w:val="00C8382A"/>
    <w:rsid w:val="00C909F4"/>
    <w:rsid w:val="00C9472F"/>
    <w:rsid w:val="00C94A47"/>
    <w:rsid w:val="00C9743D"/>
    <w:rsid w:val="00CA059B"/>
    <w:rsid w:val="00CA2B33"/>
    <w:rsid w:val="00CA7B96"/>
    <w:rsid w:val="00CB6E12"/>
    <w:rsid w:val="00CB6E89"/>
    <w:rsid w:val="00CC232C"/>
    <w:rsid w:val="00CC2739"/>
    <w:rsid w:val="00CC46DE"/>
    <w:rsid w:val="00CC54E3"/>
    <w:rsid w:val="00CC7AC0"/>
    <w:rsid w:val="00CC7C59"/>
    <w:rsid w:val="00CD3AF3"/>
    <w:rsid w:val="00CD4E2F"/>
    <w:rsid w:val="00CE2DD3"/>
    <w:rsid w:val="00CE7A6C"/>
    <w:rsid w:val="00CF1BC4"/>
    <w:rsid w:val="00CF48BE"/>
    <w:rsid w:val="00D00197"/>
    <w:rsid w:val="00D01808"/>
    <w:rsid w:val="00D0387B"/>
    <w:rsid w:val="00D07362"/>
    <w:rsid w:val="00D1087B"/>
    <w:rsid w:val="00D11AAD"/>
    <w:rsid w:val="00D13493"/>
    <w:rsid w:val="00D151A0"/>
    <w:rsid w:val="00D17311"/>
    <w:rsid w:val="00D20EE8"/>
    <w:rsid w:val="00D219BE"/>
    <w:rsid w:val="00D22D25"/>
    <w:rsid w:val="00D23D01"/>
    <w:rsid w:val="00D25DA7"/>
    <w:rsid w:val="00D30C6E"/>
    <w:rsid w:val="00D30C9C"/>
    <w:rsid w:val="00D31E87"/>
    <w:rsid w:val="00D321BD"/>
    <w:rsid w:val="00D32A00"/>
    <w:rsid w:val="00D35AD5"/>
    <w:rsid w:val="00D41C5B"/>
    <w:rsid w:val="00D4284B"/>
    <w:rsid w:val="00D45F6B"/>
    <w:rsid w:val="00D475FC"/>
    <w:rsid w:val="00D52A81"/>
    <w:rsid w:val="00D56880"/>
    <w:rsid w:val="00D62E57"/>
    <w:rsid w:val="00D64769"/>
    <w:rsid w:val="00D6597E"/>
    <w:rsid w:val="00D73C6D"/>
    <w:rsid w:val="00D75FD0"/>
    <w:rsid w:val="00D766A5"/>
    <w:rsid w:val="00D76A89"/>
    <w:rsid w:val="00D82BB7"/>
    <w:rsid w:val="00D84645"/>
    <w:rsid w:val="00D85F04"/>
    <w:rsid w:val="00D87D95"/>
    <w:rsid w:val="00D90C38"/>
    <w:rsid w:val="00D94E6F"/>
    <w:rsid w:val="00D95A10"/>
    <w:rsid w:val="00D97E98"/>
    <w:rsid w:val="00DA003C"/>
    <w:rsid w:val="00DA38F4"/>
    <w:rsid w:val="00DA7F0A"/>
    <w:rsid w:val="00DB17DC"/>
    <w:rsid w:val="00DC0BEC"/>
    <w:rsid w:val="00DC1C0E"/>
    <w:rsid w:val="00DC2CA2"/>
    <w:rsid w:val="00DC3222"/>
    <w:rsid w:val="00DC32F8"/>
    <w:rsid w:val="00DC57E0"/>
    <w:rsid w:val="00DD0542"/>
    <w:rsid w:val="00DD11D9"/>
    <w:rsid w:val="00DD2432"/>
    <w:rsid w:val="00DD5ECE"/>
    <w:rsid w:val="00DD6459"/>
    <w:rsid w:val="00DD6805"/>
    <w:rsid w:val="00DE0380"/>
    <w:rsid w:val="00DE4202"/>
    <w:rsid w:val="00DE64FE"/>
    <w:rsid w:val="00DE6A18"/>
    <w:rsid w:val="00DF07C0"/>
    <w:rsid w:val="00DF139C"/>
    <w:rsid w:val="00DF3582"/>
    <w:rsid w:val="00DF4E7D"/>
    <w:rsid w:val="00DF68AD"/>
    <w:rsid w:val="00E01106"/>
    <w:rsid w:val="00E0465E"/>
    <w:rsid w:val="00E07991"/>
    <w:rsid w:val="00E1000F"/>
    <w:rsid w:val="00E117BB"/>
    <w:rsid w:val="00E12722"/>
    <w:rsid w:val="00E12730"/>
    <w:rsid w:val="00E20821"/>
    <w:rsid w:val="00E2420B"/>
    <w:rsid w:val="00E25DFD"/>
    <w:rsid w:val="00E26002"/>
    <w:rsid w:val="00E274CE"/>
    <w:rsid w:val="00E300F4"/>
    <w:rsid w:val="00E34684"/>
    <w:rsid w:val="00E3602C"/>
    <w:rsid w:val="00E42780"/>
    <w:rsid w:val="00E4429F"/>
    <w:rsid w:val="00E45475"/>
    <w:rsid w:val="00E4670C"/>
    <w:rsid w:val="00E5237E"/>
    <w:rsid w:val="00E53E66"/>
    <w:rsid w:val="00E60926"/>
    <w:rsid w:val="00E65F62"/>
    <w:rsid w:val="00E660D5"/>
    <w:rsid w:val="00E671C3"/>
    <w:rsid w:val="00E6792A"/>
    <w:rsid w:val="00E70CFC"/>
    <w:rsid w:val="00E730ED"/>
    <w:rsid w:val="00E75B28"/>
    <w:rsid w:val="00E75F48"/>
    <w:rsid w:val="00E80DC6"/>
    <w:rsid w:val="00E81974"/>
    <w:rsid w:val="00E8202B"/>
    <w:rsid w:val="00E84250"/>
    <w:rsid w:val="00E850DB"/>
    <w:rsid w:val="00E867A1"/>
    <w:rsid w:val="00E86CB1"/>
    <w:rsid w:val="00E918E8"/>
    <w:rsid w:val="00E9275D"/>
    <w:rsid w:val="00E9374A"/>
    <w:rsid w:val="00E96BCF"/>
    <w:rsid w:val="00EA03C0"/>
    <w:rsid w:val="00EA06F8"/>
    <w:rsid w:val="00EA369B"/>
    <w:rsid w:val="00EA5A82"/>
    <w:rsid w:val="00EA7B9D"/>
    <w:rsid w:val="00EB0353"/>
    <w:rsid w:val="00EB6B39"/>
    <w:rsid w:val="00EB7880"/>
    <w:rsid w:val="00EC2C4A"/>
    <w:rsid w:val="00EC3AD8"/>
    <w:rsid w:val="00EC4216"/>
    <w:rsid w:val="00EC527E"/>
    <w:rsid w:val="00EC7258"/>
    <w:rsid w:val="00ED2BD3"/>
    <w:rsid w:val="00ED4711"/>
    <w:rsid w:val="00ED510C"/>
    <w:rsid w:val="00ED7642"/>
    <w:rsid w:val="00EE1F14"/>
    <w:rsid w:val="00EE3E51"/>
    <w:rsid w:val="00EE635C"/>
    <w:rsid w:val="00EE7590"/>
    <w:rsid w:val="00EF0B37"/>
    <w:rsid w:val="00EF1427"/>
    <w:rsid w:val="00F06C43"/>
    <w:rsid w:val="00F0784E"/>
    <w:rsid w:val="00F13785"/>
    <w:rsid w:val="00F1475F"/>
    <w:rsid w:val="00F209D7"/>
    <w:rsid w:val="00F21390"/>
    <w:rsid w:val="00F26D7A"/>
    <w:rsid w:val="00F2738B"/>
    <w:rsid w:val="00F318D9"/>
    <w:rsid w:val="00F323B8"/>
    <w:rsid w:val="00F33BBB"/>
    <w:rsid w:val="00F35D23"/>
    <w:rsid w:val="00F4030B"/>
    <w:rsid w:val="00F4194B"/>
    <w:rsid w:val="00F41F74"/>
    <w:rsid w:val="00F422A1"/>
    <w:rsid w:val="00F4260C"/>
    <w:rsid w:val="00F42660"/>
    <w:rsid w:val="00F43E42"/>
    <w:rsid w:val="00F4566F"/>
    <w:rsid w:val="00F52D0E"/>
    <w:rsid w:val="00F60BF4"/>
    <w:rsid w:val="00F6279B"/>
    <w:rsid w:val="00F64731"/>
    <w:rsid w:val="00F66536"/>
    <w:rsid w:val="00F700F3"/>
    <w:rsid w:val="00F72F9E"/>
    <w:rsid w:val="00F7532D"/>
    <w:rsid w:val="00F813D3"/>
    <w:rsid w:val="00F81C72"/>
    <w:rsid w:val="00F82127"/>
    <w:rsid w:val="00F826C6"/>
    <w:rsid w:val="00F82CDC"/>
    <w:rsid w:val="00F82EC7"/>
    <w:rsid w:val="00F86733"/>
    <w:rsid w:val="00F86D77"/>
    <w:rsid w:val="00F922E6"/>
    <w:rsid w:val="00F93B9E"/>
    <w:rsid w:val="00F95322"/>
    <w:rsid w:val="00F95935"/>
    <w:rsid w:val="00FA0F78"/>
    <w:rsid w:val="00FA2584"/>
    <w:rsid w:val="00FA4695"/>
    <w:rsid w:val="00FA577A"/>
    <w:rsid w:val="00FA6838"/>
    <w:rsid w:val="00FB1084"/>
    <w:rsid w:val="00FB18A0"/>
    <w:rsid w:val="00FB401A"/>
    <w:rsid w:val="00FB6560"/>
    <w:rsid w:val="00FB720E"/>
    <w:rsid w:val="00FC0001"/>
    <w:rsid w:val="00FC569D"/>
    <w:rsid w:val="00FD2B4F"/>
    <w:rsid w:val="00FD4523"/>
    <w:rsid w:val="00FD5E18"/>
    <w:rsid w:val="00FD709C"/>
    <w:rsid w:val="00FE2F22"/>
    <w:rsid w:val="00FE70EF"/>
    <w:rsid w:val="00FE7B16"/>
    <w:rsid w:val="00FF17A4"/>
    <w:rsid w:val="00FF1D29"/>
    <w:rsid w:val="00FF3C52"/>
    <w:rsid w:val="00FF7A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565E"/>
  <w15:docId w15:val="{0E75C177-FD9E-45E8-96B8-4E182BE68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ial Unicode MS" w:hAnsi="Liberation Serif" w:cs="Arial Unicode M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Arial" w:eastAsia="Arial" w:hAnsi="Arial" w:cs="Arial"/>
      <w:sz w:val="19"/>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FirstParagraph">
    <w:name w:val="First Paragraph"/>
    <w:basedOn w:val="BodyText"/>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paragraph" w:styleId="BalloonText">
    <w:name w:val="Balloon Text"/>
    <w:basedOn w:val="Normal"/>
    <w:link w:val="BalloonTextChar"/>
    <w:uiPriority w:val="99"/>
    <w:semiHidden/>
    <w:unhideWhenUsed/>
    <w:rsid w:val="00CE2DD3"/>
    <w:rPr>
      <w:rFonts w:ascii="Segoe UI" w:hAnsi="Segoe UI" w:cs="Mangal"/>
      <w:sz w:val="18"/>
      <w:szCs w:val="16"/>
    </w:rPr>
  </w:style>
  <w:style w:type="character" w:customStyle="1" w:styleId="BalloonTextChar">
    <w:name w:val="Balloon Text Char"/>
    <w:basedOn w:val="DefaultParagraphFont"/>
    <w:link w:val="BalloonText"/>
    <w:uiPriority w:val="99"/>
    <w:semiHidden/>
    <w:rsid w:val="00CE2DD3"/>
    <w:rPr>
      <w:rFonts w:ascii="Segoe UI" w:eastAsia="Calibri" w:hAnsi="Segoe UI" w:cs="Mangal"/>
      <w:sz w:val="18"/>
      <w:szCs w:val="16"/>
    </w:rPr>
  </w:style>
  <w:style w:type="paragraph" w:styleId="CommentText">
    <w:name w:val="annotation text"/>
    <w:basedOn w:val="Normal"/>
    <w:link w:val="CommentTextChar"/>
    <w:uiPriority w:val="99"/>
    <w:semiHidden/>
    <w:unhideWhenUsed/>
    <w:rsid w:val="00F82127"/>
    <w:rPr>
      <w:rFonts w:ascii="Liberation Serif" w:eastAsia="AR PL SungtiL GB" w:hAnsi="Liberation Serif" w:cs="Mangal"/>
      <w:kern w:val="2"/>
      <w:szCs w:val="18"/>
      <w:lang w:val="en-GB"/>
    </w:rPr>
  </w:style>
  <w:style w:type="character" w:customStyle="1" w:styleId="CommentTextChar">
    <w:name w:val="Comment Text Char"/>
    <w:basedOn w:val="DefaultParagraphFont"/>
    <w:link w:val="CommentText"/>
    <w:uiPriority w:val="99"/>
    <w:semiHidden/>
    <w:rsid w:val="00F82127"/>
    <w:rPr>
      <w:rFonts w:eastAsia="AR PL SungtiL GB" w:cs="Mangal"/>
      <w:kern w:val="2"/>
      <w:sz w:val="20"/>
      <w:szCs w:val="18"/>
      <w:lang w:val="en-GB"/>
    </w:rPr>
  </w:style>
  <w:style w:type="character" w:styleId="CommentReference">
    <w:name w:val="annotation reference"/>
    <w:basedOn w:val="DefaultParagraphFont"/>
    <w:uiPriority w:val="99"/>
    <w:semiHidden/>
    <w:unhideWhenUsed/>
    <w:rsid w:val="00F82127"/>
    <w:rPr>
      <w:sz w:val="16"/>
      <w:szCs w:val="16"/>
    </w:rPr>
  </w:style>
  <w:style w:type="character" w:customStyle="1" w:styleId="hscoswrapper">
    <w:name w:val="hs_cos_wrapper"/>
    <w:basedOn w:val="DefaultParagraphFont"/>
    <w:rsid w:val="00F82127"/>
  </w:style>
  <w:style w:type="paragraph" w:styleId="CommentSubject">
    <w:name w:val="annotation subject"/>
    <w:basedOn w:val="CommentText"/>
    <w:next w:val="CommentText"/>
    <w:link w:val="CommentSubjectChar"/>
    <w:uiPriority w:val="99"/>
    <w:semiHidden/>
    <w:unhideWhenUsed/>
    <w:rsid w:val="006D490F"/>
    <w:rPr>
      <w:rFonts w:ascii="Calibri" w:eastAsia="Calibri" w:hAnsi="Calibri"/>
      <w:b/>
      <w:bCs/>
      <w:kern w:val="0"/>
      <w:lang w:val="en-US"/>
    </w:rPr>
  </w:style>
  <w:style w:type="character" w:customStyle="1" w:styleId="CommentSubjectChar">
    <w:name w:val="Comment Subject Char"/>
    <w:basedOn w:val="CommentTextChar"/>
    <w:link w:val="CommentSubject"/>
    <w:uiPriority w:val="99"/>
    <w:semiHidden/>
    <w:rsid w:val="006D490F"/>
    <w:rPr>
      <w:rFonts w:ascii="Calibri" w:eastAsia="Calibri" w:hAnsi="Calibri" w:cs="Mangal"/>
      <w:b/>
      <w:bCs/>
      <w:kern w:val="2"/>
      <w:sz w:val="20"/>
      <w:szCs w:val="18"/>
      <w:lang w:val="en-GB"/>
    </w:rPr>
  </w:style>
  <w:style w:type="paragraph" w:customStyle="1" w:styleId="3vff3xh4yd">
    <w:name w:val="_3vff3xh4yd"/>
    <w:basedOn w:val="Normal"/>
    <w:rsid w:val="00723999"/>
    <w:pPr>
      <w:spacing w:before="100" w:beforeAutospacing="1" w:after="100" w:afterAutospacing="1"/>
    </w:pPr>
    <w:rPr>
      <w:rFonts w:ascii="Times New Roman" w:eastAsia="Times New Roman" w:hAnsi="Times New Roman" w:cs="Times New Roman"/>
      <w:sz w:val="24"/>
      <w:szCs w:val="24"/>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582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10</Pages>
  <Words>6373</Words>
  <Characters>36331</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Lambert</dc:creator>
  <dc:description/>
  <cp:lastModifiedBy>Benjamin Lambert</cp:lastModifiedBy>
  <cp:revision>895</cp:revision>
  <dcterms:created xsi:type="dcterms:W3CDTF">2019-01-20T20:14:00Z</dcterms:created>
  <dcterms:modified xsi:type="dcterms:W3CDTF">2019-01-22T19:37:00Z</dcterms:modified>
  <dc:language>en-US</dc:language>
</cp:coreProperties>
</file>